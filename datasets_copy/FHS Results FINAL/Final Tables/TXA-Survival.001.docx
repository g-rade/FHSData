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C9FDC1" w14:textId="77777777" w:rsidR="00E4737B" w:rsidRDefault="00E4737B" w:rsidP="0034647A">
      <w:pPr>
        <w:spacing w:line="480" w:lineRule="auto"/>
        <w:jc w:val="center"/>
        <w:rPr>
          <w:rFonts w:ascii="Times New Roman" w:hAnsi="Times New Roman" w:cs="Times New Roman"/>
          <w:b/>
          <w:bCs/>
        </w:rPr>
      </w:pPr>
    </w:p>
    <w:p w14:paraId="018A4B88" w14:textId="77777777" w:rsidR="00E4737B" w:rsidRDefault="00E4737B" w:rsidP="0034647A">
      <w:pPr>
        <w:spacing w:line="480" w:lineRule="auto"/>
        <w:jc w:val="center"/>
        <w:rPr>
          <w:rFonts w:ascii="Times New Roman" w:hAnsi="Times New Roman" w:cs="Times New Roman"/>
          <w:b/>
          <w:bCs/>
        </w:rPr>
      </w:pPr>
    </w:p>
    <w:p w14:paraId="20673613" w14:textId="77777777" w:rsidR="00E4737B" w:rsidRDefault="00E4737B" w:rsidP="0034647A">
      <w:pPr>
        <w:spacing w:line="480" w:lineRule="auto"/>
        <w:jc w:val="center"/>
        <w:rPr>
          <w:rFonts w:ascii="Times New Roman" w:hAnsi="Times New Roman" w:cs="Times New Roman"/>
          <w:b/>
          <w:bCs/>
        </w:rPr>
      </w:pPr>
    </w:p>
    <w:p w14:paraId="7B7E3C5F" w14:textId="0FAB4795" w:rsidR="0034647A" w:rsidRPr="005A112F" w:rsidRDefault="00715253" w:rsidP="00B349FA">
      <w:pPr>
        <w:spacing w:line="480" w:lineRule="auto"/>
        <w:jc w:val="center"/>
        <w:rPr>
          <w:rFonts w:ascii="Times New Roman" w:hAnsi="Times New Roman" w:cs="Times New Roman"/>
        </w:rPr>
      </w:pPr>
      <w:r>
        <w:rPr>
          <w:rFonts w:ascii="Times New Roman" w:hAnsi="Times New Roman" w:cs="Times New Roman"/>
          <w:b/>
          <w:bCs/>
        </w:rPr>
        <w:t xml:space="preserve">Systemic </w:t>
      </w:r>
      <w:r w:rsidR="00B44C3D">
        <w:rPr>
          <w:rFonts w:ascii="Times New Roman" w:hAnsi="Times New Roman" w:cs="Times New Roman"/>
          <w:b/>
          <w:bCs/>
        </w:rPr>
        <w:t>T</w:t>
      </w:r>
      <w:r w:rsidR="0034647A">
        <w:rPr>
          <w:rFonts w:ascii="Times New Roman" w:hAnsi="Times New Roman" w:cs="Times New Roman"/>
          <w:b/>
          <w:bCs/>
        </w:rPr>
        <w:t>hromboxane Generation</w:t>
      </w:r>
      <w:r w:rsidR="00B349FA">
        <w:rPr>
          <w:rFonts w:ascii="Times New Roman" w:hAnsi="Times New Roman" w:cs="Times New Roman"/>
          <w:b/>
          <w:bCs/>
        </w:rPr>
        <w:t xml:space="preserve"> and Long-term Survival </w:t>
      </w:r>
      <w:r w:rsidR="00D30D5C">
        <w:rPr>
          <w:rFonts w:ascii="Times New Roman" w:hAnsi="Times New Roman" w:cs="Times New Roman"/>
          <w:b/>
          <w:bCs/>
        </w:rPr>
        <w:t>in</w:t>
      </w:r>
      <w:r w:rsidR="00B349FA">
        <w:rPr>
          <w:rFonts w:ascii="Times New Roman" w:hAnsi="Times New Roman" w:cs="Times New Roman"/>
          <w:b/>
          <w:bCs/>
        </w:rPr>
        <w:t xml:space="preserve"> </w:t>
      </w:r>
      <w:r w:rsidR="0068091E">
        <w:rPr>
          <w:rFonts w:ascii="Times New Roman" w:hAnsi="Times New Roman" w:cs="Times New Roman"/>
          <w:b/>
          <w:bCs/>
        </w:rPr>
        <w:t>Aspirin Users and Non-users</w:t>
      </w:r>
    </w:p>
    <w:p w14:paraId="34DEFBE7" w14:textId="77777777" w:rsidR="0034647A" w:rsidRDefault="0034647A" w:rsidP="0034647A">
      <w:pPr>
        <w:spacing w:line="480" w:lineRule="auto"/>
        <w:rPr>
          <w:rFonts w:ascii="Times New Roman" w:hAnsi="Times New Roman" w:cs="Times New Roman"/>
        </w:rPr>
      </w:pPr>
      <w:r w:rsidRPr="005A112F">
        <w:rPr>
          <w:rFonts w:ascii="Times New Roman" w:hAnsi="Times New Roman" w:cs="Times New Roman"/>
        </w:rPr>
        <w:t xml:space="preserve">Running Title: </w:t>
      </w:r>
      <w:r>
        <w:rPr>
          <w:rFonts w:ascii="Times New Roman" w:hAnsi="Times New Roman" w:cs="Times New Roman"/>
        </w:rPr>
        <w:t>T</w:t>
      </w:r>
      <w:r w:rsidRPr="005A112F">
        <w:rPr>
          <w:rFonts w:ascii="Times New Roman" w:hAnsi="Times New Roman" w:cs="Times New Roman"/>
        </w:rPr>
        <w:t xml:space="preserve">hromboxane </w:t>
      </w:r>
      <w:r>
        <w:rPr>
          <w:rFonts w:ascii="Times New Roman" w:hAnsi="Times New Roman" w:cs="Times New Roman"/>
        </w:rPr>
        <w:t>generation and survival</w:t>
      </w:r>
    </w:p>
    <w:p w14:paraId="69729C44" w14:textId="77777777" w:rsidR="0034647A" w:rsidRPr="005A112F" w:rsidRDefault="0034647A" w:rsidP="0034647A">
      <w:pPr>
        <w:spacing w:line="480" w:lineRule="auto"/>
        <w:rPr>
          <w:rFonts w:ascii="Times New Roman" w:hAnsi="Times New Roman" w:cs="Times New Roman"/>
        </w:rPr>
      </w:pPr>
      <w:r w:rsidRPr="005A112F">
        <w:rPr>
          <w:rFonts w:ascii="Times New Roman" w:hAnsi="Times New Roman" w:cs="Times New Roman"/>
        </w:rPr>
        <w:t xml:space="preserve"> </w:t>
      </w:r>
    </w:p>
    <w:p w14:paraId="6CE1C440" w14:textId="77777777" w:rsidR="0034647A" w:rsidRPr="005A112F" w:rsidRDefault="0034647A" w:rsidP="0034647A">
      <w:pPr>
        <w:rPr>
          <w:rFonts w:ascii="Times New Roman" w:hAnsi="Times New Roman" w:cs="Times New Roman"/>
        </w:rPr>
      </w:pPr>
      <w:r w:rsidRPr="005A112F">
        <w:rPr>
          <w:rFonts w:ascii="Times New Roman" w:hAnsi="Times New Roman" w:cs="Times New Roman"/>
        </w:rPr>
        <w:t xml:space="preserve">Jeffrey J. Rade, </w:t>
      </w:r>
      <w:proofErr w:type="spellStart"/>
      <w:proofErr w:type="gramStart"/>
      <w:r w:rsidRPr="005A112F">
        <w:rPr>
          <w:rFonts w:ascii="Times New Roman" w:hAnsi="Times New Roman" w:cs="Times New Roman"/>
        </w:rPr>
        <w:t>MD</w:t>
      </w:r>
      <w:r w:rsidRPr="005A112F">
        <w:rPr>
          <w:rFonts w:ascii="Times New Roman" w:hAnsi="Times New Roman" w:cs="Times New Roman"/>
          <w:vertAlign w:val="superscript"/>
        </w:rPr>
        <w:t>a,b</w:t>
      </w:r>
      <w:proofErr w:type="spellEnd"/>
      <w:proofErr w:type="gramEnd"/>
      <w:r w:rsidRPr="005A112F">
        <w:rPr>
          <w:rFonts w:ascii="Times New Roman" w:hAnsi="Times New Roman" w:cs="Times New Roman"/>
          <w:vertAlign w:val="superscript"/>
        </w:rPr>
        <w:t xml:space="preserve">, </w:t>
      </w:r>
    </w:p>
    <w:p w14:paraId="2C32CC81" w14:textId="77777777" w:rsidR="0034647A" w:rsidRPr="005A112F" w:rsidRDefault="0034647A" w:rsidP="0034647A">
      <w:pPr>
        <w:rPr>
          <w:rFonts w:ascii="Times New Roman" w:hAnsi="Times New Roman" w:cs="Times New Roman"/>
        </w:rPr>
      </w:pPr>
      <w:r w:rsidRPr="005A112F">
        <w:rPr>
          <w:rFonts w:ascii="Times New Roman" w:hAnsi="Times New Roman" w:cs="Times New Roman"/>
        </w:rPr>
        <w:t xml:space="preserve">From the </w:t>
      </w:r>
      <w:proofErr w:type="spellStart"/>
      <w:r w:rsidRPr="005A112F">
        <w:rPr>
          <w:rFonts w:ascii="Times New Roman" w:hAnsi="Times New Roman" w:cs="Times New Roman"/>
          <w:vertAlign w:val="superscript"/>
        </w:rPr>
        <w:t>a</w:t>
      </w:r>
      <w:r w:rsidRPr="005A112F">
        <w:rPr>
          <w:rFonts w:ascii="Times New Roman" w:hAnsi="Times New Roman" w:cs="Times New Roman"/>
        </w:rPr>
        <w:t>University</w:t>
      </w:r>
      <w:proofErr w:type="spellEnd"/>
      <w:r w:rsidRPr="005A112F">
        <w:rPr>
          <w:rFonts w:ascii="Times New Roman" w:hAnsi="Times New Roman" w:cs="Times New Roman"/>
        </w:rPr>
        <w:t xml:space="preserve"> of Massachusetts Medical School, Worcester, MA and </w:t>
      </w:r>
      <w:proofErr w:type="spellStart"/>
      <w:r w:rsidRPr="005A112F">
        <w:rPr>
          <w:rFonts w:ascii="Times New Roman" w:hAnsi="Times New Roman" w:cs="Times New Roman"/>
          <w:vertAlign w:val="superscript"/>
        </w:rPr>
        <w:t>b</w:t>
      </w:r>
      <w:r w:rsidRPr="005A112F">
        <w:rPr>
          <w:rFonts w:ascii="Times New Roman" w:hAnsi="Times New Roman" w:cs="Times New Roman"/>
        </w:rPr>
        <w:t>Johns</w:t>
      </w:r>
      <w:proofErr w:type="spellEnd"/>
      <w:r w:rsidRPr="005A112F">
        <w:rPr>
          <w:rFonts w:ascii="Times New Roman" w:hAnsi="Times New Roman" w:cs="Times New Roman"/>
        </w:rPr>
        <w:t xml:space="preserve"> Hopkins School of Medicine, Baltimore, MD</w:t>
      </w:r>
    </w:p>
    <w:p w14:paraId="33DC3114" w14:textId="77777777" w:rsidR="0034647A" w:rsidRPr="005A112F" w:rsidRDefault="0034647A" w:rsidP="0034647A">
      <w:pPr>
        <w:rPr>
          <w:rFonts w:ascii="Times New Roman" w:hAnsi="Times New Roman" w:cs="Times New Roman"/>
        </w:rPr>
      </w:pPr>
    </w:p>
    <w:p w14:paraId="2153994B" w14:textId="77777777" w:rsidR="0034647A" w:rsidRPr="005A112F" w:rsidRDefault="0034647A" w:rsidP="0034647A">
      <w:pPr>
        <w:rPr>
          <w:rFonts w:ascii="Times New Roman" w:hAnsi="Times New Roman" w:cs="Times New Roman"/>
        </w:rPr>
      </w:pPr>
      <w:r w:rsidRPr="005A112F">
        <w:rPr>
          <w:rFonts w:ascii="Times New Roman" w:hAnsi="Times New Roman" w:cs="Times New Roman"/>
        </w:rPr>
        <w:t>Correspondence to: Jeffrey J. Rade, MD, Division of Cardiology, University of Massachusetts Medical School, 55 Lake Avenue North, Worcester, MA 01655. Phone: (774) 441-6310. Fax: (774) 441-6303. Email: jeffrey.rade@umassmed.edu</w:t>
      </w:r>
    </w:p>
    <w:p w14:paraId="1F2CA199" w14:textId="77777777" w:rsidR="0034647A" w:rsidRPr="005A112F" w:rsidRDefault="0034647A" w:rsidP="0034647A">
      <w:pPr>
        <w:rPr>
          <w:rFonts w:ascii="Times New Roman" w:hAnsi="Times New Roman" w:cs="Times New Roman"/>
        </w:rPr>
      </w:pPr>
    </w:p>
    <w:p w14:paraId="0E402BC6" w14:textId="043C8E93" w:rsidR="0034647A" w:rsidRPr="005A112F" w:rsidRDefault="0034647A" w:rsidP="0034647A">
      <w:pPr>
        <w:rPr>
          <w:rFonts w:ascii="Times New Roman" w:hAnsi="Times New Roman" w:cs="Times New Roman"/>
        </w:rPr>
      </w:pPr>
      <w:r w:rsidRPr="005A112F">
        <w:rPr>
          <w:rFonts w:ascii="Times New Roman" w:hAnsi="Times New Roman" w:cs="Times New Roman"/>
        </w:rPr>
        <w:t>This study was supported by a grant from American Heart Association (17GRNT3360007 to JJR. The authors had sole control of the design of the study, collection, analysis and dissemination of the data. None of the authors have any disclosures.</w:t>
      </w:r>
    </w:p>
    <w:p w14:paraId="4EDBFF74" w14:textId="77777777" w:rsidR="0034647A" w:rsidRPr="005A112F" w:rsidRDefault="0034647A" w:rsidP="0034647A">
      <w:pPr>
        <w:rPr>
          <w:rFonts w:ascii="Times New Roman" w:hAnsi="Times New Roman" w:cs="Times New Roman"/>
        </w:rPr>
      </w:pPr>
    </w:p>
    <w:p w14:paraId="68E3EBA4" w14:textId="77777777" w:rsidR="0034647A" w:rsidRPr="005A112F" w:rsidRDefault="0034647A" w:rsidP="0034647A">
      <w:pPr>
        <w:rPr>
          <w:rFonts w:ascii="Times New Roman" w:hAnsi="Times New Roman" w:cs="Times New Roman"/>
          <w:bCs/>
        </w:rPr>
      </w:pPr>
      <w:r w:rsidRPr="005A112F">
        <w:rPr>
          <w:rFonts w:ascii="Times New Roman" w:hAnsi="Times New Roman" w:cs="Times New Roman"/>
          <w:bCs/>
        </w:rPr>
        <w:t>Text Word Count:</w:t>
      </w:r>
    </w:p>
    <w:p w14:paraId="0AD3DF01" w14:textId="77777777" w:rsidR="0034647A" w:rsidRPr="005A112F" w:rsidRDefault="0034647A" w:rsidP="0034647A">
      <w:pPr>
        <w:rPr>
          <w:rFonts w:ascii="Times New Roman" w:hAnsi="Times New Roman" w:cs="Times New Roman"/>
        </w:rPr>
      </w:pPr>
      <w:r w:rsidRPr="005A112F">
        <w:rPr>
          <w:rFonts w:ascii="Times New Roman" w:hAnsi="Times New Roman" w:cs="Times New Roman"/>
          <w:bCs/>
        </w:rPr>
        <w:t xml:space="preserve">Key Words: thromboxane, heart failure, </w:t>
      </w:r>
    </w:p>
    <w:p w14:paraId="7D1ED677" w14:textId="77777777" w:rsidR="0034647A" w:rsidRPr="005A112F" w:rsidRDefault="0034647A" w:rsidP="0034647A">
      <w:pPr>
        <w:rPr>
          <w:rFonts w:ascii="Times New Roman" w:hAnsi="Times New Roman" w:cs="Times New Roman"/>
        </w:rPr>
      </w:pPr>
    </w:p>
    <w:p w14:paraId="2316A0C6" w14:textId="77777777" w:rsidR="0034647A" w:rsidRPr="005A112F" w:rsidRDefault="0034647A" w:rsidP="0034647A">
      <w:pPr>
        <w:spacing w:line="480" w:lineRule="auto"/>
        <w:rPr>
          <w:rFonts w:ascii="Times New Roman" w:hAnsi="Times New Roman" w:cs="Times New Roman"/>
        </w:rPr>
      </w:pPr>
      <w:r w:rsidRPr="005A112F">
        <w:rPr>
          <w:rFonts w:ascii="Times New Roman" w:hAnsi="Times New Roman" w:cs="Times New Roman"/>
        </w:rPr>
        <w:br w:type="page"/>
      </w:r>
    </w:p>
    <w:p w14:paraId="3622840D" w14:textId="77777777" w:rsidR="0034647A" w:rsidRPr="005A112F" w:rsidRDefault="0034647A" w:rsidP="0034647A">
      <w:pPr>
        <w:spacing w:line="480" w:lineRule="auto"/>
        <w:rPr>
          <w:rFonts w:ascii="Times New Roman" w:hAnsi="Times New Roman" w:cs="Times New Roman"/>
          <w:b/>
          <w:bCs/>
        </w:rPr>
      </w:pPr>
      <w:r w:rsidRPr="005A112F">
        <w:rPr>
          <w:rFonts w:ascii="Times New Roman" w:hAnsi="Times New Roman" w:cs="Times New Roman"/>
          <w:b/>
          <w:bCs/>
        </w:rPr>
        <w:lastRenderedPageBreak/>
        <w:t>ABSTRACT</w:t>
      </w:r>
    </w:p>
    <w:p w14:paraId="6530C26F" w14:textId="046AA517" w:rsidR="0034647A" w:rsidRPr="00221D79" w:rsidRDefault="0034647A" w:rsidP="0034647A">
      <w:pPr>
        <w:spacing w:line="480" w:lineRule="auto"/>
        <w:rPr>
          <w:rFonts w:ascii="Times New Roman" w:hAnsi="Times New Roman" w:cs="Times New Roman"/>
          <w:iCs/>
        </w:rPr>
      </w:pPr>
      <w:r>
        <w:rPr>
          <w:rFonts w:ascii="Times New Roman" w:hAnsi="Times New Roman" w:cs="Times New Roman"/>
          <w:b/>
          <w:bCs/>
          <w:iCs/>
        </w:rPr>
        <w:t xml:space="preserve">IMPORTANCE: </w:t>
      </w:r>
      <w:r>
        <w:rPr>
          <w:rFonts w:ascii="Times New Roman" w:hAnsi="Times New Roman" w:cs="Times New Roman"/>
          <w:iCs/>
        </w:rPr>
        <w:t>Persistent s</w:t>
      </w:r>
      <w:r w:rsidRPr="00221D79">
        <w:rPr>
          <w:rFonts w:ascii="Times New Roman" w:hAnsi="Times New Roman" w:cs="Times New Roman"/>
          <w:iCs/>
        </w:rPr>
        <w:t>ystemic t</w:t>
      </w:r>
      <w:r>
        <w:rPr>
          <w:rFonts w:ascii="Times New Roman" w:hAnsi="Times New Roman" w:cs="Times New Roman"/>
          <w:iCs/>
        </w:rPr>
        <w:t>hromboxane A</w:t>
      </w:r>
      <w:r w:rsidRPr="00221D79">
        <w:rPr>
          <w:rFonts w:ascii="Times New Roman" w:hAnsi="Times New Roman" w:cs="Times New Roman"/>
          <w:iCs/>
          <w:vertAlign w:val="subscript"/>
        </w:rPr>
        <w:t>2</w:t>
      </w:r>
      <w:r>
        <w:rPr>
          <w:rFonts w:ascii="Times New Roman" w:hAnsi="Times New Roman" w:cs="Times New Roman"/>
          <w:iCs/>
        </w:rPr>
        <w:t xml:space="preserve"> (TXA</w:t>
      </w:r>
      <w:r w:rsidRPr="00221D79">
        <w:rPr>
          <w:rFonts w:ascii="Times New Roman" w:hAnsi="Times New Roman" w:cs="Times New Roman"/>
          <w:iCs/>
          <w:vertAlign w:val="subscript"/>
        </w:rPr>
        <w:t>2</w:t>
      </w:r>
      <w:r>
        <w:rPr>
          <w:rFonts w:ascii="Times New Roman" w:hAnsi="Times New Roman" w:cs="Times New Roman"/>
          <w:iCs/>
        </w:rPr>
        <w:t xml:space="preserve">) generation in </w:t>
      </w:r>
      <w:r w:rsidR="0068091E">
        <w:rPr>
          <w:rFonts w:ascii="Times New Roman" w:hAnsi="Times New Roman" w:cs="Times New Roman"/>
          <w:iCs/>
        </w:rPr>
        <w:t>aspirin (</w:t>
      </w:r>
      <w:r>
        <w:rPr>
          <w:rFonts w:ascii="Times New Roman" w:hAnsi="Times New Roman" w:cs="Times New Roman"/>
          <w:iCs/>
        </w:rPr>
        <w:t>ASA</w:t>
      </w:r>
      <w:r w:rsidR="0068091E">
        <w:rPr>
          <w:rFonts w:ascii="Times New Roman" w:hAnsi="Times New Roman" w:cs="Times New Roman"/>
          <w:iCs/>
        </w:rPr>
        <w:t>)</w:t>
      </w:r>
      <w:r>
        <w:rPr>
          <w:rFonts w:ascii="Times New Roman" w:hAnsi="Times New Roman" w:cs="Times New Roman"/>
          <w:iCs/>
        </w:rPr>
        <w:t xml:space="preserve"> users with cardiovascular disease, predominantly </w:t>
      </w:r>
      <w:r w:rsidR="009A1FF7">
        <w:rPr>
          <w:rFonts w:ascii="Times New Roman" w:hAnsi="Times New Roman" w:cs="Times New Roman"/>
          <w:iCs/>
        </w:rPr>
        <w:t xml:space="preserve">originating </w:t>
      </w:r>
      <w:r>
        <w:rPr>
          <w:rFonts w:ascii="Times New Roman" w:hAnsi="Times New Roman" w:cs="Times New Roman"/>
          <w:iCs/>
        </w:rPr>
        <w:t>from non-platelet sources</w:t>
      </w:r>
      <w:r w:rsidR="0068091E">
        <w:rPr>
          <w:rFonts w:ascii="Times New Roman" w:hAnsi="Times New Roman" w:cs="Times New Roman"/>
          <w:iCs/>
        </w:rPr>
        <w:t xml:space="preserve"> and stimulated by oxidative stress</w:t>
      </w:r>
      <w:r>
        <w:rPr>
          <w:rFonts w:ascii="Times New Roman" w:hAnsi="Times New Roman" w:cs="Times New Roman"/>
          <w:iCs/>
        </w:rPr>
        <w:t xml:space="preserve">, predicts adverse clinical outcome and mortality. </w:t>
      </w:r>
      <w:r w:rsidR="00624953">
        <w:rPr>
          <w:rFonts w:ascii="Times New Roman" w:hAnsi="Times New Roman" w:cs="Times New Roman"/>
          <w:iCs/>
        </w:rPr>
        <w:t xml:space="preserve">Knowing the impact of systemic </w:t>
      </w:r>
      <w:r>
        <w:rPr>
          <w:rFonts w:ascii="Times New Roman" w:hAnsi="Times New Roman" w:cs="Times New Roman"/>
          <w:iCs/>
        </w:rPr>
        <w:t>TXA</w:t>
      </w:r>
      <w:r w:rsidRPr="005C1EFC">
        <w:rPr>
          <w:rFonts w:ascii="Times New Roman" w:hAnsi="Times New Roman" w:cs="Times New Roman"/>
          <w:iCs/>
          <w:vertAlign w:val="subscript"/>
        </w:rPr>
        <w:t>2</w:t>
      </w:r>
      <w:r>
        <w:rPr>
          <w:rFonts w:ascii="Times New Roman" w:hAnsi="Times New Roman" w:cs="Times New Roman"/>
          <w:iCs/>
        </w:rPr>
        <w:t xml:space="preserve"> generation </w:t>
      </w:r>
      <w:r w:rsidR="00624953">
        <w:rPr>
          <w:rFonts w:ascii="Times New Roman" w:hAnsi="Times New Roman" w:cs="Times New Roman"/>
          <w:iCs/>
        </w:rPr>
        <w:t xml:space="preserve">on long-term outcome </w:t>
      </w:r>
      <w:r w:rsidR="0068091E">
        <w:rPr>
          <w:rFonts w:ascii="Times New Roman" w:hAnsi="Times New Roman" w:cs="Times New Roman"/>
          <w:iCs/>
        </w:rPr>
        <w:t>in</w:t>
      </w:r>
      <w:r w:rsidR="009A1FF7">
        <w:rPr>
          <w:rFonts w:ascii="Times New Roman" w:hAnsi="Times New Roman" w:cs="Times New Roman"/>
          <w:iCs/>
        </w:rPr>
        <w:t xml:space="preserve"> a</w:t>
      </w:r>
      <w:r w:rsidR="00471EC2">
        <w:rPr>
          <w:rFonts w:ascii="Times New Roman" w:hAnsi="Times New Roman" w:cs="Times New Roman"/>
          <w:iCs/>
        </w:rPr>
        <w:t>n unselected</w:t>
      </w:r>
      <w:r w:rsidR="009A1FF7">
        <w:rPr>
          <w:rFonts w:ascii="Times New Roman" w:hAnsi="Times New Roman" w:cs="Times New Roman"/>
          <w:iCs/>
        </w:rPr>
        <w:t xml:space="preserve"> general population</w:t>
      </w:r>
      <w:r w:rsidR="0068091E">
        <w:rPr>
          <w:rFonts w:ascii="Times New Roman" w:hAnsi="Times New Roman" w:cs="Times New Roman"/>
          <w:iCs/>
        </w:rPr>
        <w:t xml:space="preserve"> </w:t>
      </w:r>
      <w:r>
        <w:rPr>
          <w:rFonts w:ascii="Times New Roman" w:hAnsi="Times New Roman" w:cs="Times New Roman"/>
          <w:iCs/>
        </w:rPr>
        <w:t>would help identify a wider pool of at-risk individuals</w:t>
      </w:r>
      <w:r w:rsidR="00624953">
        <w:rPr>
          <w:rFonts w:ascii="Times New Roman" w:hAnsi="Times New Roman" w:cs="Times New Roman"/>
          <w:iCs/>
        </w:rPr>
        <w:t xml:space="preserve"> and identifying stimuli for its generation would help identify potential therapies. </w:t>
      </w:r>
      <w:r>
        <w:rPr>
          <w:rFonts w:ascii="Times New Roman" w:hAnsi="Times New Roman" w:cs="Times New Roman"/>
          <w:iCs/>
        </w:rPr>
        <w:t xml:space="preserve">  </w:t>
      </w:r>
    </w:p>
    <w:p w14:paraId="1AA002C1" w14:textId="46B70CE0" w:rsidR="0034647A" w:rsidRPr="0054309C" w:rsidRDefault="0034647A" w:rsidP="0034647A">
      <w:pPr>
        <w:spacing w:line="480" w:lineRule="auto"/>
        <w:rPr>
          <w:rFonts w:ascii="Times New Roman" w:hAnsi="Times New Roman" w:cs="Times New Roman"/>
          <w:iCs/>
        </w:rPr>
      </w:pPr>
      <w:r w:rsidRPr="0016296C">
        <w:rPr>
          <w:rFonts w:ascii="Times New Roman" w:hAnsi="Times New Roman" w:cs="Times New Roman"/>
          <w:b/>
          <w:bCs/>
          <w:iCs/>
        </w:rPr>
        <w:t>O</w:t>
      </w:r>
      <w:r>
        <w:rPr>
          <w:rFonts w:ascii="Times New Roman" w:hAnsi="Times New Roman" w:cs="Times New Roman"/>
          <w:b/>
          <w:bCs/>
          <w:iCs/>
        </w:rPr>
        <w:t>BJECTIVE</w:t>
      </w:r>
      <w:r w:rsidRPr="0016296C">
        <w:rPr>
          <w:rFonts w:ascii="Times New Roman" w:hAnsi="Times New Roman" w:cs="Times New Roman"/>
          <w:b/>
          <w:bCs/>
          <w:iCs/>
        </w:rPr>
        <w:t xml:space="preserve">: </w:t>
      </w:r>
      <w:r>
        <w:rPr>
          <w:rFonts w:ascii="Times New Roman" w:hAnsi="Times New Roman" w:cs="Times New Roman"/>
          <w:iCs/>
        </w:rPr>
        <w:t>To de</w:t>
      </w:r>
      <w:r w:rsidR="0068091E">
        <w:rPr>
          <w:rFonts w:ascii="Times New Roman" w:hAnsi="Times New Roman" w:cs="Times New Roman"/>
          <w:iCs/>
        </w:rPr>
        <w:t xml:space="preserve">fine </w:t>
      </w:r>
      <w:r w:rsidR="00147AC3">
        <w:rPr>
          <w:rFonts w:ascii="Times New Roman" w:hAnsi="Times New Roman" w:cs="Times New Roman"/>
          <w:iCs/>
        </w:rPr>
        <w:t xml:space="preserve">variables </w:t>
      </w:r>
      <w:r w:rsidR="0068091E">
        <w:rPr>
          <w:rFonts w:ascii="Times New Roman" w:hAnsi="Times New Roman" w:cs="Times New Roman"/>
          <w:iCs/>
        </w:rPr>
        <w:t xml:space="preserve">the determinants of </w:t>
      </w:r>
      <w:r>
        <w:rPr>
          <w:rFonts w:ascii="Times New Roman" w:hAnsi="Times New Roman" w:cs="Times New Roman"/>
          <w:iCs/>
        </w:rPr>
        <w:t>systemic TXA</w:t>
      </w:r>
      <w:r w:rsidRPr="0054309C">
        <w:rPr>
          <w:rFonts w:ascii="Times New Roman" w:hAnsi="Times New Roman" w:cs="Times New Roman"/>
          <w:iCs/>
          <w:vertAlign w:val="subscript"/>
        </w:rPr>
        <w:t>2</w:t>
      </w:r>
      <w:r>
        <w:rPr>
          <w:rFonts w:ascii="Times New Roman" w:hAnsi="Times New Roman" w:cs="Times New Roman"/>
          <w:iCs/>
        </w:rPr>
        <w:t xml:space="preserve"> generation in a general population </w:t>
      </w:r>
      <w:r w:rsidR="0068091E">
        <w:rPr>
          <w:rFonts w:ascii="Times New Roman" w:hAnsi="Times New Roman" w:cs="Times New Roman"/>
          <w:iCs/>
        </w:rPr>
        <w:t xml:space="preserve">and impact on </w:t>
      </w:r>
      <w:r>
        <w:rPr>
          <w:rFonts w:ascii="Times New Roman" w:hAnsi="Times New Roman" w:cs="Times New Roman"/>
          <w:iCs/>
        </w:rPr>
        <w:t>predicts long-term survival irrespective of ASA</w:t>
      </w:r>
      <w:r w:rsidR="00471EC2">
        <w:rPr>
          <w:rFonts w:ascii="Times New Roman" w:hAnsi="Times New Roman" w:cs="Times New Roman"/>
          <w:iCs/>
        </w:rPr>
        <w:t xml:space="preserve"> use</w:t>
      </w:r>
      <w:r>
        <w:rPr>
          <w:rFonts w:ascii="Times New Roman" w:hAnsi="Times New Roman" w:cs="Times New Roman"/>
          <w:iCs/>
        </w:rPr>
        <w:t>.</w:t>
      </w:r>
    </w:p>
    <w:p w14:paraId="07966535" w14:textId="77777777" w:rsidR="0034647A" w:rsidRPr="0016296C" w:rsidRDefault="0034647A" w:rsidP="0034647A">
      <w:pPr>
        <w:spacing w:line="480" w:lineRule="auto"/>
        <w:rPr>
          <w:rFonts w:ascii="Times New Roman" w:hAnsi="Times New Roman" w:cs="Times New Roman"/>
          <w:iCs/>
        </w:rPr>
      </w:pPr>
      <w:r>
        <w:rPr>
          <w:rFonts w:ascii="Times New Roman" w:hAnsi="Times New Roman" w:cs="Times New Roman"/>
          <w:b/>
          <w:bCs/>
          <w:iCs/>
        </w:rPr>
        <w:t>DESIGN, SETTING AND PARTICIPANTS</w:t>
      </w:r>
      <w:r w:rsidRPr="0016296C">
        <w:rPr>
          <w:rFonts w:ascii="Times New Roman" w:hAnsi="Times New Roman" w:cs="Times New Roman"/>
          <w:b/>
          <w:bCs/>
          <w:iCs/>
        </w:rPr>
        <w:t xml:space="preserve">: </w:t>
      </w:r>
      <w:r>
        <w:rPr>
          <w:rFonts w:ascii="Times New Roman" w:hAnsi="Times New Roman" w:cs="Times New Roman"/>
          <w:iCs/>
        </w:rPr>
        <w:t>Prospective observational cohort s</w:t>
      </w:r>
      <w:r w:rsidRPr="0016296C">
        <w:rPr>
          <w:rFonts w:ascii="Times New Roman" w:hAnsi="Times New Roman" w:cs="Times New Roman"/>
          <w:iCs/>
        </w:rPr>
        <w:t xml:space="preserve">tudy </w:t>
      </w:r>
      <w:r>
        <w:rPr>
          <w:rFonts w:ascii="Times New Roman" w:hAnsi="Times New Roman" w:cs="Times New Roman"/>
          <w:iCs/>
        </w:rPr>
        <w:t xml:space="preserve">of 3044 subjects who participated in examinations 8 and 3 of the Offspring and Omni Cohorts of the Framingham Heart Study. </w:t>
      </w:r>
    </w:p>
    <w:p w14:paraId="2FB5537C" w14:textId="619D36C3" w:rsidR="0034647A" w:rsidRPr="00221D79" w:rsidRDefault="0034647A" w:rsidP="0034647A">
      <w:pPr>
        <w:spacing w:line="480" w:lineRule="auto"/>
        <w:rPr>
          <w:rFonts w:ascii="Times New Roman" w:hAnsi="Times New Roman" w:cs="Times New Roman"/>
          <w:iCs/>
        </w:rPr>
      </w:pPr>
      <w:r>
        <w:rPr>
          <w:rFonts w:ascii="Times New Roman" w:hAnsi="Times New Roman" w:cs="Times New Roman"/>
          <w:b/>
          <w:bCs/>
          <w:iCs/>
        </w:rPr>
        <w:t xml:space="preserve">EXPOSURES: </w:t>
      </w:r>
      <w:r>
        <w:rPr>
          <w:rFonts w:ascii="Times New Roman" w:hAnsi="Times New Roman" w:cs="Times New Roman"/>
          <w:iCs/>
        </w:rPr>
        <w:t>Systemic non-renal TXA</w:t>
      </w:r>
      <w:r w:rsidRPr="00221D79">
        <w:rPr>
          <w:rFonts w:ascii="Times New Roman" w:hAnsi="Times New Roman" w:cs="Times New Roman"/>
          <w:iCs/>
          <w:vertAlign w:val="subscript"/>
        </w:rPr>
        <w:t>2</w:t>
      </w:r>
      <w:r>
        <w:rPr>
          <w:rFonts w:ascii="Times New Roman" w:hAnsi="Times New Roman" w:cs="Times New Roman"/>
          <w:iCs/>
        </w:rPr>
        <w:t xml:space="preserve"> generation at baseli</w:t>
      </w:r>
      <w:r w:rsidR="00471EC2">
        <w:rPr>
          <w:rFonts w:ascii="Times New Roman" w:hAnsi="Times New Roman" w:cs="Times New Roman"/>
          <w:iCs/>
        </w:rPr>
        <w:t xml:space="preserve">ne </w:t>
      </w:r>
      <w:r>
        <w:rPr>
          <w:rFonts w:ascii="Times New Roman" w:hAnsi="Times New Roman" w:cs="Times New Roman"/>
          <w:iCs/>
        </w:rPr>
        <w:t>quantified by concentration of stable urine thromboxane B</w:t>
      </w:r>
      <w:r w:rsidRPr="00221D79">
        <w:rPr>
          <w:rFonts w:ascii="Times New Roman" w:hAnsi="Times New Roman" w:cs="Times New Roman"/>
          <w:iCs/>
          <w:vertAlign w:val="subscript"/>
        </w:rPr>
        <w:t>2</w:t>
      </w:r>
      <w:r>
        <w:rPr>
          <w:rFonts w:ascii="Times New Roman" w:hAnsi="Times New Roman" w:cs="Times New Roman"/>
          <w:iCs/>
        </w:rPr>
        <w:t xml:space="preserve"> metabolites (TXB</w:t>
      </w:r>
      <w:r w:rsidRPr="00221D79">
        <w:rPr>
          <w:rFonts w:ascii="Times New Roman" w:hAnsi="Times New Roman" w:cs="Times New Roman"/>
          <w:iCs/>
          <w:vertAlign w:val="subscript"/>
        </w:rPr>
        <w:t>2</w:t>
      </w:r>
      <w:r>
        <w:rPr>
          <w:rFonts w:ascii="Times New Roman" w:hAnsi="Times New Roman" w:cs="Times New Roman"/>
          <w:iCs/>
        </w:rPr>
        <w:t xml:space="preserve">-M). </w:t>
      </w:r>
    </w:p>
    <w:p w14:paraId="5A507C7C" w14:textId="3BB0039C" w:rsidR="0034647A" w:rsidRPr="00221D79" w:rsidRDefault="0034647A" w:rsidP="0034647A">
      <w:pPr>
        <w:spacing w:line="480" w:lineRule="auto"/>
        <w:rPr>
          <w:rFonts w:ascii="Times New Roman" w:hAnsi="Times New Roman" w:cs="Times New Roman"/>
          <w:iCs/>
        </w:rPr>
      </w:pPr>
      <w:r>
        <w:rPr>
          <w:rFonts w:ascii="Times New Roman" w:hAnsi="Times New Roman" w:cs="Times New Roman"/>
          <w:b/>
          <w:bCs/>
          <w:iCs/>
        </w:rPr>
        <w:t>MAIN OUTCOMES AND MEASURES</w:t>
      </w:r>
      <w:r w:rsidRPr="0016296C">
        <w:rPr>
          <w:rFonts w:ascii="Times New Roman" w:hAnsi="Times New Roman" w:cs="Times New Roman"/>
          <w:b/>
          <w:bCs/>
          <w:iCs/>
        </w:rPr>
        <w:t xml:space="preserve">: </w:t>
      </w:r>
      <w:r>
        <w:rPr>
          <w:rFonts w:ascii="Times New Roman" w:hAnsi="Times New Roman" w:cs="Times New Roman"/>
          <w:iCs/>
        </w:rPr>
        <w:t xml:space="preserve"> The main study outcome is long-term survival (up to 1</w:t>
      </w:r>
      <w:r w:rsidR="00471EC2">
        <w:rPr>
          <w:rFonts w:ascii="Times New Roman" w:hAnsi="Times New Roman" w:cs="Times New Roman"/>
          <w:iCs/>
        </w:rPr>
        <w:t>0</w:t>
      </w:r>
      <w:r>
        <w:rPr>
          <w:rFonts w:ascii="Times New Roman" w:hAnsi="Times New Roman" w:cs="Times New Roman"/>
          <w:iCs/>
        </w:rPr>
        <w:t xml:space="preserve"> years). A secondary outcome was time to and category of death.</w:t>
      </w:r>
    </w:p>
    <w:p w14:paraId="5CC482FA" w14:textId="77777777" w:rsidR="0034647A" w:rsidRPr="0016296C" w:rsidRDefault="0034647A" w:rsidP="0034647A">
      <w:pPr>
        <w:spacing w:line="480" w:lineRule="auto"/>
        <w:rPr>
          <w:rFonts w:ascii="Times New Roman" w:hAnsi="Times New Roman" w:cs="Times New Roman"/>
          <w:b/>
          <w:bCs/>
          <w:iCs/>
        </w:rPr>
      </w:pPr>
      <w:r w:rsidRPr="0016296C">
        <w:rPr>
          <w:rFonts w:ascii="Times New Roman" w:hAnsi="Times New Roman" w:cs="Times New Roman"/>
          <w:b/>
          <w:bCs/>
          <w:iCs/>
        </w:rPr>
        <w:t>R</w:t>
      </w:r>
      <w:r>
        <w:rPr>
          <w:rFonts w:ascii="Times New Roman" w:hAnsi="Times New Roman" w:cs="Times New Roman"/>
          <w:b/>
          <w:bCs/>
          <w:iCs/>
        </w:rPr>
        <w:t>ESULTS</w:t>
      </w:r>
      <w:r w:rsidRPr="0016296C">
        <w:rPr>
          <w:rFonts w:ascii="Times New Roman" w:hAnsi="Times New Roman" w:cs="Times New Roman"/>
          <w:b/>
          <w:bCs/>
          <w:iCs/>
        </w:rPr>
        <w:t xml:space="preserve">: </w:t>
      </w:r>
    </w:p>
    <w:p w14:paraId="79E19A2B" w14:textId="77777777" w:rsidR="0034647A" w:rsidRPr="0016296C" w:rsidRDefault="0034647A" w:rsidP="0034647A">
      <w:pPr>
        <w:spacing w:line="480" w:lineRule="auto"/>
        <w:rPr>
          <w:rFonts w:ascii="Times New Roman" w:hAnsi="Times New Roman" w:cs="Times New Roman"/>
          <w:b/>
          <w:bCs/>
          <w:iCs/>
        </w:rPr>
      </w:pPr>
      <w:r w:rsidRPr="0016296C">
        <w:rPr>
          <w:rFonts w:ascii="Times New Roman" w:hAnsi="Times New Roman" w:cs="Times New Roman"/>
          <w:b/>
          <w:bCs/>
          <w:iCs/>
        </w:rPr>
        <w:t>C</w:t>
      </w:r>
      <w:r>
        <w:rPr>
          <w:rFonts w:ascii="Times New Roman" w:hAnsi="Times New Roman" w:cs="Times New Roman"/>
          <w:b/>
          <w:bCs/>
          <w:iCs/>
        </w:rPr>
        <w:t>ONCLUSION AND RELEVANCE</w:t>
      </w:r>
      <w:r w:rsidRPr="0016296C">
        <w:rPr>
          <w:rFonts w:ascii="Times New Roman" w:hAnsi="Times New Roman" w:cs="Times New Roman"/>
          <w:b/>
          <w:bCs/>
          <w:iCs/>
        </w:rPr>
        <w:t xml:space="preserve">: </w:t>
      </w:r>
    </w:p>
    <w:p w14:paraId="5EE44C4B" w14:textId="77777777" w:rsidR="0034647A" w:rsidRPr="005A112F" w:rsidRDefault="0034647A" w:rsidP="0034647A">
      <w:pPr>
        <w:spacing w:line="480" w:lineRule="auto"/>
        <w:rPr>
          <w:rFonts w:ascii="Times New Roman" w:hAnsi="Times New Roman" w:cs="Times New Roman"/>
          <w:i/>
        </w:rPr>
      </w:pPr>
    </w:p>
    <w:p w14:paraId="774FD001" w14:textId="77777777" w:rsidR="0034647A" w:rsidRPr="005A112F" w:rsidRDefault="0034647A" w:rsidP="0034647A">
      <w:pPr>
        <w:spacing w:line="480" w:lineRule="auto"/>
        <w:rPr>
          <w:rFonts w:ascii="Times New Roman" w:hAnsi="Times New Roman" w:cs="Times New Roman"/>
          <w:color w:val="000000"/>
        </w:rPr>
      </w:pPr>
    </w:p>
    <w:p w14:paraId="4BEBB2BE" w14:textId="77777777" w:rsidR="0034647A" w:rsidRPr="005A112F" w:rsidRDefault="0034647A" w:rsidP="0034647A">
      <w:pPr>
        <w:spacing w:line="480" w:lineRule="auto"/>
        <w:rPr>
          <w:rFonts w:ascii="Times New Roman" w:eastAsia="Calibri" w:hAnsi="Times New Roman" w:cs="Times New Roman"/>
          <w:i/>
        </w:rPr>
      </w:pPr>
      <w:r w:rsidRPr="005A112F">
        <w:rPr>
          <w:rFonts w:ascii="Times New Roman" w:eastAsia="Calibri" w:hAnsi="Times New Roman" w:cs="Times New Roman"/>
          <w:i/>
        </w:rPr>
        <w:br w:type="page"/>
      </w:r>
    </w:p>
    <w:p w14:paraId="2C3510F2" w14:textId="77777777" w:rsidR="0034647A" w:rsidRPr="005A112F" w:rsidRDefault="0034647A" w:rsidP="0034647A">
      <w:pPr>
        <w:spacing w:line="480" w:lineRule="auto"/>
        <w:rPr>
          <w:rFonts w:ascii="Times New Roman" w:hAnsi="Times New Roman" w:cs="Times New Roman"/>
          <w:b/>
          <w:bCs/>
        </w:rPr>
      </w:pPr>
      <w:r w:rsidRPr="005A112F">
        <w:rPr>
          <w:rFonts w:ascii="Times New Roman" w:hAnsi="Times New Roman" w:cs="Times New Roman"/>
          <w:b/>
          <w:bCs/>
        </w:rPr>
        <w:lastRenderedPageBreak/>
        <w:t>INTRODUCTION</w:t>
      </w:r>
    </w:p>
    <w:p w14:paraId="0AD7D94D" w14:textId="77777777" w:rsidR="0034647A" w:rsidRPr="005A112F" w:rsidRDefault="0034647A" w:rsidP="0034647A">
      <w:pPr>
        <w:spacing w:line="480" w:lineRule="auto"/>
        <w:rPr>
          <w:rFonts w:ascii="Times New Roman" w:hAnsi="Times New Roman" w:cs="Times New Roman"/>
        </w:rPr>
      </w:pPr>
      <w:r w:rsidRPr="005A112F">
        <w:rPr>
          <w:rFonts w:ascii="Times New Roman" w:hAnsi="Times New Roman" w:cs="Times New Roman"/>
        </w:rPr>
        <w:t>Thromboxane A</w:t>
      </w:r>
      <w:r w:rsidRPr="005A112F">
        <w:rPr>
          <w:rFonts w:ascii="Times New Roman" w:hAnsi="Times New Roman" w:cs="Times New Roman"/>
          <w:vertAlign w:val="subscript"/>
        </w:rPr>
        <w:t>2</w:t>
      </w:r>
      <w:r w:rsidRPr="005A112F">
        <w:rPr>
          <w:rFonts w:ascii="Times New Roman" w:hAnsi="Times New Roman" w:cs="Times New Roman"/>
        </w:rPr>
        <w:t xml:space="preserve"> (TXA</w:t>
      </w:r>
      <w:r w:rsidRPr="005A112F">
        <w:rPr>
          <w:rFonts w:ascii="Times New Roman" w:hAnsi="Times New Roman" w:cs="Times New Roman"/>
          <w:vertAlign w:val="subscript"/>
        </w:rPr>
        <w:t>2</w:t>
      </w:r>
      <w:r w:rsidRPr="005A112F">
        <w:rPr>
          <w:rFonts w:ascii="Times New Roman" w:hAnsi="Times New Roman" w:cs="Times New Roman"/>
        </w:rPr>
        <w:t>) is an eicosanoid with potent platelet activating and vasoconstrictor properties generated from the metabolism of arachidonic acid by the actions of cyclooxygenase (COX) and downstream thromboxane synthase enzymes {</w:t>
      </w:r>
      <w:proofErr w:type="spellStart"/>
      <w:r w:rsidRPr="005A112F">
        <w:rPr>
          <w:rFonts w:ascii="Times New Roman" w:hAnsi="Times New Roman" w:cs="Times New Roman"/>
        </w:rPr>
        <w:t>Patrono</w:t>
      </w:r>
      <w:proofErr w:type="spellEnd"/>
      <w:r w:rsidRPr="005A112F">
        <w:rPr>
          <w:rFonts w:ascii="Times New Roman" w:hAnsi="Times New Roman" w:cs="Times New Roman"/>
        </w:rPr>
        <w:t>, 1990 #2408}. In healthy individuals, TXA</w:t>
      </w:r>
      <w:r w:rsidRPr="005A112F">
        <w:rPr>
          <w:rFonts w:ascii="Times New Roman" w:hAnsi="Times New Roman" w:cs="Times New Roman"/>
          <w:vertAlign w:val="subscript"/>
        </w:rPr>
        <w:t>2</w:t>
      </w:r>
      <w:r w:rsidRPr="005A112F">
        <w:rPr>
          <w:rFonts w:ascii="Times New Roman" w:hAnsi="Times New Roman" w:cs="Times New Roman"/>
        </w:rPr>
        <w:t xml:space="preserve"> generation occurs mainly in platelets and is effectively inhibited by aspirin (ASA), which irreversibly inhibits COX-1{</w:t>
      </w:r>
      <w:proofErr w:type="spellStart"/>
      <w:r w:rsidRPr="005A112F">
        <w:rPr>
          <w:rFonts w:ascii="Times New Roman" w:hAnsi="Times New Roman" w:cs="Times New Roman"/>
        </w:rPr>
        <w:t>Patrono</w:t>
      </w:r>
      <w:proofErr w:type="spellEnd"/>
      <w:r w:rsidRPr="005A112F">
        <w:rPr>
          <w:rFonts w:ascii="Times New Roman" w:hAnsi="Times New Roman" w:cs="Times New Roman"/>
        </w:rPr>
        <w:t xml:space="preserve">, 2008 #2044}. In contrast, patients with cardiovascular disease generate substantial amounts </w:t>
      </w:r>
      <w:r>
        <w:rPr>
          <w:rFonts w:ascii="Times New Roman" w:hAnsi="Times New Roman" w:cs="Times New Roman"/>
        </w:rPr>
        <w:t xml:space="preserve">of </w:t>
      </w:r>
      <w:r w:rsidRPr="005A112F">
        <w:rPr>
          <w:rFonts w:ascii="Times New Roman" w:hAnsi="Times New Roman" w:cs="Times New Roman"/>
        </w:rPr>
        <w:t>TXA</w:t>
      </w:r>
      <w:r w:rsidRPr="005A112F">
        <w:rPr>
          <w:rFonts w:ascii="Times New Roman" w:hAnsi="Times New Roman" w:cs="Times New Roman"/>
          <w:vertAlign w:val="subscript"/>
        </w:rPr>
        <w:t>2</w:t>
      </w:r>
      <w:r w:rsidRPr="005A112F">
        <w:rPr>
          <w:rFonts w:ascii="Times New Roman" w:hAnsi="Times New Roman" w:cs="Times New Roman"/>
        </w:rPr>
        <w:t xml:space="preserve"> in non-platelet tissue</w:t>
      </w:r>
      <w:r>
        <w:rPr>
          <w:rFonts w:ascii="Times New Roman" w:hAnsi="Times New Roman" w:cs="Times New Roman"/>
        </w:rPr>
        <w:t>s</w:t>
      </w:r>
      <w:r w:rsidRPr="005A112F">
        <w:rPr>
          <w:rFonts w:ascii="Times New Roman" w:hAnsi="Times New Roman" w:cs="Times New Roman"/>
        </w:rPr>
        <w:t xml:space="preserve"> that is not fully suppressed by standard ASA therapy {Kakouros, 2016 #2543}. Non-platelet TXA</w:t>
      </w:r>
      <w:r w:rsidRPr="005A112F">
        <w:rPr>
          <w:rFonts w:ascii="Times New Roman" w:hAnsi="Times New Roman" w:cs="Times New Roman"/>
          <w:vertAlign w:val="subscript"/>
        </w:rPr>
        <w:t>2</w:t>
      </w:r>
      <w:r w:rsidRPr="005A112F">
        <w:rPr>
          <w:rFonts w:ascii="Times New Roman" w:hAnsi="Times New Roman" w:cs="Times New Roman"/>
        </w:rPr>
        <w:t xml:space="preserve"> generation has been shown in several studies to be a </w:t>
      </w:r>
      <w:r>
        <w:rPr>
          <w:rFonts w:ascii="Times New Roman" w:hAnsi="Times New Roman" w:cs="Times New Roman"/>
        </w:rPr>
        <w:t>novel</w:t>
      </w:r>
      <w:r w:rsidRPr="005A112F">
        <w:rPr>
          <w:rFonts w:ascii="Times New Roman" w:hAnsi="Times New Roman" w:cs="Times New Roman"/>
        </w:rPr>
        <w:t xml:space="preserve"> predictor of adverse cardiovascular outcome and death, though the mechanism by which this occurs is not fully understood {</w:t>
      </w:r>
      <w:proofErr w:type="spellStart"/>
      <w:r w:rsidRPr="005A112F">
        <w:rPr>
          <w:rFonts w:ascii="Times New Roman" w:hAnsi="Times New Roman" w:cs="Times New Roman"/>
        </w:rPr>
        <w:t>Eikelboom</w:t>
      </w:r>
      <w:proofErr w:type="spellEnd"/>
      <w:r w:rsidRPr="005A112F">
        <w:rPr>
          <w:rFonts w:ascii="Times New Roman" w:hAnsi="Times New Roman" w:cs="Times New Roman"/>
        </w:rPr>
        <w:t>, 2002 #</w:t>
      </w:r>
      <w:proofErr w:type="gramStart"/>
      <w:r w:rsidRPr="005A112F">
        <w:rPr>
          <w:rFonts w:ascii="Times New Roman" w:hAnsi="Times New Roman" w:cs="Times New Roman"/>
        </w:rPr>
        <w:t>1106}{</w:t>
      </w:r>
      <w:proofErr w:type="spellStart"/>
      <w:proofErr w:type="gramEnd"/>
      <w:r w:rsidRPr="005A112F">
        <w:rPr>
          <w:rFonts w:ascii="Times New Roman" w:hAnsi="Times New Roman" w:cs="Times New Roman"/>
        </w:rPr>
        <w:t>Eikelboom</w:t>
      </w:r>
      <w:proofErr w:type="spellEnd"/>
      <w:r w:rsidRPr="005A112F">
        <w:rPr>
          <w:rFonts w:ascii="Times New Roman" w:hAnsi="Times New Roman" w:cs="Times New Roman"/>
        </w:rPr>
        <w:t>, 2008 #1747}{</w:t>
      </w:r>
      <w:proofErr w:type="spellStart"/>
      <w:r w:rsidRPr="005A112F">
        <w:rPr>
          <w:rFonts w:ascii="Times New Roman" w:hAnsi="Times New Roman" w:cs="Times New Roman"/>
        </w:rPr>
        <w:t>Gluckman</w:t>
      </w:r>
      <w:proofErr w:type="spellEnd"/>
      <w:r w:rsidRPr="005A112F">
        <w:rPr>
          <w:rFonts w:ascii="Times New Roman" w:hAnsi="Times New Roman" w:cs="Times New Roman"/>
        </w:rPr>
        <w:t xml:space="preserve">, 2011 #2036}{Kakouros, 2017 #2835}{McCullough, 2017 #2823}.  </w:t>
      </w:r>
      <w:r>
        <w:rPr>
          <w:rFonts w:ascii="Times New Roman" w:hAnsi="Times New Roman" w:cs="Times New Roman"/>
        </w:rPr>
        <w:t>It is currently not known if non-platelet TXA</w:t>
      </w:r>
      <w:r w:rsidRPr="00041A6D">
        <w:rPr>
          <w:rFonts w:ascii="Times New Roman" w:hAnsi="Times New Roman" w:cs="Times New Roman"/>
          <w:vertAlign w:val="subscript"/>
        </w:rPr>
        <w:t xml:space="preserve">2 </w:t>
      </w:r>
      <w:r>
        <w:rPr>
          <w:rFonts w:ascii="Times New Roman" w:hAnsi="Times New Roman" w:cs="Times New Roman"/>
        </w:rPr>
        <w:t>generation in individuals without established cardiovascular disease or if systemic TXA</w:t>
      </w:r>
      <w:r w:rsidRPr="00041A6D">
        <w:rPr>
          <w:rFonts w:ascii="Times New Roman" w:hAnsi="Times New Roman" w:cs="Times New Roman"/>
          <w:vertAlign w:val="subscript"/>
        </w:rPr>
        <w:t>2</w:t>
      </w:r>
      <w:r>
        <w:rPr>
          <w:rFonts w:ascii="Times New Roman" w:hAnsi="Times New Roman" w:cs="Times New Roman"/>
        </w:rPr>
        <w:t xml:space="preserve"> generation from platelet and non-platelet sources in non-ASA users also predicts clinical outcome.   </w:t>
      </w:r>
      <w:r w:rsidRPr="005A112F">
        <w:rPr>
          <w:rFonts w:ascii="Times New Roman" w:hAnsi="Times New Roman" w:cs="Times New Roman"/>
        </w:rPr>
        <w:t xml:space="preserve"> </w:t>
      </w:r>
    </w:p>
    <w:p w14:paraId="15B81A18" w14:textId="77777777" w:rsidR="0034647A" w:rsidRPr="005A112F" w:rsidRDefault="0034647A" w:rsidP="0034647A">
      <w:pPr>
        <w:spacing w:line="480" w:lineRule="auto"/>
        <w:ind w:firstLine="720"/>
        <w:rPr>
          <w:rFonts w:ascii="Times New Roman" w:eastAsia="Calibri" w:hAnsi="Times New Roman" w:cs="Times New Roman"/>
        </w:rPr>
      </w:pPr>
      <w:r>
        <w:rPr>
          <w:rFonts w:ascii="Times New Roman" w:hAnsi="Times New Roman" w:cs="Times New Roman"/>
        </w:rPr>
        <w:t>This study quantified systemic non-renal TXA</w:t>
      </w:r>
      <w:r w:rsidRPr="00041A6D">
        <w:rPr>
          <w:rFonts w:ascii="Times New Roman" w:hAnsi="Times New Roman" w:cs="Times New Roman"/>
          <w:vertAlign w:val="subscript"/>
        </w:rPr>
        <w:t>2</w:t>
      </w:r>
      <w:r>
        <w:rPr>
          <w:rFonts w:ascii="Times New Roman" w:hAnsi="Times New Roman" w:cs="Times New Roman"/>
        </w:rPr>
        <w:t xml:space="preserve"> generation by measuring stable metabolites of thromboxane B</w:t>
      </w:r>
      <w:r w:rsidRPr="00B469C7">
        <w:rPr>
          <w:rFonts w:ascii="Times New Roman" w:hAnsi="Times New Roman" w:cs="Times New Roman"/>
          <w:vertAlign w:val="subscript"/>
        </w:rPr>
        <w:t>2</w:t>
      </w:r>
      <w:r>
        <w:rPr>
          <w:rFonts w:ascii="Times New Roman" w:hAnsi="Times New Roman" w:cs="Times New Roman"/>
        </w:rPr>
        <w:t xml:space="preserve"> (TXB</w:t>
      </w:r>
      <w:r w:rsidRPr="00B469C7">
        <w:rPr>
          <w:rFonts w:ascii="Times New Roman" w:hAnsi="Times New Roman" w:cs="Times New Roman"/>
          <w:vertAlign w:val="subscript"/>
        </w:rPr>
        <w:t>2</w:t>
      </w:r>
      <w:r>
        <w:rPr>
          <w:rFonts w:ascii="Times New Roman" w:hAnsi="Times New Roman" w:cs="Times New Roman"/>
        </w:rPr>
        <w:t>-M)</w:t>
      </w:r>
      <w:r w:rsidRPr="00041A6D">
        <w:rPr>
          <w:rFonts w:ascii="Times New Roman" w:hAnsi="Times New Roman" w:cs="Times New Roman"/>
          <w:vertAlign w:val="subscript"/>
        </w:rPr>
        <w:t xml:space="preserve"> </w:t>
      </w:r>
      <w:r>
        <w:rPr>
          <w:rFonts w:ascii="Times New Roman" w:hAnsi="Times New Roman" w:cs="Times New Roman"/>
        </w:rPr>
        <w:t>in the banked urine samples of subjects enrolled in the Offspring and Omni cohorts of the Framingham Heart Study and analyzed long-term survival data (up to 12 years). In addition, a comparison of variables associated with systemic TXA</w:t>
      </w:r>
      <w:r w:rsidRPr="003D47D2">
        <w:rPr>
          <w:rFonts w:ascii="Times New Roman" w:hAnsi="Times New Roman" w:cs="Times New Roman"/>
          <w:vertAlign w:val="subscript"/>
        </w:rPr>
        <w:t>2</w:t>
      </w:r>
      <w:r>
        <w:rPr>
          <w:rFonts w:ascii="Times New Roman" w:hAnsi="Times New Roman" w:cs="Times New Roman"/>
        </w:rPr>
        <w:t xml:space="preserve"> generation was made between ASA users and non-users.        </w:t>
      </w:r>
      <w:r w:rsidRPr="005A112F">
        <w:rPr>
          <w:rFonts w:ascii="Times New Roman" w:hAnsi="Times New Roman" w:cs="Times New Roman"/>
        </w:rPr>
        <w:br w:type="page"/>
      </w:r>
    </w:p>
    <w:p w14:paraId="52CDCA42" w14:textId="77777777" w:rsidR="0034647A" w:rsidRDefault="0034647A" w:rsidP="0034647A">
      <w:pPr>
        <w:spacing w:line="480" w:lineRule="auto"/>
        <w:rPr>
          <w:rFonts w:ascii="Times New Roman" w:hAnsi="Times New Roman" w:cs="Times New Roman"/>
          <w:b/>
          <w:bCs/>
        </w:rPr>
      </w:pPr>
      <w:r w:rsidRPr="005A112F">
        <w:rPr>
          <w:rFonts w:ascii="Times New Roman" w:hAnsi="Times New Roman" w:cs="Times New Roman"/>
          <w:b/>
          <w:bCs/>
        </w:rPr>
        <w:lastRenderedPageBreak/>
        <w:t>METHODS</w:t>
      </w:r>
    </w:p>
    <w:p w14:paraId="3BD52104" w14:textId="77777777" w:rsidR="0034647A" w:rsidRDefault="0034647A" w:rsidP="0034647A">
      <w:pPr>
        <w:spacing w:line="480" w:lineRule="auto"/>
        <w:rPr>
          <w:rFonts w:ascii="Times New Roman" w:hAnsi="Times New Roman" w:cs="Times New Roman"/>
        </w:rPr>
      </w:pPr>
      <w:r>
        <w:rPr>
          <w:rFonts w:ascii="Times New Roman" w:hAnsi="Times New Roman" w:cs="Times New Roman"/>
        </w:rPr>
        <w:t xml:space="preserve">Written informed consent was obtained by study participants at each examination and the study protocols were approved by the human subject institutional review boards of the Boston University School of Medicine and the University of Massachusetts Medical School. </w:t>
      </w:r>
    </w:p>
    <w:p w14:paraId="7A606486" w14:textId="77777777" w:rsidR="0034647A" w:rsidRPr="003D47D2" w:rsidRDefault="0034647A" w:rsidP="0034647A">
      <w:pPr>
        <w:spacing w:line="480" w:lineRule="auto"/>
        <w:ind w:firstLine="720"/>
        <w:rPr>
          <w:rFonts w:ascii="Times New Roman" w:hAnsi="Times New Roman" w:cs="Times New Roman"/>
        </w:rPr>
      </w:pPr>
      <w:r>
        <w:rPr>
          <w:rFonts w:ascii="Times New Roman" w:hAnsi="Times New Roman" w:cs="Times New Roman"/>
        </w:rPr>
        <w:t xml:space="preserve">The Framingham Heart Study is longitudinal community-based study established in 1948 and comprised of several study cohorts with serial examinations every 4 to 8 </w:t>
      </w:r>
      <w:proofErr w:type="gramStart"/>
      <w:r>
        <w:rPr>
          <w:rFonts w:ascii="Times New Roman" w:hAnsi="Times New Roman" w:cs="Times New Roman"/>
        </w:rPr>
        <w:t>years.{</w:t>
      </w:r>
      <w:proofErr w:type="gramEnd"/>
      <w:r>
        <w:rPr>
          <w:rFonts w:ascii="Times New Roman" w:hAnsi="Times New Roman" w:cs="Times New Roman"/>
        </w:rPr>
        <w:t xml:space="preserve">Mahmood, 2014 #2843} The study cohort included subjects who attended examination 8 (2005-2008) of the Offspring and examination 3 (2007 to 2008) of the Omni Cohorts.  and in whom there was an available banked urine sample obtained at the index examination.   </w:t>
      </w:r>
    </w:p>
    <w:p w14:paraId="5EFD7338" w14:textId="77777777" w:rsidR="0034647A" w:rsidRDefault="0034647A" w:rsidP="0034647A">
      <w:pPr>
        <w:spacing w:line="480" w:lineRule="auto"/>
        <w:rPr>
          <w:rFonts w:ascii="Times New Roman" w:hAnsi="Times New Roman" w:cs="Times New Roman"/>
          <w:b/>
          <w:bCs/>
        </w:rPr>
      </w:pPr>
      <w:r w:rsidRPr="005A112F">
        <w:rPr>
          <w:rFonts w:ascii="Times New Roman" w:hAnsi="Times New Roman" w:cs="Times New Roman"/>
        </w:rPr>
        <w:br w:type="page"/>
      </w:r>
      <w:r w:rsidRPr="005A112F">
        <w:rPr>
          <w:rFonts w:ascii="Times New Roman" w:hAnsi="Times New Roman" w:cs="Times New Roman"/>
          <w:b/>
          <w:bCs/>
        </w:rPr>
        <w:lastRenderedPageBreak/>
        <w:t>RESULTS</w:t>
      </w:r>
    </w:p>
    <w:p w14:paraId="3C4C62BA" w14:textId="597459A1" w:rsidR="00813806" w:rsidRPr="00813806" w:rsidRDefault="00813806" w:rsidP="0034647A">
      <w:pPr>
        <w:spacing w:line="480" w:lineRule="auto"/>
        <w:rPr>
          <w:rFonts w:ascii="Times New Roman" w:hAnsi="Times New Roman" w:cs="Times New Roman"/>
          <w:b/>
          <w:bCs/>
        </w:rPr>
      </w:pPr>
      <w:r w:rsidRPr="00813806">
        <w:rPr>
          <w:rFonts w:ascii="Times New Roman" w:hAnsi="Times New Roman" w:cs="Times New Roman"/>
          <w:b/>
          <w:bCs/>
        </w:rPr>
        <w:t xml:space="preserve">Baseline Characteristics </w:t>
      </w:r>
    </w:p>
    <w:p w14:paraId="3C3A2600" w14:textId="1310F594" w:rsidR="0034647A" w:rsidRDefault="0034647A" w:rsidP="0034647A">
      <w:pPr>
        <w:spacing w:line="480" w:lineRule="auto"/>
        <w:rPr>
          <w:rFonts w:ascii="Times New Roman" w:hAnsi="Times New Roman" w:cs="Times New Roman"/>
        </w:rPr>
      </w:pPr>
      <w:r w:rsidRPr="00A42B9C">
        <w:rPr>
          <w:rFonts w:ascii="Times New Roman" w:hAnsi="Times New Roman" w:cs="Times New Roman"/>
        </w:rPr>
        <w:t>Of the</w:t>
      </w:r>
      <w:r>
        <w:rPr>
          <w:rFonts w:ascii="Times New Roman" w:hAnsi="Times New Roman" w:cs="Times New Roman"/>
          <w:b/>
          <w:bCs/>
        </w:rPr>
        <w:t xml:space="preserve"> </w:t>
      </w:r>
      <w:r>
        <w:rPr>
          <w:rFonts w:ascii="Times New Roman" w:hAnsi="Times New Roman" w:cs="Times New Roman"/>
        </w:rPr>
        <w:t>3021 Offspring and 298 Omni 1 Cohort subjects who participated, TXB</w:t>
      </w:r>
      <w:r w:rsidRPr="00A42B9C">
        <w:rPr>
          <w:rFonts w:ascii="Times New Roman" w:hAnsi="Times New Roman" w:cs="Times New Roman"/>
          <w:vertAlign w:val="subscript"/>
        </w:rPr>
        <w:t>2</w:t>
      </w:r>
      <w:r>
        <w:rPr>
          <w:rFonts w:ascii="Times New Roman" w:hAnsi="Times New Roman" w:cs="Times New Roman"/>
        </w:rPr>
        <w:t xml:space="preserve">-M could be measured in 3044 available urine samples banked at the time of the index examination. </w:t>
      </w:r>
      <w:r w:rsidR="00BF587B">
        <w:rPr>
          <w:rFonts w:ascii="Times New Roman" w:hAnsi="Times New Roman" w:cs="Times New Roman"/>
        </w:rPr>
        <w:t xml:space="preserve">Of these subjects, 1363 (44.7%) were taking ASA at the time of the examination. </w:t>
      </w:r>
      <w:r w:rsidR="00E55558">
        <w:rPr>
          <w:rFonts w:ascii="Times New Roman" w:hAnsi="Times New Roman" w:cs="Times New Roman"/>
        </w:rPr>
        <w:t>Given that standard ASA therapy effectively suppresses platelet but not non-platelet TXA</w:t>
      </w:r>
      <w:r w:rsidR="00E55558" w:rsidRPr="004049CE">
        <w:rPr>
          <w:rFonts w:ascii="Times New Roman" w:hAnsi="Times New Roman" w:cs="Times New Roman"/>
          <w:vertAlign w:val="subscript"/>
        </w:rPr>
        <w:t>2</w:t>
      </w:r>
      <w:r w:rsidR="00E55558">
        <w:rPr>
          <w:rFonts w:ascii="Times New Roman" w:hAnsi="Times New Roman" w:cs="Times New Roman"/>
        </w:rPr>
        <w:t xml:space="preserve"> generation, median TXB</w:t>
      </w:r>
      <w:r w:rsidR="00E55558" w:rsidRPr="00C8245C">
        <w:rPr>
          <w:rFonts w:ascii="Times New Roman" w:hAnsi="Times New Roman" w:cs="Times New Roman"/>
          <w:vertAlign w:val="subscript"/>
        </w:rPr>
        <w:t>2</w:t>
      </w:r>
      <w:r w:rsidR="00E55558">
        <w:rPr>
          <w:rFonts w:ascii="Times New Roman" w:hAnsi="Times New Roman" w:cs="Times New Roman"/>
        </w:rPr>
        <w:t xml:space="preserve">-M was significantly lower in ASA users compared to non-users (Figure 1). </w:t>
      </w:r>
      <w:r w:rsidR="00C8245C">
        <w:rPr>
          <w:rFonts w:ascii="Times New Roman" w:hAnsi="Times New Roman" w:cs="Times New Roman"/>
        </w:rPr>
        <w:t xml:space="preserve">The characteristics of subjects stratified by </w:t>
      </w:r>
      <w:r>
        <w:rPr>
          <w:rFonts w:ascii="Times New Roman" w:hAnsi="Times New Roman" w:cs="Times New Roman"/>
        </w:rPr>
        <w:t xml:space="preserve">ASA </w:t>
      </w:r>
      <w:r w:rsidR="00C8245C">
        <w:rPr>
          <w:rFonts w:ascii="Times New Roman" w:hAnsi="Times New Roman" w:cs="Times New Roman"/>
        </w:rPr>
        <w:t>use</w:t>
      </w:r>
      <w:r w:rsidR="00BF587B">
        <w:rPr>
          <w:rFonts w:ascii="Times New Roman" w:hAnsi="Times New Roman" w:cs="Times New Roman"/>
        </w:rPr>
        <w:t xml:space="preserve"> </w:t>
      </w:r>
      <w:r w:rsidR="000D1512">
        <w:rPr>
          <w:rFonts w:ascii="Times New Roman" w:hAnsi="Times New Roman" w:cs="Times New Roman"/>
        </w:rPr>
        <w:t>and subjects without TXB</w:t>
      </w:r>
      <w:r w:rsidR="000D1512" w:rsidRPr="000D1512">
        <w:rPr>
          <w:rFonts w:ascii="Times New Roman" w:hAnsi="Times New Roman" w:cs="Times New Roman"/>
          <w:vertAlign w:val="subscript"/>
        </w:rPr>
        <w:t>2</w:t>
      </w:r>
      <w:r w:rsidR="000D1512">
        <w:rPr>
          <w:rFonts w:ascii="Times New Roman" w:hAnsi="Times New Roman" w:cs="Times New Roman"/>
        </w:rPr>
        <w:t xml:space="preserve">-M determination are </w:t>
      </w:r>
      <w:r w:rsidR="00C8245C">
        <w:rPr>
          <w:rFonts w:ascii="Times New Roman" w:hAnsi="Times New Roman" w:cs="Times New Roman"/>
        </w:rPr>
        <w:t>shown in Table 1</w:t>
      </w:r>
      <w:r>
        <w:rPr>
          <w:rFonts w:ascii="Times New Roman" w:hAnsi="Times New Roman" w:cs="Times New Roman"/>
        </w:rPr>
        <w:t xml:space="preserve">. Compared to ASA non-users, ASA users were older with a higher body mass index, more likely to be male and have a higher prevalence of cardiovascular risk factors/established cardiovascular disease with associated medical therapy. </w:t>
      </w:r>
    </w:p>
    <w:p w14:paraId="50AEE0B0" w14:textId="77777777" w:rsidR="00F9104D" w:rsidRDefault="00F9104D" w:rsidP="0034647A">
      <w:pPr>
        <w:spacing w:line="480" w:lineRule="auto"/>
        <w:rPr>
          <w:rFonts w:ascii="Times New Roman" w:hAnsi="Times New Roman" w:cs="Times New Roman"/>
          <w:b/>
          <w:bCs/>
        </w:rPr>
      </w:pPr>
    </w:p>
    <w:p w14:paraId="6AC07DE2" w14:textId="1C1AF17C" w:rsidR="0034647A" w:rsidRPr="00813806" w:rsidRDefault="00813806" w:rsidP="0034647A">
      <w:pPr>
        <w:spacing w:line="480" w:lineRule="auto"/>
        <w:rPr>
          <w:rFonts w:ascii="Times New Roman" w:hAnsi="Times New Roman" w:cs="Times New Roman"/>
          <w:b/>
          <w:bCs/>
        </w:rPr>
      </w:pPr>
      <w:r w:rsidRPr="00813806">
        <w:rPr>
          <w:rFonts w:ascii="Times New Roman" w:hAnsi="Times New Roman" w:cs="Times New Roman"/>
          <w:b/>
          <w:bCs/>
        </w:rPr>
        <w:t xml:space="preserve">Determinants of </w:t>
      </w:r>
      <w:r w:rsidR="003065CD">
        <w:rPr>
          <w:rFonts w:ascii="Times New Roman" w:hAnsi="Times New Roman" w:cs="Times New Roman"/>
          <w:b/>
          <w:bCs/>
        </w:rPr>
        <w:t xml:space="preserve">Systemic </w:t>
      </w:r>
      <w:r w:rsidRPr="00813806">
        <w:rPr>
          <w:rFonts w:ascii="Times New Roman" w:hAnsi="Times New Roman" w:cs="Times New Roman"/>
          <w:b/>
          <w:bCs/>
        </w:rPr>
        <w:t>Thromboxane Generation</w:t>
      </w:r>
    </w:p>
    <w:p w14:paraId="75AA4654" w14:textId="15D43F2F" w:rsidR="0034647A" w:rsidRPr="00813806" w:rsidRDefault="00813806" w:rsidP="0034647A">
      <w:pPr>
        <w:spacing w:line="480" w:lineRule="auto"/>
        <w:rPr>
          <w:rFonts w:ascii="Times New Roman" w:hAnsi="Times New Roman" w:cs="Times New Roman"/>
        </w:rPr>
      </w:pPr>
      <w:r w:rsidRPr="00813806">
        <w:rPr>
          <w:rFonts w:ascii="Times New Roman" w:hAnsi="Times New Roman" w:cs="Times New Roman"/>
        </w:rPr>
        <w:t xml:space="preserve">Previous </w:t>
      </w:r>
      <w:r>
        <w:rPr>
          <w:rFonts w:ascii="Times New Roman" w:hAnsi="Times New Roman" w:cs="Times New Roman"/>
        </w:rPr>
        <w:t>studies have identified</w:t>
      </w:r>
      <w:r w:rsidR="00C51C93">
        <w:rPr>
          <w:rFonts w:ascii="Times New Roman" w:hAnsi="Times New Roman" w:cs="Times New Roman"/>
        </w:rPr>
        <w:t xml:space="preserve"> </w:t>
      </w:r>
      <w:r>
        <w:rPr>
          <w:rFonts w:ascii="Times New Roman" w:hAnsi="Times New Roman" w:cs="Times New Roman"/>
        </w:rPr>
        <w:t>age</w:t>
      </w:r>
      <w:r w:rsidR="00BA3A50">
        <w:rPr>
          <w:rFonts w:ascii="Times New Roman" w:hAnsi="Times New Roman" w:cs="Times New Roman"/>
        </w:rPr>
        <w:t>, gender</w:t>
      </w:r>
      <w:r w:rsidR="0030341B">
        <w:rPr>
          <w:rFonts w:ascii="Times New Roman" w:hAnsi="Times New Roman" w:cs="Times New Roman"/>
        </w:rPr>
        <w:t xml:space="preserve"> and </w:t>
      </w:r>
      <w:r>
        <w:rPr>
          <w:rFonts w:ascii="Times New Roman" w:hAnsi="Times New Roman" w:cs="Times New Roman"/>
        </w:rPr>
        <w:t>oxidative stress</w:t>
      </w:r>
      <w:r w:rsidR="00FC6EB4">
        <w:rPr>
          <w:rFonts w:ascii="Times New Roman" w:hAnsi="Times New Roman" w:cs="Times New Roman"/>
        </w:rPr>
        <w:t xml:space="preserve"> </w:t>
      </w:r>
      <w:r w:rsidR="0030341B">
        <w:rPr>
          <w:rFonts w:ascii="Times New Roman" w:hAnsi="Times New Roman" w:cs="Times New Roman"/>
        </w:rPr>
        <w:t xml:space="preserve">as </w:t>
      </w:r>
      <w:r w:rsidR="00BA3A50">
        <w:rPr>
          <w:rFonts w:ascii="Times New Roman" w:hAnsi="Times New Roman" w:cs="Times New Roman"/>
        </w:rPr>
        <w:t>major</w:t>
      </w:r>
      <w:r w:rsidR="0030341B">
        <w:rPr>
          <w:rFonts w:ascii="Times New Roman" w:hAnsi="Times New Roman" w:cs="Times New Roman"/>
        </w:rPr>
        <w:t xml:space="preserve"> </w:t>
      </w:r>
      <w:r w:rsidR="005E6E2B">
        <w:rPr>
          <w:rFonts w:ascii="Times New Roman" w:hAnsi="Times New Roman" w:cs="Times New Roman"/>
        </w:rPr>
        <w:t xml:space="preserve">independent </w:t>
      </w:r>
      <w:r w:rsidR="0030341B">
        <w:rPr>
          <w:rFonts w:ascii="Times New Roman" w:hAnsi="Times New Roman" w:cs="Times New Roman"/>
        </w:rPr>
        <w:t xml:space="preserve">determinants of </w:t>
      </w:r>
      <w:r>
        <w:rPr>
          <w:rFonts w:ascii="Times New Roman" w:hAnsi="Times New Roman" w:cs="Times New Roman"/>
        </w:rPr>
        <w:t>non-platelet TXA</w:t>
      </w:r>
      <w:r w:rsidRPr="00813806">
        <w:rPr>
          <w:rFonts w:ascii="Times New Roman" w:hAnsi="Times New Roman" w:cs="Times New Roman"/>
          <w:vertAlign w:val="subscript"/>
        </w:rPr>
        <w:t>2</w:t>
      </w:r>
      <w:r>
        <w:rPr>
          <w:rFonts w:ascii="Times New Roman" w:hAnsi="Times New Roman" w:cs="Times New Roman"/>
        </w:rPr>
        <w:t xml:space="preserve"> generation in </w:t>
      </w:r>
      <w:r w:rsidR="00F11ED1">
        <w:rPr>
          <w:rFonts w:ascii="Times New Roman" w:hAnsi="Times New Roman" w:cs="Times New Roman"/>
        </w:rPr>
        <w:t xml:space="preserve">ASA users </w:t>
      </w:r>
      <w:r>
        <w:rPr>
          <w:rFonts w:ascii="Times New Roman" w:hAnsi="Times New Roman" w:cs="Times New Roman"/>
        </w:rPr>
        <w:t xml:space="preserve">with </w:t>
      </w:r>
      <w:r w:rsidR="00F11ED1">
        <w:rPr>
          <w:rFonts w:ascii="Times New Roman" w:hAnsi="Times New Roman" w:cs="Times New Roman"/>
        </w:rPr>
        <w:t xml:space="preserve">established </w:t>
      </w:r>
      <w:r>
        <w:rPr>
          <w:rFonts w:ascii="Times New Roman" w:hAnsi="Times New Roman" w:cs="Times New Roman"/>
        </w:rPr>
        <w:t>cardiovascular disease</w:t>
      </w:r>
      <w:r w:rsidR="0030341B">
        <w:rPr>
          <w:rFonts w:ascii="Times New Roman" w:hAnsi="Times New Roman" w:cs="Times New Roman"/>
        </w:rPr>
        <w:t xml:space="preserve"> </w:t>
      </w:r>
      <w:r w:rsidR="00C51C93">
        <w:rPr>
          <w:rFonts w:ascii="Times New Roman" w:hAnsi="Times New Roman" w:cs="Times New Roman"/>
        </w:rPr>
        <w:t xml:space="preserve">with </w:t>
      </w:r>
      <w:r w:rsidR="0030341B">
        <w:rPr>
          <w:rFonts w:ascii="Times New Roman" w:hAnsi="Times New Roman" w:cs="Times New Roman"/>
        </w:rPr>
        <w:t xml:space="preserve">ASA dose, </w:t>
      </w:r>
      <w:r w:rsidR="00BA3A50">
        <w:rPr>
          <w:rFonts w:ascii="Times New Roman" w:hAnsi="Times New Roman" w:cs="Times New Roman"/>
        </w:rPr>
        <w:t xml:space="preserve">race, </w:t>
      </w:r>
      <w:r w:rsidR="004D6366">
        <w:rPr>
          <w:rFonts w:ascii="Times New Roman" w:hAnsi="Times New Roman" w:cs="Times New Roman"/>
        </w:rPr>
        <w:t>lipid therapy</w:t>
      </w:r>
      <w:r w:rsidR="00335D7D">
        <w:rPr>
          <w:rFonts w:ascii="Times New Roman" w:hAnsi="Times New Roman" w:cs="Times New Roman"/>
        </w:rPr>
        <w:t>, LVEF</w:t>
      </w:r>
      <w:r w:rsidR="0030341B">
        <w:rPr>
          <w:rFonts w:ascii="Times New Roman" w:hAnsi="Times New Roman" w:cs="Times New Roman"/>
        </w:rPr>
        <w:t xml:space="preserve"> and renal function</w:t>
      </w:r>
      <w:r w:rsidR="00C51C93">
        <w:rPr>
          <w:rFonts w:ascii="Times New Roman" w:hAnsi="Times New Roman" w:cs="Times New Roman"/>
        </w:rPr>
        <w:t xml:space="preserve"> </w:t>
      </w:r>
      <w:r w:rsidR="00335D7D">
        <w:rPr>
          <w:rFonts w:ascii="Times New Roman" w:hAnsi="Times New Roman" w:cs="Times New Roman"/>
        </w:rPr>
        <w:t xml:space="preserve">being </w:t>
      </w:r>
      <w:r w:rsidR="00C51C93">
        <w:rPr>
          <w:rFonts w:ascii="Times New Roman" w:hAnsi="Times New Roman" w:cs="Times New Roman"/>
        </w:rPr>
        <w:t xml:space="preserve">minor </w:t>
      </w:r>
      <w:r w:rsidR="005E6E2B">
        <w:rPr>
          <w:rFonts w:ascii="Times New Roman" w:hAnsi="Times New Roman" w:cs="Times New Roman"/>
        </w:rPr>
        <w:t xml:space="preserve">independent </w:t>
      </w:r>
      <w:r w:rsidR="00335D7D">
        <w:rPr>
          <w:rFonts w:ascii="Times New Roman" w:hAnsi="Times New Roman" w:cs="Times New Roman"/>
        </w:rPr>
        <w:t>determinants</w:t>
      </w:r>
      <w:r>
        <w:rPr>
          <w:rFonts w:ascii="Times New Roman" w:hAnsi="Times New Roman" w:cs="Times New Roman"/>
        </w:rPr>
        <w:t>.</w:t>
      </w:r>
      <w:r w:rsidR="004D6366">
        <w:rPr>
          <w:rFonts w:ascii="Times New Roman" w:hAnsi="Times New Roman" w:cs="Times New Roman"/>
        </w:rPr>
        <w:fldChar w:fldCharType="begin"/>
      </w:r>
      <w:r w:rsidR="004D6366">
        <w:rPr>
          <w:rFonts w:ascii="Times New Roman" w:hAnsi="Times New Roman" w:cs="Times New Roman"/>
        </w:rPr>
        <w:instrText xml:space="preserve"> ADDIN EN.CITE &lt;EndNote&gt;&lt;Cite&gt;&lt;Author&gt;Kakouros&lt;/Author&gt;&lt;Year&gt;2016&lt;/Year&gt;&lt;RecNum&gt;2544&lt;/RecNum&gt;&lt;record&gt;&lt;rec-number&gt;2544&lt;/rec-number&gt;&lt;foreign-keys&gt;&lt;key app="EN" db-id="a2pss9208vva93evv0z59d0v5xsdexrazrxp" timestamp="1530909206"&gt;2544&lt;/key&gt;&lt;/foreign-keys&gt;&lt;ref-type name="Journal Article"&gt;17&lt;/ref-type&gt;&lt;contributors&gt;&lt;authors&gt;&lt;author&gt;Kakouros, N.&lt;/author&gt;&lt;author&gt;Nazarian, S.M.&lt;/author&gt;&lt;author&gt;Stadler, P.B.&lt;/author&gt;&lt;author&gt;Kickler, T.S.&lt;/author&gt;&lt;author&gt;Rade, J.J.&lt;/author&gt;&lt;/authors&gt;&lt;/contributors&gt;&lt;titles&gt;&lt;title&gt;Risk factors for non-platelet thromboxane generation after coronary artery bypass graft surgery&lt;/title&gt;&lt;secondary-title&gt;Journal of the American Heart Association&lt;/secondary-title&gt;&lt;/titles&gt;&lt;periodical&gt;&lt;full-title&gt;Journal of the American Heart Association&lt;/full-title&gt;&lt;/periodical&gt;&lt;pages&gt;e002615&lt;/pages&gt;&lt;volume&gt;5&lt;/volume&gt;&lt;number&gt;3&lt;/number&gt;&lt;reprint-edition&gt;Not in File&lt;/reprint-edition&gt;&lt;keywords&gt;&lt;keyword&gt;Arteries&lt;/keyword&gt;&lt;keyword&gt;Coronary Artery Bypass&lt;/keyword&gt;&lt;keyword&gt;Risk&lt;/keyword&gt;&lt;keyword&gt;Risk Factors&lt;/keyword&gt;&lt;keyword&gt;surgery&lt;/keyword&gt;&lt;/keywords&gt;&lt;dates&gt;&lt;year&gt;2016&lt;/year&gt;&lt;pub-dates&gt;&lt;date&gt;2016&lt;/date&gt;&lt;/pub-dates&gt;&lt;/dates&gt;&lt;label&gt;2571&lt;/label&gt;&lt;urls&gt;&lt;/urls&gt;&lt;/record&gt;&lt;/Cite&gt;&lt;/EndNote&gt;</w:instrText>
      </w:r>
      <w:r w:rsidR="004D6366">
        <w:rPr>
          <w:rFonts w:ascii="Times New Roman" w:hAnsi="Times New Roman" w:cs="Times New Roman"/>
        </w:rPr>
        <w:fldChar w:fldCharType="separate"/>
      </w:r>
      <w:r w:rsidR="004D6366">
        <w:rPr>
          <w:rFonts w:ascii="Times New Roman" w:hAnsi="Times New Roman" w:cs="Times New Roman"/>
          <w:noProof/>
        </w:rPr>
        <w:t>{Kakouros, 2016 #2544}</w:t>
      </w:r>
      <w:r w:rsidR="004D6366">
        <w:rPr>
          <w:rFonts w:ascii="Times New Roman" w:hAnsi="Times New Roman" w:cs="Times New Roman"/>
        </w:rPr>
        <w:fldChar w:fldCharType="end"/>
      </w:r>
      <w:r w:rsidR="00BA3A50">
        <w:rPr>
          <w:rFonts w:ascii="Times New Roman" w:hAnsi="Times New Roman" w:cs="Times New Roman"/>
        </w:rPr>
        <w:t>{</w:t>
      </w:r>
      <w:proofErr w:type="spellStart"/>
      <w:r w:rsidR="00BA3A50">
        <w:rPr>
          <w:rFonts w:ascii="Times New Roman" w:hAnsi="Times New Roman" w:cs="Times New Roman"/>
        </w:rPr>
        <w:t>Eikelboom</w:t>
      </w:r>
      <w:proofErr w:type="spellEnd"/>
      <w:r w:rsidR="00BA3A50">
        <w:rPr>
          <w:rFonts w:ascii="Times New Roman" w:hAnsi="Times New Roman" w:cs="Times New Roman"/>
        </w:rPr>
        <w:t>, 2008 #1747}{McCullough, 2016 #2824;McCullough, 2017 #2825}</w:t>
      </w:r>
      <w:r w:rsidR="00FA1E03">
        <w:rPr>
          <w:rFonts w:ascii="Times New Roman" w:hAnsi="Times New Roman" w:cs="Times New Roman"/>
        </w:rPr>
        <w:t>{McCullough, 2016 #2824}{</w:t>
      </w:r>
      <w:proofErr w:type="spellStart"/>
      <w:r w:rsidR="00FA1E03">
        <w:rPr>
          <w:rFonts w:ascii="Times New Roman" w:hAnsi="Times New Roman" w:cs="Times New Roman"/>
        </w:rPr>
        <w:t>Szczeklik</w:t>
      </w:r>
      <w:proofErr w:type="spellEnd"/>
      <w:r w:rsidR="00FA1E03">
        <w:rPr>
          <w:rFonts w:ascii="Times New Roman" w:hAnsi="Times New Roman" w:cs="Times New Roman"/>
        </w:rPr>
        <w:t>, 2016 #2823}</w:t>
      </w:r>
      <w:r>
        <w:rPr>
          <w:rFonts w:ascii="Times New Roman" w:hAnsi="Times New Roman" w:cs="Times New Roman"/>
        </w:rPr>
        <w:t xml:space="preserve"> </w:t>
      </w:r>
      <w:r w:rsidR="00EB1AE7">
        <w:rPr>
          <w:rFonts w:ascii="Times New Roman" w:hAnsi="Times New Roman" w:cs="Times New Roman"/>
        </w:rPr>
        <w:t>Multivariable modeling was performed to determine if these same variables were associated with TXA</w:t>
      </w:r>
      <w:r w:rsidR="00EB1AE7" w:rsidRPr="00EB1AE7">
        <w:rPr>
          <w:rFonts w:ascii="Times New Roman" w:hAnsi="Times New Roman" w:cs="Times New Roman"/>
          <w:vertAlign w:val="subscript"/>
        </w:rPr>
        <w:t>2</w:t>
      </w:r>
      <w:r w:rsidR="00EB1AE7">
        <w:rPr>
          <w:rFonts w:ascii="Times New Roman" w:hAnsi="Times New Roman" w:cs="Times New Roman"/>
        </w:rPr>
        <w:t xml:space="preserve"> generation in </w:t>
      </w:r>
      <w:r w:rsidR="00F11ED1">
        <w:rPr>
          <w:rFonts w:ascii="Times New Roman" w:hAnsi="Times New Roman" w:cs="Times New Roman"/>
        </w:rPr>
        <w:t xml:space="preserve">an </w:t>
      </w:r>
      <w:r w:rsidR="00EB1AE7">
        <w:rPr>
          <w:rFonts w:ascii="Times New Roman" w:hAnsi="Times New Roman" w:cs="Times New Roman"/>
        </w:rPr>
        <w:t>unselected</w:t>
      </w:r>
      <w:r w:rsidR="005E6E2B">
        <w:rPr>
          <w:rFonts w:ascii="Times New Roman" w:hAnsi="Times New Roman" w:cs="Times New Roman"/>
        </w:rPr>
        <w:t xml:space="preserve"> </w:t>
      </w:r>
      <w:r w:rsidR="00EB1AE7">
        <w:rPr>
          <w:rFonts w:ascii="Times New Roman" w:hAnsi="Times New Roman" w:cs="Times New Roman"/>
        </w:rPr>
        <w:t xml:space="preserve">population and if there were differences between ASA users and non-users.  Supplement Table 1 shows univariate regression analyses of demographic and laboratory variables available at the time of the index examination. </w:t>
      </w:r>
      <w:r w:rsidR="000D1512">
        <w:rPr>
          <w:rFonts w:ascii="Times New Roman" w:hAnsi="Times New Roman" w:cs="Times New Roman"/>
        </w:rPr>
        <w:t xml:space="preserve">Multivariable modeling revealed </w:t>
      </w:r>
      <w:r w:rsidR="005E6E2B">
        <w:rPr>
          <w:rFonts w:ascii="Times New Roman" w:hAnsi="Times New Roman" w:cs="Times New Roman"/>
        </w:rPr>
        <w:t>a</w:t>
      </w:r>
      <w:r w:rsidR="00C51C93">
        <w:rPr>
          <w:rFonts w:ascii="Times New Roman" w:hAnsi="Times New Roman" w:cs="Times New Roman"/>
        </w:rPr>
        <w:t>ge, gender</w:t>
      </w:r>
      <w:r w:rsidR="005E6E2B">
        <w:rPr>
          <w:rFonts w:ascii="Times New Roman" w:hAnsi="Times New Roman" w:cs="Times New Roman"/>
        </w:rPr>
        <w:t xml:space="preserve">, </w:t>
      </w:r>
      <w:r w:rsidR="00C51C93">
        <w:rPr>
          <w:rFonts w:ascii="Times New Roman" w:hAnsi="Times New Roman" w:cs="Times New Roman"/>
        </w:rPr>
        <w:t>oxidative stress</w:t>
      </w:r>
      <w:r w:rsidR="005E6E2B">
        <w:rPr>
          <w:rFonts w:ascii="Times New Roman" w:hAnsi="Times New Roman" w:cs="Times New Roman"/>
        </w:rPr>
        <w:t xml:space="preserve"> and renal function </w:t>
      </w:r>
      <w:r w:rsidR="00C51C93">
        <w:rPr>
          <w:rFonts w:ascii="Times New Roman" w:hAnsi="Times New Roman" w:cs="Times New Roman"/>
        </w:rPr>
        <w:t xml:space="preserve">were also </w:t>
      </w:r>
      <w:r w:rsidR="000F6452">
        <w:rPr>
          <w:rFonts w:ascii="Times New Roman" w:hAnsi="Times New Roman" w:cs="Times New Roman"/>
        </w:rPr>
        <w:t>independently associated with TXA</w:t>
      </w:r>
      <w:r w:rsidR="000F6452" w:rsidRPr="000F6452">
        <w:rPr>
          <w:rFonts w:ascii="Times New Roman" w:hAnsi="Times New Roman" w:cs="Times New Roman"/>
          <w:vertAlign w:val="subscript"/>
        </w:rPr>
        <w:t>2</w:t>
      </w:r>
      <w:r w:rsidR="000F6452">
        <w:rPr>
          <w:rFonts w:ascii="Times New Roman" w:hAnsi="Times New Roman" w:cs="Times New Roman"/>
        </w:rPr>
        <w:t xml:space="preserve"> generation irrespective of ASA use, as were cigarette use and the inflammatory markers IL-6 and P-selectin</w:t>
      </w:r>
      <w:r w:rsidR="005E6E2B">
        <w:rPr>
          <w:rFonts w:ascii="Times New Roman" w:hAnsi="Times New Roman" w:cs="Times New Roman"/>
        </w:rPr>
        <w:t xml:space="preserve"> (Table 2)</w:t>
      </w:r>
      <w:r w:rsidR="000F6452">
        <w:rPr>
          <w:rFonts w:ascii="Times New Roman" w:hAnsi="Times New Roman" w:cs="Times New Roman"/>
        </w:rPr>
        <w:t xml:space="preserve">. ASA dose, diabetes, proteinuria and atrial fibrillation/flutter were independently </w:t>
      </w:r>
      <w:r w:rsidR="000F6452">
        <w:rPr>
          <w:rFonts w:ascii="Times New Roman" w:hAnsi="Times New Roman" w:cs="Times New Roman"/>
        </w:rPr>
        <w:lastRenderedPageBreak/>
        <w:t>associated with TXB</w:t>
      </w:r>
      <w:r w:rsidR="000F6452" w:rsidRPr="000F6452">
        <w:rPr>
          <w:rFonts w:ascii="Times New Roman" w:hAnsi="Times New Roman" w:cs="Times New Roman"/>
          <w:vertAlign w:val="subscript"/>
        </w:rPr>
        <w:t>2</w:t>
      </w:r>
      <w:r w:rsidR="000F6452">
        <w:rPr>
          <w:rFonts w:ascii="Times New Roman" w:hAnsi="Times New Roman" w:cs="Times New Roman"/>
        </w:rPr>
        <w:t>-M in ASA users while NSAID use, hypertension oral anticoagulant use and HDL were associated with TXB</w:t>
      </w:r>
      <w:r w:rsidR="000F6452" w:rsidRPr="000F6452">
        <w:rPr>
          <w:rFonts w:ascii="Times New Roman" w:hAnsi="Times New Roman" w:cs="Times New Roman"/>
          <w:vertAlign w:val="subscript"/>
        </w:rPr>
        <w:t>2</w:t>
      </w:r>
      <w:r w:rsidR="000F6452">
        <w:rPr>
          <w:rFonts w:ascii="Times New Roman" w:hAnsi="Times New Roman" w:cs="Times New Roman"/>
        </w:rPr>
        <w:t xml:space="preserve">-M in non-ASA users. </w:t>
      </w:r>
    </w:p>
    <w:p w14:paraId="35A4312D" w14:textId="77777777" w:rsidR="003065CD" w:rsidRDefault="003065CD" w:rsidP="00F11ED1">
      <w:pPr>
        <w:spacing w:line="480" w:lineRule="auto"/>
        <w:rPr>
          <w:rFonts w:ascii="Times New Roman" w:hAnsi="Times New Roman" w:cs="Times New Roman"/>
          <w:b/>
          <w:bCs/>
        </w:rPr>
      </w:pPr>
    </w:p>
    <w:p w14:paraId="3B1272D4" w14:textId="731E29A9" w:rsidR="00F11ED1" w:rsidRPr="00813806" w:rsidRDefault="003065CD" w:rsidP="00F11ED1">
      <w:pPr>
        <w:spacing w:line="480" w:lineRule="auto"/>
        <w:rPr>
          <w:rFonts w:ascii="Times New Roman" w:hAnsi="Times New Roman" w:cs="Times New Roman"/>
          <w:b/>
          <w:bCs/>
        </w:rPr>
      </w:pPr>
      <w:r>
        <w:rPr>
          <w:rFonts w:ascii="Times New Roman" w:hAnsi="Times New Roman" w:cs="Times New Roman"/>
          <w:b/>
          <w:bCs/>
        </w:rPr>
        <w:t xml:space="preserve">Association of Systemic </w:t>
      </w:r>
      <w:r w:rsidR="00F11ED1" w:rsidRPr="00813806">
        <w:rPr>
          <w:rFonts w:ascii="Times New Roman" w:hAnsi="Times New Roman" w:cs="Times New Roman"/>
          <w:b/>
          <w:bCs/>
        </w:rPr>
        <w:t xml:space="preserve">Thromboxane Generation </w:t>
      </w:r>
      <w:r>
        <w:rPr>
          <w:rFonts w:ascii="Times New Roman" w:hAnsi="Times New Roman" w:cs="Times New Roman"/>
          <w:b/>
          <w:bCs/>
        </w:rPr>
        <w:t>with</w:t>
      </w:r>
      <w:r w:rsidR="00F11ED1" w:rsidRPr="00813806">
        <w:rPr>
          <w:rFonts w:ascii="Times New Roman" w:hAnsi="Times New Roman" w:cs="Times New Roman"/>
          <w:b/>
          <w:bCs/>
        </w:rPr>
        <w:t xml:space="preserve"> </w:t>
      </w:r>
      <w:r w:rsidR="00335D7D">
        <w:rPr>
          <w:rFonts w:ascii="Times New Roman" w:hAnsi="Times New Roman" w:cs="Times New Roman"/>
          <w:b/>
          <w:bCs/>
        </w:rPr>
        <w:t xml:space="preserve">Long-term </w:t>
      </w:r>
      <w:r w:rsidR="00F11ED1" w:rsidRPr="00813806">
        <w:rPr>
          <w:rFonts w:ascii="Times New Roman" w:hAnsi="Times New Roman" w:cs="Times New Roman"/>
          <w:b/>
          <w:bCs/>
        </w:rPr>
        <w:t>Survival</w:t>
      </w:r>
    </w:p>
    <w:p w14:paraId="66DE1390" w14:textId="731D8500" w:rsidR="00E4737B" w:rsidRPr="007A78F8" w:rsidRDefault="003065CD" w:rsidP="00C44390">
      <w:pPr>
        <w:spacing w:line="480" w:lineRule="auto"/>
        <w:rPr>
          <w:rFonts w:ascii="Times New Roman" w:hAnsi="Times New Roman" w:cs="Times New Roman"/>
        </w:rPr>
      </w:pPr>
      <w:r w:rsidRPr="008421C8">
        <w:rPr>
          <w:rFonts w:ascii="Times New Roman" w:hAnsi="Times New Roman" w:cs="Times New Roman"/>
        </w:rPr>
        <w:t xml:space="preserve">A total of 710 subjects (23.0%) died during a median observation period </w:t>
      </w:r>
      <w:r w:rsidR="008421C8" w:rsidRPr="008421C8">
        <w:rPr>
          <w:rFonts w:ascii="Times New Roman" w:hAnsi="Times New Roman" w:cs="Times New Roman"/>
        </w:rPr>
        <w:t xml:space="preserve">for survivors </w:t>
      </w:r>
      <w:r w:rsidRPr="008421C8">
        <w:rPr>
          <w:rFonts w:ascii="Times New Roman" w:hAnsi="Times New Roman" w:cs="Times New Roman"/>
        </w:rPr>
        <w:t xml:space="preserve">of 12.3 years (IQR, 11.6, 12.9 years) </w:t>
      </w:r>
      <w:r w:rsidR="008421C8">
        <w:rPr>
          <w:rFonts w:ascii="Times New Roman" w:hAnsi="Times New Roman" w:cs="Times New Roman"/>
        </w:rPr>
        <w:t>from</w:t>
      </w:r>
      <w:r w:rsidRPr="008421C8">
        <w:rPr>
          <w:rFonts w:ascii="Times New Roman" w:hAnsi="Times New Roman" w:cs="Times New Roman"/>
        </w:rPr>
        <w:t xml:space="preserve"> the index examination.</w:t>
      </w:r>
      <w:r w:rsidR="007410F1" w:rsidRPr="008421C8">
        <w:rPr>
          <w:rFonts w:ascii="Times New Roman" w:hAnsi="Times New Roman" w:cs="Times New Roman"/>
        </w:rPr>
        <w:t xml:space="preserve"> </w:t>
      </w:r>
      <w:r w:rsidR="00164DA0">
        <w:rPr>
          <w:rFonts w:ascii="Times New Roman" w:hAnsi="Times New Roman" w:cs="Times New Roman"/>
        </w:rPr>
        <w:t xml:space="preserve">Long-term survival </w:t>
      </w:r>
      <w:r w:rsidR="007410F1">
        <w:rPr>
          <w:rFonts w:ascii="Times New Roman" w:hAnsi="Times New Roman" w:cs="Times New Roman"/>
        </w:rPr>
        <w:t xml:space="preserve">was </w:t>
      </w:r>
      <w:r w:rsidR="00654932">
        <w:rPr>
          <w:rFonts w:ascii="Times New Roman" w:hAnsi="Times New Roman" w:cs="Times New Roman"/>
        </w:rPr>
        <w:t xml:space="preserve">significantly </w:t>
      </w:r>
      <w:r w:rsidR="00164DA0">
        <w:rPr>
          <w:rFonts w:ascii="Times New Roman" w:hAnsi="Times New Roman" w:cs="Times New Roman"/>
        </w:rPr>
        <w:t xml:space="preserve">lower </w:t>
      </w:r>
      <w:r w:rsidR="007410F1">
        <w:rPr>
          <w:rFonts w:ascii="Times New Roman" w:hAnsi="Times New Roman" w:cs="Times New Roman"/>
        </w:rPr>
        <w:t>in ASA</w:t>
      </w:r>
      <w:r w:rsidR="0058630B">
        <w:rPr>
          <w:rFonts w:ascii="Times New Roman" w:hAnsi="Times New Roman" w:cs="Times New Roman"/>
        </w:rPr>
        <w:t xml:space="preserve"> users compared to </w:t>
      </w:r>
      <w:r w:rsidR="00C87B56">
        <w:rPr>
          <w:rFonts w:ascii="Times New Roman" w:hAnsi="Times New Roman" w:cs="Times New Roman"/>
        </w:rPr>
        <w:t>non-</w:t>
      </w:r>
      <w:r w:rsidR="0058630B">
        <w:rPr>
          <w:rFonts w:ascii="Times New Roman" w:hAnsi="Times New Roman" w:cs="Times New Roman"/>
        </w:rPr>
        <w:t xml:space="preserve">users </w:t>
      </w:r>
      <w:r w:rsidR="00BE00C9">
        <w:rPr>
          <w:rFonts w:ascii="Times New Roman" w:hAnsi="Times New Roman" w:cs="Times New Roman"/>
        </w:rPr>
        <w:t>(</w:t>
      </w:r>
      <w:r w:rsidR="0058630B">
        <w:rPr>
          <w:rFonts w:ascii="Times New Roman" w:hAnsi="Times New Roman" w:cs="Times New Roman"/>
        </w:rPr>
        <w:t>Figure 2A)</w:t>
      </w:r>
      <w:r w:rsidR="002E2FB6">
        <w:rPr>
          <w:rFonts w:ascii="Times New Roman" w:hAnsi="Times New Roman" w:cs="Times New Roman"/>
        </w:rPr>
        <w:t xml:space="preserve"> and</w:t>
      </w:r>
      <w:r w:rsidR="00654932">
        <w:rPr>
          <w:rFonts w:ascii="Times New Roman" w:hAnsi="Times New Roman" w:cs="Times New Roman"/>
        </w:rPr>
        <w:t xml:space="preserve"> was</w:t>
      </w:r>
      <w:r w:rsidR="002E2FB6">
        <w:rPr>
          <w:rFonts w:ascii="Times New Roman" w:hAnsi="Times New Roman" w:cs="Times New Roman"/>
        </w:rPr>
        <w:t xml:space="preserve"> significantly impacted by </w:t>
      </w:r>
      <w:r w:rsidR="007A78F8">
        <w:rPr>
          <w:rFonts w:ascii="Times New Roman" w:hAnsi="Times New Roman" w:cs="Times New Roman"/>
        </w:rPr>
        <w:t xml:space="preserve">degree of </w:t>
      </w:r>
      <w:r w:rsidR="002E2FB6">
        <w:rPr>
          <w:rFonts w:ascii="Times New Roman" w:hAnsi="Times New Roman" w:cs="Times New Roman"/>
        </w:rPr>
        <w:t>systemic TXA</w:t>
      </w:r>
      <w:r w:rsidR="002E2FB6" w:rsidRPr="002E2FB6">
        <w:rPr>
          <w:rFonts w:ascii="Times New Roman" w:hAnsi="Times New Roman" w:cs="Times New Roman"/>
          <w:vertAlign w:val="subscript"/>
        </w:rPr>
        <w:t>2</w:t>
      </w:r>
      <w:r w:rsidR="002E2FB6">
        <w:rPr>
          <w:rFonts w:ascii="Times New Roman" w:hAnsi="Times New Roman" w:cs="Times New Roman"/>
        </w:rPr>
        <w:t xml:space="preserve"> generation</w:t>
      </w:r>
      <w:r w:rsidR="00BE00C9">
        <w:rPr>
          <w:rFonts w:ascii="Times New Roman" w:hAnsi="Times New Roman" w:cs="Times New Roman"/>
        </w:rPr>
        <w:t xml:space="preserve"> </w:t>
      </w:r>
      <w:r w:rsidR="00164DA0">
        <w:rPr>
          <w:rFonts w:ascii="Times New Roman" w:hAnsi="Times New Roman" w:cs="Times New Roman"/>
        </w:rPr>
        <w:t xml:space="preserve">irrespective </w:t>
      </w:r>
      <w:r w:rsidR="00BE00C9">
        <w:rPr>
          <w:rFonts w:ascii="Times New Roman" w:hAnsi="Times New Roman" w:cs="Times New Roman"/>
        </w:rPr>
        <w:t>of ASA use</w:t>
      </w:r>
      <w:r w:rsidR="002E2FB6">
        <w:rPr>
          <w:rFonts w:ascii="Times New Roman" w:hAnsi="Times New Roman" w:cs="Times New Roman"/>
        </w:rPr>
        <w:t xml:space="preserve"> (Figures 2B and 2C</w:t>
      </w:r>
      <w:r w:rsidR="007A78F8">
        <w:rPr>
          <w:rFonts w:ascii="Times New Roman" w:hAnsi="Times New Roman" w:cs="Times New Roman"/>
        </w:rPr>
        <w:t xml:space="preserve"> and Supplement Figure 1)</w:t>
      </w:r>
      <w:r w:rsidR="002E2FB6">
        <w:rPr>
          <w:rFonts w:ascii="Times New Roman" w:hAnsi="Times New Roman" w:cs="Times New Roman"/>
        </w:rPr>
        <w:t xml:space="preserve">. </w:t>
      </w:r>
      <w:r w:rsidR="00164DA0">
        <w:rPr>
          <w:rFonts w:ascii="Times New Roman" w:hAnsi="Times New Roman" w:cs="Times New Roman"/>
        </w:rPr>
        <w:t>In both groups, s</w:t>
      </w:r>
      <w:r w:rsidR="00A64510">
        <w:rPr>
          <w:rFonts w:ascii="Times New Roman" w:hAnsi="Times New Roman" w:cs="Times New Roman"/>
        </w:rPr>
        <w:t>ystemic TXA</w:t>
      </w:r>
      <w:r w:rsidR="00A64510" w:rsidRPr="00A64510">
        <w:rPr>
          <w:rFonts w:ascii="Times New Roman" w:hAnsi="Times New Roman" w:cs="Times New Roman"/>
          <w:vertAlign w:val="subscript"/>
        </w:rPr>
        <w:t>2</w:t>
      </w:r>
      <w:r w:rsidR="00A64510">
        <w:rPr>
          <w:rFonts w:ascii="Times New Roman" w:hAnsi="Times New Roman" w:cs="Times New Roman"/>
        </w:rPr>
        <w:t xml:space="preserve"> generation</w:t>
      </w:r>
      <w:r w:rsidR="00164DA0">
        <w:rPr>
          <w:rFonts w:ascii="Times New Roman" w:hAnsi="Times New Roman" w:cs="Times New Roman"/>
        </w:rPr>
        <w:t xml:space="preserve"> was also associated with mortality risk in all categories of death except stroke (Table 3)</w:t>
      </w:r>
      <w:r w:rsidR="006C528B">
        <w:rPr>
          <w:rFonts w:ascii="Times New Roman" w:hAnsi="Times New Roman" w:cs="Times New Roman"/>
        </w:rPr>
        <w:t xml:space="preserve">. </w:t>
      </w:r>
      <w:r w:rsidR="007A78F8" w:rsidRPr="007A78F8">
        <w:rPr>
          <w:rFonts w:ascii="Times New Roman" w:hAnsi="Times New Roman" w:cs="Times New Roman"/>
        </w:rPr>
        <w:t xml:space="preserve">Supplement Figure </w:t>
      </w:r>
      <w:r w:rsidR="007A78F8">
        <w:rPr>
          <w:rFonts w:ascii="Times New Roman" w:hAnsi="Times New Roman" w:cs="Times New Roman"/>
        </w:rPr>
        <w:t>2 shows the impact of systemic TXA</w:t>
      </w:r>
      <w:r w:rsidR="007A78F8" w:rsidRPr="007A78F8">
        <w:rPr>
          <w:rFonts w:ascii="Times New Roman" w:hAnsi="Times New Roman" w:cs="Times New Roman"/>
          <w:vertAlign w:val="subscript"/>
        </w:rPr>
        <w:t>2</w:t>
      </w:r>
      <w:r w:rsidR="007A78F8">
        <w:rPr>
          <w:rFonts w:ascii="Times New Roman" w:hAnsi="Times New Roman" w:cs="Times New Roman"/>
        </w:rPr>
        <w:t xml:space="preserve"> generation on mortality in the presence or absence of specific subject characteristics. To better understand the strength of association between systemic TXA</w:t>
      </w:r>
      <w:r w:rsidR="007A78F8" w:rsidRPr="007A78F8">
        <w:rPr>
          <w:rFonts w:ascii="Times New Roman" w:hAnsi="Times New Roman" w:cs="Times New Roman"/>
          <w:vertAlign w:val="subscript"/>
        </w:rPr>
        <w:t>2</w:t>
      </w:r>
      <w:r w:rsidR="007A78F8">
        <w:rPr>
          <w:rFonts w:ascii="Times New Roman" w:hAnsi="Times New Roman" w:cs="Times New Roman"/>
        </w:rPr>
        <w:t xml:space="preserve"> generation and all-cause mortality, multivariable modeling was performed to adjust for known predictors of mortality in </w:t>
      </w:r>
      <w:r w:rsidR="008B3A8C">
        <w:rPr>
          <w:rFonts w:ascii="Times New Roman" w:hAnsi="Times New Roman" w:cs="Times New Roman"/>
        </w:rPr>
        <w:t>individuals of similar median age (T</w:t>
      </w:r>
      <w:r w:rsidR="007A78F8">
        <w:rPr>
          <w:rFonts w:ascii="Times New Roman" w:hAnsi="Times New Roman" w:cs="Times New Roman"/>
        </w:rPr>
        <w:t>able 4</w:t>
      </w:r>
      <w:r w:rsidR="008B3A8C">
        <w:rPr>
          <w:rFonts w:ascii="Times New Roman" w:hAnsi="Times New Roman" w:cs="Times New Roman"/>
        </w:rPr>
        <w:t xml:space="preserve">). </w:t>
      </w:r>
      <w:r w:rsidR="006C528B">
        <w:rPr>
          <w:rFonts w:ascii="Times New Roman" w:hAnsi="Times New Roman" w:cs="Times New Roman"/>
        </w:rPr>
        <w:t xml:space="preserve">Even after adjusting for age and gender (Model </w:t>
      </w:r>
      <w:r w:rsidR="001A65A0">
        <w:rPr>
          <w:rFonts w:ascii="Times New Roman" w:hAnsi="Times New Roman" w:cs="Times New Roman"/>
        </w:rPr>
        <w:t>2</w:t>
      </w:r>
      <w:r w:rsidR="006C528B">
        <w:rPr>
          <w:rFonts w:ascii="Times New Roman" w:hAnsi="Times New Roman" w:cs="Times New Roman"/>
        </w:rPr>
        <w:t xml:space="preserve">) </w:t>
      </w:r>
      <w:r w:rsidR="001A65A0">
        <w:rPr>
          <w:rFonts w:ascii="Times New Roman" w:hAnsi="Times New Roman" w:cs="Times New Roman"/>
        </w:rPr>
        <w:t>or other predictors of death from heart disease, stroke, diabetes and kidney disease (Model 3), systemic TXA</w:t>
      </w:r>
      <w:r w:rsidR="001A65A0" w:rsidRPr="001A65A0">
        <w:rPr>
          <w:rFonts w:ascii="Times New Roman" w:hAnsi="Times New Roman" w:cs="Times New Roman"/>
          <w:vertAlign w:val="subscript"/>
        </w:rPr>
        <w:t>2</w:t>
      </w:r>
      <w:r w:rsidR="001A65A0">
        <w:rPr>
          <w:rFonts w:ascii="Times New Roman" w:hAnsi="Times New Roman" w:cs="Times New Roman"/>
        </w:rPr>
        <w:t xml:space="preserve"> generation remains significantly associated with all-cause mortality irrespective of ASA use. </w:t>
      </w:r>
    </w:p>
    <w:tbl>
      <w:tblPr>
        <w:tblStyle w:val="TableGrid"/>
        <w:tblpPr w:leftFromText="187" w:rightFromText="187" w:topFromText="432" w:vertAnchor="page" w:horzAnchor="margin" w:tblpXSpec="center" w:tblpY="801"/>
        <w:tblW w:w="10260" w:type="dxa"/>
        <w:tblLayout w:type="fixed"/>
        <w:tblLook w:val="04A0" w:firstRow="1" w:lastRow="0" w:firstColumn="1" w:lastColumn="0" w:noHBand="0" w:noVBand="1"/>
      </w:tblPr>
      <w:tblGrid>
        <w:gridCol w:w="4860"/>
        <w:gridCol w:w="1530"/>
        <w:gridCol w:w="1710"/>
        <w:gridCol w:w="1080"/>
        <w:gridCol w:w="1080"/>
      </w:tblGrid>
      <w:tr w:rsidR="001310DE" w:rsidRPr="00FF2D1E" w14:paraId="10D4B19E" w14:textId="235DC31E" w:rsidTr="001310DE">
        <w:trPr>
          <w:trHeight w:val="710"/>
        </w:trPr>
        <w:tc>
          <w:tcPr>
            <w:tcW w:w="9180" w:type="dxa"/>
            <w:gridSpan w:val="4"/>
            <w:tcBorders>
              <w:top w:val="nil"/>
              <w:left w:val="nil"/>
              <w:bottom w:val="single" w:sz="4" w:space="0" w:color="auto"/>
              <w:right w:val="nil"/>
            </w:tcBorders>
            <w:vAlign w:val="center"/>
          </w:tcPr>
          <w:p w14:paraId="56A19B6E" w14:textId="7BB3F919" w:rsidR="001310DE" w:rsidRPr="001310DE" w:rsidRDefault="001310DE" w:rsidP="00060818">
            <w:pPr>
              <w:pStyle w:val="NoSpacing"/>
              <w:rPr>
                <w:sz w:val="22"/>
                <w:szCs w:val="22"/>
              </w:rPr>
            </w:pPr>
            <w:r w:rsidRPr="001310DE">
              <w:rPr>
                <w:b/>
                <w:bCs/>
                <w:sz w:val="22"/>
                <w:szCs w:val="22"/>
              </w:rPr>
              <w:lastRenderedPageBreak/>
              <w:t xml:space="preserve">Table 1. </w:t>
            </w:r>
            <w:r w:rsidRPr="001310DE">
              <w:rPr>
                <w:sz w:val="22"/>
                <w:szCs w:val="22"/>
              </w:rPr>
              <w:t>Clinical and laboratory characteristics of subjects at index examination stratified by aspirin use.</w:t>
            </w:r>
          </w:p>
        </w:tc>
        <w:tc>
          <w:tcPr>
            <w:tcW w:w="1080" w:type="dxa"/>
            <w:tcBorders>
              <w:top w:val="nil"/>
              <w:left w:val="nil"/>
              <w:bottom w:val="single" w:sz="4" w:space="0" w:color="auto"/>
              <w:right w:val="nil"/>
            </w:tcBorders>
          </w:tcPr>
          <w:p w14:paraId="5F131B6E" w14:textId="77777777" w:rsidR="001310DE" w:rsidRPr="001310DE" w:rsidRDefault="001310DE" w:rsidP="00060818">
            <w:pPr>
              <w:pStyle w:val="NoSpacing"/>
              <w:rPr>
                <w:b/>
                <w:bCs/>
                <w:sz w:val="22"/>
                <w:szCs w:val="22"/>
              </w:rPr>
            </w:pPr>
          </w:p>
        </w:tc>
      </w:tr>
      <w:tr w:rsidR="001310DE" w:rsidRPr="00FF2D1E" w14:paraId="4871A42A" w14:textId="7B103A60" w:rsidTr="001310DE">
        <w:trPr>
          <w:trHeight w:val="710"/>
        </w:trPr>
        <w:tc>
          <w:tcPr>
            <w:tcW w:w="4860" w:type="dxa"/>
            <w:tcBorders>
              <w:top w:val="single" w:sz="4" w:space="0" w:color="auto"/>
            </w:tcBorders>
            <w:vAlign w:val="center"/>
          </w:tcPr>
          <w:p w14:paraId="07DB9021" w14:textId="77777777" w:rsidR="001310DE" w:rsidRPr="001310DE" w:rsidRDefault="001310DE" w:rsidP="00A267B4">
            <w:pPr>
              <w:pStyle w:val="NoSpacing"/>
              <w:rPr>
                <w:b/>
                <w:bCs/>
                <w:sz w:val="22"/>
                <w:szCs w:val="22"/>
              </w:rPr>
            </w:pPr>
            <w:r w:rsidRPr="001310DE">
              <w:rPr>
                <w:b/>
                <w:bCs/>
                <w:sz w:val="22"/>
                <w:szCs w:val="22"/>
              </w:rPr>
              <w:t>Characteristic</w:t>
            </w:r>
          </w:p>
        </w:tc>
        <w:tc>
          <w:tcPr>
            <w:tcW w:w="1530" w:type="dxa"/>
            <w:tcBorders>
              <w:top w:val="single" w:sz="4" w:space="0" w:color="auto"/>
            </w:tcBorders>
            <w:vAlign w:val="center"/>
          </w:tcPr>
          <w:p w14:paraId="0D34E7C1" w14:textId="77777777" w:rsidR="001310DE" w:rsidRPr="001310DE" w:rsidRDefault="001310DE" w:rsidP="00A267B4">
            <w:pPr>
              <w:pStyle w:val="NoSpacing"/>
              <w:jc w:val="center"/>
              <w:rPr>
                <w:b/>
                <w:bCs/>
                <w:sz w:val="22"/>
                <w:szCs w:val="22"/>
              </w:rPr>
            </w:pPr>
            <w:r w:rsidRPr="001310DE">
              <w:rPr>
                <w:b/>
                <w:bCs/>
                <w:sz w:val="22"/>
                <w:szCs w:val="22"/>
              </w:rPr>
              <w:t>ASA Users</w:t>
            </w:r>
          </w:p>
          <w:p w14:paraId="41AB9F92" w14:textId="77777777" w:rsidR="001310DE" w:rsidRPr="001310DE" w:rsidRDefault="001310DE" w:rsidP="00A267B4">
            <w:pPr>
              <w:pStyle w:val="NoSpacing"/>
              <w:jc w:val="center"/>
              <w:rPr>
                <w:b/>
                <w:bCs/>
                <w:sz w:val="22"/>
                <w:szCs w:val="22"/>
              </w:rPr>
            </w:pPr>
            <w:r w:rsidRPr="001310DE">
              <w:rPr>
                <w:b/>
                <w:bCs/>
                <w:sz w:val="22"/>
                <w:szCs w:val="22"/>
              </w:rPr>
              <w:t>(N = 1363)</w:t>
            </w:r>
          </w:p>
        </w:tc>
        <w:tc>
          <w:tcPr>
            <w:tcW w:w="1710" w:type="dxa"/>
            <w:tcBorders>
              <w:top w:val="single" w:sz="4" w:space="0" w:color="auto"/>
            </w:tcBorders>
            <w:vAlign w:val="center"/>
          </w:tcPr>
          <w:p w14:paraId="70157050" w14:textId="77777777" w:rsidR="001310DE" w:rsidRPr="001310DE" w:rsidRDefault="001310DE" w:rsidP="00A267B4">
            <w:pPr>
              <w:pStyle w:val="NoSpacing"/>
              <w:jc w:val="center"/>
              <w:rPr>
                <w:b/>
                <w:bCs/>
                <w:sz w:val="22"/>
                <w:szCs w:val="22"/>
              </w:rPr>
            </w:pPr>
            <w:r w:rsidRPr="001310DE">
              <w:rPr>
                <w:b/>
                <w:bCs/>
                <w:sz w:val="22"/>
                <w:szCs w:val="22"/>
              </w:rPr>
              <w:t>ASA Non-users</w:t>
            </w:r>
          </w:p>
          <w:p w14:paraId="0182A9D2" w14:textId="77777777" w:rsidR="001310DE" w:rsidRPr="001310DE" w:rsidRDefault="001310DE" w:rsidP="00A267B4">
            <w:pPr>
              <w:pStyle w:val="NoSpacing"/>
              <w:jc w:val="center"/>
              <w:rPr>
                <w:b/>
                <w:bCs/>
                <w:sz w:val="22"/>
                <w:szCs w:val="22"/>
              </w:rPr>
            </w:pPr>
            <w:r w:rsidRPr="001310DE">
              <w:rPr>
                <w:b/>
                <w:bCs/>
                <w:sz w:val="22"/>
                <w:szCs w:val="22"/>
              </w:rPr>
              <w:t>(N = 1681)</w:t>
            </w:r>
          </w:p>
        </w:tc>
        <w:tc>
          <w:tcPr>
            <w:tcW w:w="1080" w:type="dxa"/>
            <w:tcBorders>
              <w:top w:val="single" w:sz="4" w:space="0" w:color="auto"/>
            </w:tcBorders>
            <w:vAlign w:val="center"/>
          </w:tcPr>
          <w:p w14:paraId="0CB9A167" w14:textId="77777777" w:rsidR="001310DE" w:rsidRPr="001310DE" w:rsidRDefault="001310DE" w:rsidP="00A267B4">
            <w:pPr>
              <w:pStyle w:val="NoSpacing"/>
              <w:jc w:val="center"/>
              <w:rPr>
                <w:b/>
                <w:bCs/>
                <w:sz w:val="22"/>
                <w:szCs w:val="22"/>
              </w:rPr>
            </w:pPr>
            <w:r w:rsidRPr="001310DE">
              <w:rPr>
                <w:b/>
                <w:bCs/>
                <w:sz w:val="22"/>
                <w:szCs w:val="22"/>
              </w:rPr>
              <w:t>P-value</w:t>
            </w:r>
          </w:p>
        </w:tc>
        <w:tc>
          <w:tcPr>
            <w:tcW w:w="1080" w:type="dxa"/>
            <w:tcBorders>
              <w:top w:val="single" w:sz="4" w:space="0" w:color="auto"/>
            </w:tcBorders>
            <w:vAlign w:val="center"/>
          </w:tcPr>
          <w:p w14:paraId="249BFBAD" w14:textId="77777777" w:rsidR="001310DE" w:rsidRDefault="001310DE" w:rsidP="001310DE">
            <w:pPr>
              <w:pStyle w:val="NoSpacing"/>
              <w:rPr>
                <w:b/>
                <w:bCs/>
                <w:sz w:val="22"/>
                <w:szCs w:val="22"/>
              </w:rPr>
            </w:pPr>
            <w:r>
              <w:rPr>
                <w:b/>
                <w:bCs/>
                <w:sz w:val="22"/>
                <w:szCs w:val="22"/>
              </w:rPr>
              <w:t>Missing</w:t>
            </w:r>
          </w:p>
          <w:p w14:paraId="389C78E6" w14:textId="34A4C000" w:rsidR="001310DE" w:rsidRPr="001310DE" w:rsidRDefault="001310DE" w:rsidP="001310DE">
            <w:pPr>
              <w:pStyle w:val="NoSpacing"/>
              <w:rPr>
                <w:b/>
                <w:bCs/>
                <w:sz w:val="22"/>
                <w:szCs w:val="22"/>
              </w:rPr>
            </w:pPr>
            <w:r>
              <w:rPr>
                <w:b/>
                <w:bCs/>
                <w:sz w:val="22"/>
                <w:szCs w:val="22"/>
              </w:rPr>
              <w:t>(N=278)</w:t>
            </w:r>
          </w:p>
        </w:tc>
      </w:tr>
      <w:tr w:rsidR="001310DE" w:rsidRPr="00FF2D1E" w14:paraId="0C7E38CB" w14:textId="65D6EB7D" w:rsidTr="001310DE">
        <w:trPr>
          <w:trHeight w:val="323"/>
        </w:trPr>
        <w:tc>
          <w:tcPr>
            <w:tcW w:w="4860" w:type="dxa"/>
            <w:vAlign w:val="center"/>
          </w:tcPr>
          <w:p w14:paraId="4AB3C9FE" w14:textId="77777777" w:rsidR="001310DE" w:rsidRPr="001310DE" w:rsidRDefault="001310DE" w:rsidP="00A267B4">
            <w:pPr>
              <w:pStyle w:val="NoSpacing"/>
              <w:rPr>
                <w:sz w:val="22"/>
                <w:szCs w:val="22"/>
              </w:rPr>
            </w:pPr>
            <w:r w:rsidRPr="001310DE">
              <w:rPr>
                <w:sz w:val="22"/>
                <w:szCs w:val="22"/>
              </w:rPr>
              <w:t>Age, mean (SD)</w:t>
            </w:r>
          </w:p>
        </w:tc>
        <w:tc>
          <w:tcPr>
            <w:tcW w:w="1530" w:type="dxa"/>
            <w:vAlign w:val="center"/>
          </w:tcPr>
          <w:p w14:paraId="6E58F8A0" w14:textId="77777777" w:rsidR="001310DE" w:rsidRPr="001310DE" w:rsidRDefault="001310DE" w:rsidP="00A267B4">
            <w:pPr>
              <w:pStyle w:val="NoSpacing"/>
              <w:rPr>
                <w:sz w:val="22"/>
                <w:szCs w:val="22"/>
              </w:rPr>
            </w:pPr>
            <w:r w:rsidRPr="001310DE">
              <w:rPr>
                <w:sz w:val="22"/>
                <w:szCs w:val="22"/>
              </w:rPr>
              <w:t>68 (8)</w:t>
            </w:r>
          </w:p>
        </w:tc>
        <w:tc>
          <w:tcPr>
            <w:tcW w:w="1710" w:type="dxa"/>
            <w:vAlign w:val="center"/>
          </w:tcPr>
          <w:p w14:paraId="66470CC8" w14:textId="77777777" w:rsidR="001310DE" w:rsidRPr="001310DE" w:rsidRDefault="001310DE" w:rsidP="00A267B4">
            <w:pPr>
              <w:pStyle w:val="NoSpacing"/>
              <w:rPr>
                <w:sz w:val="22"/>
                <w:szCs w:val="22"/>
              </w:rPr>
            </w:pPr>
            <w:r w:rsidRPr="001310DE">
              <w:rPr>
                <w:sz w:val="22"/>
                <w:szCs w:val="22"/>
              </w:rPr>
              <w:t>64 (9)</w:t>
            </w:r>
          </w:p>
        </w:tc>
        <w:tc>
          <w:tcPr>
            <w:tcW w:w="1080" w:type="dxa"/>
            <w:vAlign w:val="center"/>
          </w:tcPr>
          <w:p w14:paraId="4EC23BD5" w14:textId="77777777" w:rsidR="001310DE" w:rsidRPr="001310DE" w:rsidRDefault="001310DE" w:rsidP="00A267B4">
            <w:pPr>
              <w:pStyle w:val="NoSpacing"/>
              <w:rPr>
                <w:sz w:val="22"/>
                <w:szCs w:val="22"/>
              </w:rPr>
            </w:pPr>
            <w:r w:rsidRPr="001310DE">
              <w:rPr>
                <w:sz w:val="22"/>
                <w:szCs w:val="22"/>
              </w:rPr>
              <w:t>&lt;0.0001</w:t>
            </w:r>
          </w:p>
        </w:tc>
        <w:tc>
          <w:tcPr>
            <w:tcW w:w="1080" w:type="dxa"/>
          </w:tcPr>
          <w:p w14:paraId="011515BF" w14:textId="77777777" w:rsidR="001310DE" w:rsidRPr="001310DE" w:rsidRDefault="001310DE" w:rsidP="00A267B4">
            <w:pPr>
              <w:pStyle w:val="NoSpacing"/>
              <w:rPr>
                <w:sz w:val="22"/>
                <w:szCs w:val="22"/>
              </w:rPr>
            </w:pPr>
          </w:p>
        </w:tc>
      </w:tr>
      <w:tr w:rsidR="001310DE" w:rsidRPr="00FF2D1E" w14:paraId="12F95E25" w14:textId="20EFF31E" w:rsidTr="001310DE">
        <w:trPr>
          <w:trHeight w:val="144"/>
        </w:trPr>
        <w:tc>
          <w:tcPr>
            <w:tcW w:w="4860" w:type="dxa"/>
            <w:vAlign w:val="center"/>
          </w:tcPr>
          <w:p w14:paraId="61557220" w14:textId="77777777" w:rsidR="001310DE" w:rsidRPr="001310DE" w:rsidRDefault="001310DE" w:rsidP="00A267B4">
            <w:pPr>
              <w:pStyle w:val="NoSpacing"/>
              <w:rPr>
                <w:sz w:val="22"/>
                <w:szCs w:val="22"/>
              </w:rPr>
            </w:pPr>
            <w:r w:rsidRPr="001310DE">
              <w:rPr>
                <w:sz w:val="22"/>
                <w:szCs w:val="22"/>
              </w:rPr>
              <w:t>Female gender, n (%)</w:t>
            </w:r>
          </w:p>
        </w:tc>
        <w:tc>
          <w:tcPr>
            <w:tcW w:w="1530" w:type="dxa"/>
            <w:vAlign w:val="center"/>
          </w:tcPr>
          <w:p w14:paraId="2608202D" w14:textId="77777777" w:rsidR="001310DE" w:rsidRPr="001310DE" w:rsidRDefault="001310DE" w:rsidP="00A267B4">
            <w:pPr>
              <w:pStyle w:val="NoSpacing"/>
              <w:rPr>
                <w:sz w:val="22"/>
                <w:szCs w:val="22"/>
              </w:rPr>
            </w:pPr>
            <w:r w:rsidRPr="001310DE">
              <w:rPr>
                <w:sz w:val="22"/>
                <w:szCs w:val="22"/>
              </w:rPr>
              <w:t>604 (44.3)</w:t>
            </w:r>
          </w:p>
        </w:tc>
        <w:tc>
          <w:tcPr>
            <w:tcW w:w="1710" w:type="dxa"/>
            <w:vAlign w:val="center"/>
          </w:tcPr>
          <w:p w14:paraId="20C71D11" w14:textId="77777777" w:rsidR="001310DE" w:rsidRPr="001310DE" w:rsidRDefault="001310DE" w:rsidP="00A267B4">
            <w:pPr>
              <w:pStyle w:val="NoSpacing"/>
              <w:rPr>
                <w:sz w:val="22"/>
                <w:szCs w:val="22"/>
              </w:rPr>
            </w:pPr>
            <w:r w:rsidRPr="001310DE">
              <w:rPr>
                <w:sz w:val="22"/>
                <w:szCs w:val="22"/>
              </w:rPr>
              <w:t>1033 (61.5)</w:t>
            </w:r>
          </w:p>
        </w:tc>
        <w:tc>
          <w:tcPr>
            <w:tcW w:w="1080" w:type="dxa"/>
            <w:vAlign w:val="center"/>
          </w:tcPr>
          <w:p w14:paraId="11B2C9EE" w14:textId="77777777" w:rsidR="001310DE" w:rsidRPr="001310DE" w:rsidRDefault="001310DE" w:rsidP="00A267B4">
            <w:pPr>
              <w:pStyle w:val="NoSpacing"/>
              <w:rPr>
                <w:sz w:val="22"/>
                <w:szCs w:val="22"/>
              </w:rPr>
            </w:pPr>
            <w:r w:rsidRPr="001310DE">
              <w:rPr>
                <w:sz w:val="22"/>
                <w:szCs w:val="22"/>
              </w:rPr>
              <w:t>&lt;0.0001</w:t>
            </w:r>
          </w:p>
        </w:tc>
        <w:tc>
          <w:tcPr>
            <w:tcW w:w="1080" w:type="dxa"/>
          </w:tcPr>
          <w:p w14:paraId="304E7841" w14:textId="77777777" w:rsidR="001310DE" w:rsidRPr="001310DE" w:rsidRDefault="001310DE" w:rsidP="00A267B4">
            <w:pPr>
              <w:pStyle w:val="NoSpacing"/>
              <w:rPr>
                <w:sz w:val="22"/>
                <w:szCs w:val="22"/>
              </w:rPr>
            </w:pPr>
          </w:p>
        </w:tc>
      </w:tr>
      <w:tr w:rsidR="001310DE" w:rsidRPr="00FF2D1E" w14:paraId="2874132F" w14:textId="4D6816FD" w:rsidTr="001310DE">
        <w:trPr>
          <w:trHeight w:val="144"/>
        </w:trPr>
        <w:tc>
          <w:tcPr>
            <w:tcW w:w="4860" w:type="dxa"/>
            <w:vAlign w:val="center"/>
          </w:tcPr>
          <w:p w14:paraId="039D6B24" w14:textId="65043E8C" w:rsidR="001310DE" w:rsidRPr="001310DE" w:rsidRDefault="001310DE" w:rsidP="00A267B4">
            <w:pPr>
              <w:pStyle w:val="NoSpacing"/>
              <w:rPr>
                <w:sz w:val="22"/>
                <w:szCs w:val="22"/>
              </w:rPr>
            </w:pPr>
            <w:r w:rsidRPr="001310DE">
              <w:rPr>
                <w:sz w:val="22"/>
                <w:szCs w:val="22"/>
              </w:rPr>
              <w:t>Non-white race, n (%)</w:t>
            </w:r>
          </w:p>
        </w:tc>
        <w:tc>
          <w:tcPr>
            <w:tcW w:w="1530" w:type="dxa"/>
            <w:vAlign w:val="center"/>
          </w:tcPr>
          <w:p w14:paraId="4923F24F" w14:textId="6A755115" w:rsidR="001310DE" w:rsidRPr="001310DE" w:rsidRDefault="001310DE" w:rsidP="00A267B4">
            <w:pPr>
              <w:pStyle w:val="NoSpacing"/>
              <w:rPr>
                <w:sz w:val="22"/>
                <w:szCs w:val="22"/>
              </w:rPr>
            </w:pPr>
            <w:r w:rsidRPr="001310DE">
              <w:rPr>
                <w:sz w:val="22"/>
                <w:szCs w:val="22"/>
              </w:rPr>
              <w:t>84 (6.2)</w:t>
            </w:r>
          </w:p>
        </w:tc>
        <w:tc>
          <w:tcPr>
            <w:tcW w:w="1710" w:type="dxa"/>
            <w:vAlign w:val="center"/>
          </w:tcPr>
          <w:p w14:paraId="03139D51" w14:textId="106747AB" w:rsidR="001310DE" w:rsidRPr="001310DE" w:rsidRDefault="001310DE" w:rsidP="00A267B4">
            <w:pPr>
              <w:pStyle w:val="NoSpacing"/>
              <w:rPr>
                <w:sz w:val="22"/>
                <w:szCs w:val="22"/>
              </w:rPr>
            </w:pPr>
            <w:r w:rsidRPr="001310DE">
              <w:rPr>
                <w:sz w:val="22"/>
                <w:szCs w:val="22"/>
              </w:rPr>
              <w:t>124 (7.5)</w:t>
            </w:r>
          </w:p>
        </w:tc>
        <w:tc>
          <w:tcPr>
            <w:tcW w:w="1080" w:type="dxa"/>
            <w:vAlign w:val="center"/>
          </w:tcPr>
          <w:p w14:paraId="2286CD06" w14:textId="4308FABA" w:rsidR="001310DE" w:rsidRPr="001310DE" w:rsidRDefault="001310DE" w:rsidP="00A267B4">
            <w:pPr>
              <w:pStyle w:val="NoSpacing"/>
              <w:rPr>
                <w:sz w:val="22"/>
                <w:szCs w:val="22"/>
              </w:rPr>
            </w:pPr>
            <w:r w:rsidRPr="001310DE">
              <w:rPr>
                <w:sz w:val="22"/>
                <w:szCs w:val="22"/>
              </w:rPr>
              <w:t xml:space="preserve">  0.1635</w:t>
            </w:r>
          </w:p>
        </w:tc>
        <w:tc>
          <w:tcPr>
            <w:tcW w:w="1080" w:type="dxa"/>
          </w:tcPr>
          <w:p w14:paraId="2D46C10A" w14:textId="77777777" w:rsidR="001310DE" w:rsidRPr="001310DE" w:rsidRDefault="001310DE" w:rsidP="00A267B4">
            <w:pPr>
              <w:pStyle w:val="NoSpacing"/>
              <w:rPr>
                <w:sz w:val="22"/>
                <w:szCs w:val="22"/>
              </w:rPr>
            </w:pPr>
          </w:p>
        </w:tc>
      </w:tr>
      <w:tr w:rsidR="001310DE" w:rsidRPr="00FF2D1E" w14:paraId="52578552" w14:textId="0E68659E" w:rsidTr="001310DE">
        <w:trPr>
          <w:trHeight w:val="144"/>
        </w:trPr>
        <w:tc>
          <w:tcPr>
            <w:tcW w:w="4860" w:type="dxa"/>
            <w:vAlign w:val="center"/>
          </w:tcPr>
          <w:p w14:paraId="2A3CE8CF" w14:textId="77777777" w:rsidR="001310DE" w:rsidRPr="001310DE" w:rsidRDefault="001310DE" w:rsidP="00A267B4">
            <w:pPr>
              <w:pStyle w:val="NoSpacing"/>
              <w:rPr>
                <w:sz w:val="22"/>
                <w:szCs w:val="22"/>
              </w:rPr>
            </w:pPr>
            <w:r w:rsidRPr="001310DE">
              <w:rPr>
                <w:iCs/>
                <w:sz w:val="22"/>
                <w:szCs w:val="22"/>
              </w:rPr>
              <w:t>Hispanic ethnicity, n (%)</w:t>
            </w:r>
          </w:p>
        </w:tc>
        <w:tc>
          <w:tcPr>
            <w:tcW w:w="1530" w:type="dxa"/>
            <w:vAlign w:val="center"/>
          </w:tcPr>
          <w:p w14:paraId="7DBC1DAB" w14:textId="5DD86CEB" w:rsidR="001310DE" w:rsidRPr="001310DE" w:rsidRDefault="001310DE" w:rsidP="00A267B4">
            <w:pPr>
              <w:pStyle w:val="NoSpacing"/>
              <w:rPr>
                <w:sz w:val="22"/>
                <w:szCs w:val="22"/>
              </w:rPr>
            </w:pPr>
            <w:r w:rsidRPr="001310DE">
              <w:rPr>
                <w:sz w:val="22"/>
                <w:szCs w:val="22"/>
              </w:rPr>
              <w:t>34 (2.8)</w:t>
            </w:r>
          </w:p>
        </w:tc>
        <w:tc>
          <w:tcPr>
            <w:tcW w:w="1710" w:type="dxa"/>
            <w:vAlign w:val="center"/>
          </w:tcPr>
          <w:p w14:paraId="34CB2C79" w14:textId="77777777" w:rsidR="001310DE" w:rsidRPr="001310DE" w:rsidRDefault="001310DE" w:rsidP="00A267B4">
            <w:pPr>
              <w:pStyle w:val="NoSpacing"/>
              <w:rPr>
                <w:sz w:val="22"/>
                <w:szCs w:val="22"/>
              </w:rPr>
            </w:pPr>
            <w:r w:rsidRPr="001310DE">
              <w:rPr>
                <w:sz w:val="22"/>
                <w:szCs w:val="22"/>
              </w:rPr>
              <w:t>58 (3.9)</w:t>
            </w:r>
          </w:p>
        </w:tc>
        <w:tc>
          <w:tcPr>
            <w:tcW w:w="1080" w:type="dxa"/>
            <w:vAlign w:val="center"/>
          </w:tcPr>
          <w:p w14:paraId="7175E177" w14:textId="77777777" w:rsidR="001310DE" w:rsidRPr="001310DE" w:rsidRDefault="001310DE" w:rsidP="00A267B4">
            <w:pPr>
              <w:pStyle w:val="NoSpacing"/>
              <w:rPr>
                <w:sz w:val="22"/>
                <w:szCs w:val="22"/>
              </w:rPr>
            </w:pPr>
            <w:r w:rsidRPr="001310DE">
              <w:rPr>
                <w:sz w:val="22"/>
                <w:szCs w:val="22"/>
              </w:rPr>
              <w:t xml:space="preserve">  0.1416</w:t>
            </w:r>
          </w:p>
        </w:tc>
        <w:tc>
          <w:tcPr>
            <w:tcW w:w="1080" w:type="dxa"/>
          </w:tcPr>
          <w:p w14:paraId="560F0EBA" w14:textId="77777777" w:rsidR="001310DE" w:rsidRPr="001310DE" w:rsidRDefault="001310DE" w:rsidP="00A267B4">
            <w:pPr>
              <w:pStyle w:val="NoSpacing"/>
              <w:rPr>
                <w:sz w:val="22"/>
                <w:szCs w:val="22"/>
              </w:rPr>
            </w:pPr>
          </w:p>
        </w:tc>
      </w:tr>
      <w:tr w:rsidR="001310DE" w:rsidRPr="00FF2D1E" w14:paraId="23F4C570" w14:textId="1AB4D57B" w:rsidTr="001310DE">
        <w:trPr>
          <w:trHeight w:val="144"/>
        </w:trPr>
        <w:tc>
          <w:tcPr>
            <w:tcW w:w="4860" w:type="dxa"/>
            <w:vAlign w:val="center"/>
          </w:tcPr>
          <w:p w14:paraId="02A274A2" w14:textId="77777777" w:rsidR="001310DE" w:rsidRPr="001310DE" w:rsidRDefault="001310DE" w:rsidP="00A267B4">
            <w:pPr>
              <w:pStyle w:val="NoSpacing"/>
              <w:rPr>
                <w:sz w:val="22"/>
                <w:szCs w:val="22"/>
              </w:rPr>
            </w:pPr>
            <w:r w:rsidRPr="001310DE">
              <w:rPr>
                <w:sz w:val="22"/>
                <w:szCs w:val="22"/>
              </w:rPr>
              <w:t>BMI (kg/m</w:t>
            </w:r>
            <w:r w:rsidRPr="001310DE">
              <w:rPr>
                <w:sz w:val="22"/>
                <w:szCs w:val="22"/>
                <w:vertAlign w:val="superscript"/>
              </w:rPr>
              <w:t>2</w:t>
            </w:r>
            <w:r w:rsidRPr="001310DE">
              <w:rPr>
                <w:sz w:val="22"/>
                <w:szCs w:val="22"/>
              </w:rPr>
              <w:t>), mean (SD)</w:t>
            </w:r>
          </w:p>
        </w:tc>
        <w:tc>
          <w:tcPr>
            <w:tcW w:w="1530" w:type="dxa"/>
            <w:vAlign w:val="center"/>
          </w:tcPr>
          <w:p w14:paraId="2D611629" w14:textId="77777777" w:rsidR="001310DE" w:rsidRPr="001310DE" w:rsidRDefault="001310DE" w:rsidP="00A267B4">
            <w:pPr>
              <w:pStyle w:val="NoSpacing"/>
              <w:rPr>
                <w:sz w:val="22"/>
                <w:szCs w:val="22"/>
              </w:rPr>
            </w:pPr>
            <w:r w:rsidRPr="001310DE">
              <w:rPr>
                <w:sz w:val="22"/>
                <w:szCs w:val="22"/>
              </w:rPr>
              <w:t>28.8 (5.4)</w:t>
            </w:r>
          </w:p>
        </w:tc>
        <w:tc>
          <w:tcPr>
            <w:tcW w:w="1710" w:type="dxa"/>
            <w:vAlign w:val="center"/>
          </w:tcPr>
          <w:p w14:paraId="009BFC4A" w14:textId="77777777" w:rsidR="001310DE" w:rsidRPr="001310DE" w:rsidRDefault="001310DE" w:rsidP="00A267B4">
            <w:pPr>
              <w:pStyle w:val="NoSpacing"/>
              <w:rPr>
                <w:sz w:val="22"/>
                <w:szCs w:val="22"/>
              </w:rPr>
            </w:pPr>
            <w:r w:rsidRPr="001310DE">
              <w:rPr>
                <w:sz w:val="22"/>
                <w:szCs w:val="22"/>
              </w:rPr>
              <w:t>28.0 (5.5)</w:t>
            </w:r>
          </w:p>
        </w:tc>
        <w:tc>
          <w:tcPr>
            <w:tcW w:w="1080" w:type="dxa"/>
            <w:vAlign w:val="center"/>
          </w:tcPr>
          <w:p w14:paraId="7B2A61BF" w14:textId="77777777" w:rsidR="001310DE" w:rsidRPr="001310DE" w:rsidRDefault="001310DE" w:rsidP="00A267B4">
            <w:pPr>
              <w:pStyle w:val="NoSpacing"/>
              <w:rPr>
                <w:sz w:val="22"/>
                <w:szCs w:val="22"/>
              </w:rPr>
            </w:pPr>
            <w:r w:rsidRPr="001310DE">
              <w:rPr>
                <w:sz w:val="22"/>
                <w:szCs w:val="22"/>
              </w:rPr>
              <w:t>&lt;0.0001</w:t>
            </w:r>
          </w:p>
        </w:tc>
        <w:tc>
          <w:tcPr>
            <w:tcW w:w="1080" w:type="dxa"/>
          </w:tcPr>
          <w:p w14:paraId="266E9658" w14:textId="77777777" w:rsidR="001310DE" w:rsidRPr="001310DE" w:rsidRDefault="001310DE" w:rsidP="00A267B4">
            <w:pPr>
              <w:pStyle w:val="NoSpacing"/>
              <w:rPr>
                <w:sz w:val="22"/>
                <w:szCs w:val="22"/>
              </w:rPr>
            </w:pPr>
          </w:p>
        </w:tc>
      </w:tr>
      <w:tr w:rsidR="001310DE" w:rsidRPr="00FF2D1E" w14:paraId="18FE7BCC" w14:textId="7B8A6C75" w:rsidTr="001310DE">
        <w:trPr>
          <w:trHeight w:val="144"/>
        </w:trPr>
        <w:tc>
          <w:tcPr>
            <w:tcW w:w="4860" w:type="dxa"/>
            <w:vAlign w:val="center"/>
          </w:tcPr>
          <w:p w14:paraId="570B1ADE" w14:textId="6BA4383A" w:rsidR="001310DE" w:rsidRPr="001310DE" w:rsidRDefault="001310DE" w:rsidP="001B6475">
            <w:pPr>
              <w:pStyle w:val="NoSpacing"/>
              <w:rPr>
                <w:sz w:val="22"/>
                <w:szCs w:val="22"/>
              </w:rPr>
            </w:pPr>
            <w:r w:rsidRPr="001310DE">
              <w:rPr>
                <w:sz w:val="22"/>
                <w:szCs w:val="22"/>
              </w:rPr>
              <w:t>eGFR (mL/min/1.73 m</w:t>
            </w:r>
            <w:r w:rsidRPr="001310DE">
              <w:rPr>
                <w:sz w:val="22"/>
                <w:szCs w:val="22"/>
                <w:vertAlign w:val="superscript"/>
              </w:rPr>
              <w:t>2</w:t>
            </w:r>
            <w:r w:rsidRPr="001310DE">
              <w:rPr>
                <w:sz w:val="22"/>
                <w:szCs w:val="22"/>
              </w:rPr>
              <w:t>), mean (SD)</w:t>
            </w:r>
          </w:p>
        </w:tc>
        <w:tc>
          <w:tcPr>
            <w:tcW w:w="1530" w:type="dxa"/>
          </w:tcPr>
          <w:p w14:paraId="6012AA43" w14:textId="65409CB6" w:rsidR="001310DE" w:rsidRPr="001310DE" w:rsidRDefault="001310DE" w:rsidP="001B6475">
            <w:pPr>
              <w:pStyle w:val="NoSpacing"/>
              <w:rPr>
                <w:sz w:val="22"/>
                <w:szCs w:val="22"/>
              </w:rPr>
            </w:pPr>
            <w:r w:rsidRPr="001310DE">
              <w:rPr>
                <w:sz w:val="22"/>
                <w:szCs w:val="22"/>
              </w:rPr>
              <w:t>76.0 (16.8)</w:t>
            </w:r>
          </w:p>
        </w:tc>
        <w:tc>
          <w:tcPr>
            <w:tcW w:w="1710" w:type="dxa"/>
          </w:tcPr>
          <w:p w14:paraId="471AB098" w14:textId="7AC8E31B" w:rsidR="001310DE" w:rsidRPr="001310DE" w:rsidRDefault="001310DE" w:rsidP="001B6475">
            <w:pPr>
              <w:pStyle w:val="NoSpacing"/>
              <w:rPr>
                <w:sz w:val="22"/>
                <w:szCs w:val="22"/>
              </w:rPr>
            </w:pPr>
            <w:commentRangeStart w:id="0"/>
            <w:r w:rsidRPr="001310DE">
              <w:rPr>
                <w:sz w:val="22"/>
                <w:szCs w:val="22"/>
              </w:rPr>
              <w:t>80.8 (15.8)</w:t>
            </w:r>
            <w:commentRangeEnd w:id="0"/>
            <w:r w:rsidR="003F4DC0">
              <w:rPr>
                <w:rStyle w:val="CommentReference"/>
                <w:rFonts w:asciiTheme="minorHAnsi" w:eastAsiaTheme="minorHAnsi" w:hAnsiTheme="minorHAnsi" w:cstheme="minorBidi"/>
              </w:rPr>
              <w:commentReference w:id="0"/>
            </w:r>
          </w:p>
        </w:tc>
        <w:tc>
          <w:tcPr>
            <w:tcW w:w="1080" w:type="dxa"/>
          </w:tcPr>
          <w:p w14:paraId="65F59268" w14:textId="07BD7FB8" w:rsidR="001310DE" w:rsidRPr="001310DE" w:rsidRDefault="001310DE" w:rsidP="001B6475">
            <w:pPr>
              <w:pStyle w:val="NoSpacing"/>
              <w:rPr>
                <w:sz w:val="22"/>
                <w:szCs w:val="22"/>
              </w:rPr>
            </w:pPr>
            <w:r w:rsidRPr="001310DE">
              <w:rPr>
                <w:sz w:val="22"/>
                <w:szCs w:val="22"/>
              </w:rPr>
              <w:t>&lt;0.0001</w:t>
            </w:r>
          </w:p>
        </w:tc>
        <w:tc>
          <w:tcPr>
            <w:tcW w:w="1080" w:type="dxa"/>
          </w:tcPr>
          <w:p w14:paraId="086FB114" w14:textId="77777777" w:rsidR="001310DE" w:rsidRPr="001310DE" w:rsidRDefault="001310DE" w:rsidP="001B6475">
            <w:pPr>
              <w:pStyle w:val="NoSpacing"/>
              <w:rPr>
                <w:sz w:val="22"/>
                <w:szCs w:val="22"/>
              </w:rPr>
            </w:pPr>
          </w:p>
        </w:tc>
      </w:tr>
      <w:tr w:rsidR="001310DE" w:rsidRPr="00FF2D1E" w14:paraId="5A27C4B3" w14:textId="3FE90762" w:rsidTr="001310DE">
        <w:trPr>
          <w:trHeight w:val="144"/>
        </w:trPr>
        <w:tc>
          <w:tcPr>
            <w:tcW w:w="4860" w:type="dxa"/>
            <w:vAlign w:val="center"/>
          </w:tcPr>
          <w:p w14:paraId="00473208" w14:textId="77777777" w:rsidR="001310DE" w:rsidRPr="001310DE" w:rsidRDefault="001310DE" w:rsidP="001B6475">
            <w:pPr>
              <w:pStyle w:val="NoSpacing"/>
              <w:rPr>
                <w:iCs/>
                <w:sz w:val="22"/>
                <w:szCs w:val="22"/>
              </w:rPr>
            </w:pPr>
            <w:r w:rsidRPr="001310DE">
              <w:rPr>
                <w:sz w:val="22"/>
                <w:szCs w:val="22"/>
              </w:rPr>
              <w:t>Cigarette use, n (%)</w:t>
            </w:r>
          </w:p>
        </w:tc>
        <w:tc>
          <w:tcPr>
            <w:tcW w:w="1530" w:type="dxa"/>
            <w:vAlign w:val="center"/>
          </w:tcPr>
          <w:p w14:paraId="4657164D" w14:textId="77777777" w:rsidR="001310DE" w:rsidRPr="001310DE" w:rsidRDefault="001310DE" w:rsidP="001B6475">
            <w:pPr>
              <w:pStyle w:val="NoSpacing"/>
              <w:rPr>
                <w:sz w:val="22"/>
                <w:szCs w:val="22"/>
              </w:rPr>
            </w:pPr>
          </w:p>
        </w:tc>
        <w:tc>
          <w:tcPr>
            <w:tcW w:w="1710" w:type="dxa"/>
            <w:vAlign w:val="center"/>
          </w:tcPr>
          <w:p w14:paraId="15FF6710" w14:textId="77777777" w:rsidR="001310DE" w:rsidRPr="001310DE" w:rsidRDefault="001310DE" w:rsidP="001B6475">
            <w:pPr>
              <w:pStyle w:val="NoSpacing"/>
              <w:rPr>
                <w:sz w:val="22"/>
                <w:szCs w:val="22"/>
              </w:rPr>
            </w:pPr>
          </w:p>
        </w:tc>
        <w:tc>
          <w:tcPr>
            <w:tcW w:w="1080" w:type="dxa"/>
            <w:vAlign w:val="center"/>
          </w:tcPr>
          <w:p w14:paraId="02217F92" w14:textId="77777777" w:rsidR="001310DE" w:rsidRPr="001310DE" w:rsidRDefault="001310DE" w:rsidP="001B6475">
            <w:pPr>
              <w:pStyle w:val="NoSpacing"/>
              <w:rPr>
                <w:sz w:val="22"/>
                <w:szCs w:val="22"/>
              </w:rPr>
            </w:pPr>
            <w:r w:rsidRPr="001310DE">
              <w:rPr>
                <w:sz w:val="22"/>
                <w:szCs w:val="22"/>
              </w:rPr>
              <w:t>0.2472</w:t>
            </w:r>
          </w:p>
        </w:tc>
        <w:tc>
          <w:tcPr>
            <w:tcW w:w="1080" w:type="dxa"/>
          </w:tcPr>
          <w:p w14:paraId="69CD2080" w14:textId="77777777" w:rsidR="001310DE" w:rsidRPr="001310DE" w:rsidRDefault="001310DE" w:rsidP="001B6475">
            <w:pPr>
              <w:pStyle w:val="NoSpacing"/>
              <w:rPr>
                <w:sz w:val="22"/>
                <w:szCs w:val="22"/>
              </w:rPr>
            </w:pPr>
          </w:p>
        </w:tc>
      </w:tr>
      <w:tr w:rsidR="001310DE" w:rsidRPr="00FF2D1E" w14:paraId="796FF7FD" w14:textId="7D64CFE6" w:rsidTr="001310DE">
        <w:trPr>
          <w:trHeight w:val="144"/>
        </w:trPr>
        <w:tc>
          <w:tcPr>
            <w:tcW w:w="4860" w:type="dxa"/>
            <w:vAlign w:val="center"/>
          </w:tcPr>
          <w:p w14:paraId="42B1FDDE" w14:textId="53A3A6B0" w:rsidR="001310DE" w:rsidRPr="001310DE" w:rsidRDefault="001310DE" w:rsidP="001B6475">
            <w:pPr>
              <w:pStyle w:val="NoSpacing"/>
              <w:rPr>
                <w:sz w:val="22"/>
                <w:szCs w:val="22"/>
              </w:rPr>
            </w:pPr>
            <w:r w:rsidRPr="001310DE">
              <w:rPr>
                <w:iCs/>
                <w:sz w:val="22"/>
                <w:szCs w:val="22"/>
              </w:rPr>
              <w:t xml:space="preserve">     Current</w:t>
            </w:r>
          </w:p>
        </w:tc>
        <w:tc>
          <w:tcPr>
            <w:tcW w:w="1530" w:type="dxa"/>
            <w:vAlign w:val="center"/>
          </w:tcPr>
          <w:p w14:paraId="4164FB46" w14:textId="77777777" w:rsidR="001310DE" w:rsidRPr="001310DE" w:rsidDel="00E6053D" w:rsidRDefault="001310DE" w:rsidP="001B6475">
            <w:pPr>
              <w:pStyle w:val="NoSpacing"/>
              <w:rPr>
                <w:sz w:val="22"/>
                <w:szCs w:val="22"/>
              </w:rPr>
            </w:pPr>
            <w:r w:rsidRPr="001310DE">
              <w:rPr>
                <w:sz w:val="22"/>
                <w:szCs w:val="22"/>
              </w:rPr>
              <w:t>90 (6.6)</w:t>
            </w:r>
          </w:p>
        </w:tc>
        <w:tc>
          <w:tcPr>
            <w:tcW w:w="1710" w:type="dxa"/>
            <w:vAlign w:val="center"/>
          </w:tcPr>
          <w:p w14:paraId="5A088D29" w14:textId="77777777" w:rsidR="001310DE" w:rsidRPr="001310DE" w:rsidDel="00E6053D" w:rsidRDefault="001310DE" w:rsidP="001B6475">
            <w:pPr>
              <w:pStyle w:val="NoSpacing"/>
              <w:rPr>
                <w:sz w:val="22"/>
                <w:szCs w:val="22"/>
              </w:rPr>
            </w:pPr>
            <w:r w:rsidRPr="001310DE">
              <w:rPr>
                <w:sz w:val="22"/>
                <w:szCs w:val="22"/>
              </w:rPr>
              <w:t>138 (8.2)</w:t>
            </w:r>
          </w:p>
        </w:tc>
        <w:tc>
          <w:tcPr>
            <w:tcW w:w="1080" w:type="dxa"/>
            <w:vAlign w:val="center"/>
          </w:tcPr>
          <w:p w14:paraId="151C4AD8" w14:textId="77777777" w:rsidR="001310DE" w:rsidRPr="001310DE" w:rsidRDefault="001310DE" w:rsidP="001B6475">
            <w:pPr>
              <w:pStyle w:val="NoSpacing"/>
              <w:rPr>
                <w:sz w:val="22"/>
                <w:szCs w:val="22"/>
              </w:rPr>
            </w:pPr>
          </w:p>
        </w:tc>
        <w:tc>
          <w:tcPr>
            <w:tcW w:w="1080" w:type="dxa"/>
          </w:tcPr>
          <w:p w14:paraId="1F889EFF" w14:textId="77777777" w:rsidR="001310DE" w:rsidRPr="001310DE" w:rsidRDefault="001310DE" w:rsidP="001B6475">
            <w:pPr>
              <w:pStyle w:val="NoSpacing"/>
              <w:rPr>
                <w:sz w:val="22"/>
                <w:szCs w:val="22"/>
              </w:rPr>
            </w:pPr>
          </w:p>
        </w:tc>
      </w:tr>
      <w:tr w:rsidR="001310DE" w:rsidRPr="00FF2D1E" w14:paraId="0734A0FF" w14:textId="57485A9A" w:rsidTr="001310DE">
        <w:trPr>
          <w:trHeight w:val="144"/>
        </w:trPr>
        <w:tc>
          <w:tcPr>
            <w:tcW w:w="4860" w:type="dxa"/>
            <w:vAlign w:val="center"/>
          </w:tcPr>
          <w:p w14:paraId="5789959A" w14:textId="0743760B" w:rsidR="001310DE" w:rsidRPr="001310DE" w:rsidRDefault="001310DE" w:rsidP="001B6475">
            <w:pPr>
              <w:pStyle w:val="NoSpacing"/>
              <w:rPr>
                <w:iCs/>
                <w:sz w:val="22"/>
                <w:szCs w:val="22"/>
              </w:rPr>
            </w:pPr>
            <w:r w:rsidRPr="001310DE">
              <w:rPr>
                <w:iCs/>
                <w:sz w:val="22"/>
                <w:szCs w:val="22"/>
              </w:rPr>
              <w:t xml:space="preserve">     Former   </w:t>
            </w:r>
          </w:p>
        </w:tc>
        <w:tc>
          <w:tcPr>
            <w:tcW w:w="1530" w:type="dxa"/>
            <w:vAlign w:val="center"/>
          </w:tcPr>
          <w:p w14:paraId="543D15FA" w14:textId="77777777" w:rsidR="001310DE" w:rsidRPr="001310DE" w:rsidRDefault="001310DE" w:rsidP="001B6475">
            <w:pPr>
              <w:pStyle w:val="NoSpacing"/>
              <w:rPr>
                <w:sz w:val="22"/>
                <w:szCs w:val="22"/>
              </w:rPr>
            </w:pPr>
            <w:r w:rsidRPr="001310DE">
              <w:rPr>
                <w:sz w:val="22"/>
                <w:szCs w:val="22"/>
              </w:rPr>
              <w:t>47 (3.5)</w:t>
            </w:r>
          </w:p>
        </w:tc>
        <w:tc>
          <w:tcPr>
            <w:tcW w:w="1710" w:type="dxa"/>
            <w:vAlign w:val="center"/>
          </w:tcPr>
          <w:p w14:paraId="4680FA47" w14:textId="77777777" w:rsidR="001310DE" w:rsidRPr="001310DE" w:rsidRDefault="001310DE" w:rsidP="001B6475">
            <w:pPr>
              <w:pStyle w:val="NoSpacing"/>
              <w:rPr>
                <w:sz w:val="22"/>
                <w:szCs w:val="22"/>
              </w:rPr>
            </w:pPr>
            <w:r w:rsidRPr="001310DE">
              <w:rPr>
                <w:sz w:val="22"/>
                <w:szCs w:val="22"/>
              </w:rPr>
              <w:t>54 (3.2)</w:t>
            </w:r>
          </w:p>
        </w:tc>
        <w:tc>
          <w:tcPr>
            <w:tcW w:w="1080" w:type="dxa"/>
            <w:vAlign w:val="center"/>
          </w:tcPr>
          <w:p w14:paraId="5D0E4331" w14:textId="77777777" w:rsidR="001310DE" w:rsidRPr="001310DE" w:rsidRDefault="001310DE" w:rsidP="001B6475">
            <w:pPr>
              <w:pStyle w:val="NoSpacing"/>
              <w:rPr>
                <w:sz w:val="22"/>
                <w:szCs w:val="22"/>
              </w:rPr>
            </w:pPr>
          </w:p>
        </w:tc>
        <w:tc>
          <w:tcPr>
            <w:tcW w:w="1080" w:type="dxa"/>
          </w:tcPr>
          <w:p w14:paraId="0DC8A81B" w14:textId="77777777" w:rsidR="001310DE" w:rsidRPr="001310DE" w:rsidRDefault="001310DE" w:rsidP="001B6475">
            <w:pPr>
              <w:pStyle w:val="NoSpacing"/>
              <w:rPr>
                <w:sz w:val="22"/>
                <w:szCs w:val="22"/>
              </w:rPr>
            </w:pPr>
          </w:p>
        </w:tc>
      </w:tr>
      <w:tr w:rsidR="001310DE" w:rsidRPr="00FF2D1E" w14:paraId="0AA4B54D" w14:textId="65E5C556" w:rsidTr="001310DE">
        <w:trPr>
          <w:trHeight w:val="144"/>
        </w:trPr>
        <w:tc>
          <w:tcPr>
            <w:tcW w:w="4860" w:type="dxa"/>
            <w:vAlign w:val="center"/>
          </w:tcPr>
          <w:p w14:paraId="09110339" w14:textId="4214415D" w:rsidR="001310DE" w:rsidRPr="001310DE" w:rsidRDefault="001310DE" w:rsidP="001B6475">
            <w:pPr>
              <w:pStyle w:val="NoSpacing"/>
              <w:rPr>
                <w:iCs/>
                <w:sz w:val="22"/>
                <w:szCs w:val="22"/>
              </w:rPr>
            </w:pPr>
            <w:r w:rsidRPr="001310DE">
              <w:rPr>
                <w:iCs/>
                <w:sz w:val="22"/>
                <w:szCs w:val="22"/>
              </w:rPr>
              <w:t xml:space="preserve">     Never</w:t>
            </w:r>
          </w:p>
        </w:tc>
        <w:tc>
          <w:tcPr>
            <w:tcW w:w="1530" w:type="dxa"/>
            <w:vAlign w:val="center"/>
          </w:tcPr>
          <w:p w14:paraId="6CB5581A" w14:textId="77777777" w:rsidR="001310DE" w:rsidRPr="001310DE" w:rsidRDefault="001310DE" w:rsidP="001B6475">
            <w:pPr>
              <w:pStyle w:val="NoSpacing"/>
              <w:rPr>
                <w:sz w:val="22"/>
                <w:szCs w:val="22"/>
              </w:rPr>
            </w:pPr>
            <w:r w:rsidRPr="001310DE">
              <w:rPr>
                <w:sz w:val="22"/>
                <w:szCs w:val="22"/>
              </w:rPr>
              <w:t>1221 (89.9)</w:t>
            </w:r>
          </w:p>
        </w:tc>
        <w:tc>
          <w:tcPr>
            <w:tcW w:w="1710" w:type="dxa"/>
            <w:vAlign w:val="center"/>
          </w:tcPr>
          <w:p w14:paraId="0401D8B5" w14:textId="77777777" w:rsidR="001310DE" w:rsidRPr="001310DE" w:rsidRDefault="001310DE" w:rsidP="001B6475">
            <w:pPr>
              <w:pStyle w:val="NoSpacing"/>
              <w:rPr>
                <w:sz w:val="22"/>
                <w:szCs w:val="22"/>
              </w:rPr>
            </w:pPr>
            <w:r w:rsidRPr="001310DE">
              <w:rPr>
                <w:sz w:val="22"/>
                <w:szCs w:val="22"/>
              </w:rPr>
              <w:t>1489 (88.6)</w:t>
            </w:r>
          </w:p>
        </w:tc>
        <w:tc>
          <w:tcPr>
            <w:tcW w:w="1080" w:type="dxa"/>
            <w:vAlign w:val="center"/>
          </w:tcPr>
          <w:p w14:paraId="55E34396" w14:textId="77777777" w:rsidR="001310DE" w:rsidRPr="001310DE" w:rsidRDefault="001310DE" w:rsidP="001B6475">
            <w:pPr>
              <w:pStyle w:val="NoSpacing"/>
              <w:rPr>
                <w:sz w:val="22"/>
                <w:szCs w:val="22"/>
              </w:rPr>
            </w:pPr>
          </w:p>
        </w:tc>
        <w:tc>
          <w:tcPr>
            <w:tcW w:w="1080" w:type="dxa"/>
          </w:tcPr>
          <w:p w14:paraId="3AD0508E" w14:textId="77777777" w:rsidR="001310DE" w:rsidRPr="001310DE" w:rsidRDefault="001310DE" w:rsidP="001B6475">
            <w:pPr>
              <w:pStyle w:val="NoSpacing"/>
              <w:rPr>
                <w:sz w:val="22"/>
                <w:szCs w:val="22"/>
              </w:rPr>
            </w:pPr>
          </w:p>
        </w:tc>
      </w:tr>
      <w:tr w:rsidR="001310DE" w:rsidRPr="00FF2D1E" w14:paraId="28149509" w14:textId="64AF2908" w:rsidTr="001310DE">
        <w:trPr>
          <w:trHeight w:val="144"/>
        </w:trPr>
        <w:tc>
          <w:tcPr>
            <w:tcW w:w="4860" w:type="dxa"/>
            <w:vAlign w:val="center"/>
          </w:tcPr>
          <w:p w14:paraId="6BCBFC59" w14:textId="5633526E" w:rsidR="001310DE" w:rsidRPr="001310DE" w:rsidRDefault="001310DE" w:rsidP="001B6475">
            <w:pPr>
              <w:pStyle w:val="NoSpacing"/>
              <w:rPr>
                <w:iCs/>
                <w:sz w:val="22"/>
                <w:szCs w:val="22"/>
              </w:rPr>
            </w:pPr>
            <w:r w:rsidRPr="001310DE">
              <w:rPr>
                <w:iCs/>
                <w:sz w:val="22"/>
                <w:szCs w:val="22"/>
              </w:rPr>
              <w:t>LVEF (%), mean (SD)</w:t>
            </w:r>
          </w:p>
        </w:tc>
        <w:tc>
          <w:tcPr>
            <w:tcW w:w="1530" w:type="dxa"/>
            <w:vAlign w:val="center"/>
          </w:tcPr>
          <w:p w14:paraId="0B9CD713" w14:textId="2AE012CF" w:rsidR="001310DE" w:rsidRPr="001310DE" w:rsidRDefault="001310DE" w:rsidP="001B6475">
            <w:pPr>
              <w:pStyle w:val="NoSpacing"/>
              <w:rPr>
                <w:sz w:val="22"/>
                <w:szCs w:val="22"/>
              </w:rPr>
            </w:pPr>
            <w:r w:rsidRPr="001310DE">
              <w:rPr>
                <w:sz w:val="22"/>
                <w:szCs w:val="22"/>
              </w:rPr>
              <w:t>65.8 (7.4)</w:t>
            </w:r>
          </w:p>
        </w:tc>
        <w:tc>
          <w:tcPr>
            <w:tcW w:w="1710" w:type="dxa"/>
            <w:vAlign w:val="center"/>
          </w:tcPr>
          <w:p w14:paraId="1AF3A761" w14:textId="713E6B6F" w:rsidR="001310DE" w:rsidRPr="001310DE" w:rsidRDefault="001310DE" w:rsidP="001B6475">
            <w:pPr>
              <w:pStyle w:val="NoSpacing"/>
              <w:rPr>
                <w:sz w:val="22"/>
                <w:szCs w:val="22"/>
              </w:rPr>
            </w:pPr>
            <w:r w:rsidRPr="001310DE">
              <w:rPr>
                <w:sz w:val="22"/>
                <w:szCs w:val="22"/>
              </w:rPr>
              <w:t>66.5 (6.2)</w:t>
            </w:r>
          </w:p>
        </w:tc>
        <w:tc>
          <w:tcPr>
            <w:tcW w:w="1080" w:type="dxa"/>
            <w:vAlign w:val="center"/>
          </w:tcPr>
          <w:p w14:paraId="106905EA" w14:textId="2CA4A461" w:rsidR="001310DE" w:rsidRPr="001310DE" w:rsidRDefault="001310DE" w:rsidP="001B6475">
            <w:pPr>
              <w:pStyle w:val="NoSpacing"/>
              <w:rPr>
                <w:sz w:val="22"/>
                <w:szCs w:val="22"/>
              </w:rPr>
            </w:pPr>
            <w:r w:rsidRPr="001310DE">
              <w:rPr>
                <w:sz w:val="22"/>
                <w:szCs w:val="22"/>
              </w:rPr>
              <w:t>0.0103</w:t>
            </w:r>
          </w:p>
        </w:tc>
        <w:tc>
          <w:tcPr>
            <w:tcW w:w="1080" w:type="dxa"/>
          </w:tcPr>
          <w:p w14:paraId="2EC602C1" w14:textId="77777777" w:rsidR="001310DE" w:rsidRPr="001310DE" w:rsidRDefault="001310DE" w:rsidP="001B6475">
            <w:pPr>
              <w:pStyle w:val="NoSpacing"/>
              <w:rPr>
                <w:sz w:val="22"/>
                <w:szCs w:val="22"/>
              </w:rPr>
            </w:pPr>
          </w:p>
        </w:tc>
      </w:tr>
      <w:tr w:rsidR="001310DE" w:rsidRPr="00FF2D1E" w14:paraId="7A13D75C" w14:textId="7D6480B3" w:rsidTr="001310DE">
        <w:trPr>
          <w:trHeight w:val="144"/>
        </w:trPr>
        <w:tc>
          <w:tcPr>
            <w:tcW w:w="4860" w:type="dxa"/>
            <w:vAlign w:val="center"/>
          </w:tcPr>
          <w:p w14:paraId="38A6487F" w14:textId="64B957FF" w:rsidR="001310DE" w:rsidRPr="001310DE" w:rsidRDefault="001310DE" w:rsidP="001B6475">
            <w:pPr>
              <w:pStyle w:val="NoSpacing"/>
              <w:rPr>
                <w:iCs/>
                <w:sz w:val="22"/>
                <w:szCs w:val="22"/>
              </w:rPr>
            </w:pPr>
            <w:r w:rsidRPr="001310DE">
              <w:rPr>
                <w:sz w:val="22"/>
                <w:szCs w:val="22"/>
              </w:rPr>
              <w:t>Atrial fibrillation/flutter rhythm on ECG, n (%)</w:t>
            </w:r>
          </w:p>
        </w:tc>
        <w:tc>
          <w:tcPr>
            <w:tcW w:w="1530" w:type="dxa"/>
            <w:vAlign w:val="center"/>
          </w:tcPr>
          <w:p w14:paraId="5E37FBE3" w14:textId="28C01A6A" w:rsidR="001310DE" w:rsidRPr="001310DE" w:rsidRDefault="001310DE" w:rsidP="001B6475">
            <w:pPr>
              <w:pStyle w:val="NoSpacing"/>
              <w:rPr>
                <w:sz w:val="22"/>
                <w:szCs w:val="22"/>
              </w:rPr>
            </w:pPr>
            <w:r w:rsidRPr="001310DE">
              <w:rPr>
                <w:sz w:val="22"/>
                <w:szCs w:val="22"/>
              </w:rPr>
              <w:t>28 (2.1)</w:t>
            </w:r>
          </w:p>
        </w:tc>
        <w:tc>
          <w:tcPr>
            <w:tcW w:w="1710" w:type="dxa"/>
            <w:vAlign w:val="center"/>
          </w:tcPr>
          <w:p w14:paraId="24C725CF" w14:textId="6C542DB9" w:rsidR="001310DE" w:rsidRPr="001310DE" w:rsidRDefault="001310DE" w:rsidP="001B6475">
            <w:pPr>
              <w:pStyle w:val="NoSpacing"/>
              <w:rPr>
                <w:sz w:val="22"/>
                <w:szCs w:val="22"/>
              </w:rPr>
            </w:pPr>
            <w:r w:rsidRPr="001310DE">
              <w:rPr>
                <w:sz w:val="22"/>
                <w:szCs w:val="22"/>
              </w:rPr>
              <w:t>44 (2.6)</w:t>
            </w:r>
          </w:p>
        </w:tc>
        <w:tc>
          <w:tcPr>
            <w:tcW w:w="1080" w:type="dxa"/>
            <w:vAlign w:val="center"/>
          </w:tcPr>
          <w:p w14:paraId="070230B9" w14:textId="746B042C" w:rsidR="001310DE" w:rsidRPr="001310DE" w:rsidRDefault="001310DE" w:rsidP="001B6475">
            <w:pPr>
              <w:pStyle w:val="NoSpacing"/>
              <w:rPr>
                <w:sz w:val="22"/>
                <w:szCs w:val="22"/>
              </w:rPr>
            </w:pPr>
            <w:r w:rsidRPr="001310DE">
              <w:rPr>
                <w:sz w:val="22"/>
                <w:szCs w:val="22"/>
              </w:rPr>
              <w:t>0.3093</w:t>
            </w:r>
          </w:p>
        </w:tc>
        <w:tc>
          <w:tcPr>
            <w:tcW w:w="1080" w:type="dxa"/>
          </w:tcPr>
          <w:p w14:paraId="13AA4406" w14:textId="77777777" w:rsidR="001310DE" w:rsidRPr="001310DE" w:rsidRDefault="001310DE" w:rsidP="001B6475">
            <w:pPr>
              <w:pStyle w:val="NoSpacing"/>
              <w:rPr>
                <w:sz w:val="22"/>
                <w:szCs w:val="22"/>
              </w:rPr>
            </w:pPr>
          </w:p>
        </w:tc>
      </w:tr>
      <w:tr w:rsidR="001310DE" w:rsidRPr="00FF2D1E" w14:paraId="6BB064E1" w14:textId="06004A5D" w:rsidTr="001310DE">
        <w:trPr>
          <w:trHeight w:val="144"/>
        </w:trPr>
        <w:tc>
          <w:tcPr>
            <w:tcW w:w="4860" w:type="dxa"/>
            <w:vAlign w:val="center"/>
          </w:tcPr>
          <w:p w14:paraId="39DF319C" w14:textId="59E27A56" w:rsidR="001310DE" w:rsidRPr="001310DE" w:rsidRDefault="001310DE" w:rsidP="001B6475">
            <w:pPr>
              <w:pStyle w:val="NoSpacing"/>
              <w:rPr>
                <w:iCs/>
                <w:sz w:val="22"/>
                <w:szCs w:val="22"/>
              </w:rPr>
            </w:pPr>
            <w:r w:rsidRPr="001310DE">
              <w:rPr>
                <w:sz w:val="22"/>
                <w:szCs w:val="22"/>
              </w:rPr>
              <w:t>Medical history of:</w:t>
            </w:r>
          </w:p>
        </w:tc>
        <w:tc>
          <w:tcPr>
            <w:tcW w:w="1530" w:type="dxa"/>
            <w:vAlign w:val="center"/>
          </w:tcPr>
          <w:p w14:paraId="427F0005" w14:textId="607C2602" w:rsidR="001310DE" w:rsidRPr="001310DE" w:rsidRDefault="001310DE" w:rsidP="001B6475">
            <w:pPr>
              <w:pStyle w:val="NoSpacing"/>
              <w:rPr>
                <w:sz w:val="22"/>
                <w:szCs w:val="22"/>
              </w:rPr>
            </w:pPr>
          </w:p>
        </w:tc>
        <w:tc>
          <w:tcPr>
            <w:tcW w:w="1710" w:type="dxa"/>
            <w:vAlign w:val="center"/>
          </w:tcPr>
          <w:p w14:paraId="1D308B32" w14:textId="15CB02BB" w:rsidR="001310DE" w:rsidRPr="001310DE" w:rsidRDefault="001310DE" w:rsidP="001B6475">
            <w:pPr>
              <w:pStyle w:val="NoSpacing"/>
              <w:rPr>
                <w:sz w:val="22"/>
                <w:szCs w:val="22"/>
              </w:rPr>
            </w:pPr>
          </w:p>
        </w:tc>
        <w:tc>
          <w:tcPr>
            <w:tcW w:w="1080" w:type="dxa"/>
            <w:vAlign w:val="center"/>
          </w:tcPr>
          <w:p w14:paraId="6A58CCA9" w14:textId="77777777" w:rsidR="001310DE" w:rsidRPr="001310DE" w:rsidRDefault="001310DE" w:rsidP="001B6475">
            <w:pPr>
              <w:pStyle w:val="NoSpacing"/>
              <w:rPr>
                <w:sz w:val="22"/>
                <w:szCs w:val="22"/>
              </w:rPr>
            </w:pPr>
          </w:p>
        </w:tc>
        <w:tc>
          <w:tcPr>
            <w:tcW w:w="1080" w:type="dxa"/>
          </w:tcPr>
          <w:p w14:paraId="54317D64" w14:textId="77777777" w:rsidR="001310DE" w:rsidRPr="001310DE" w:rsidRDefault="001310DE" w:rsidP="001B6475">
            <w:pPr>
              <w:pStyle w:val="NoSpacing"/>
              <w:rPr>
                <w:sz w:val="22"/>
                <w:szCs w:val="22"/>
              </w:rPr>
            </w:pPr>
          </w:p>
        </w:tc>
      </w:tr>
      <w:tr w:rsidR="001310DE" w:rsidRPr="00FF2D1E" w14:paraId="66D2923B" w14:textId="09A45A98" w:rsidTr="001310DE">
        <w:trPr>
          <w:trHeight w:val="144"/>
        </w:trPr>
        <w:tc>
          <w:tcPr>
            <w:tcW w:w="4860" w:type="dxa"/>
            <w:vAlign w:val="center"/>
          </w:tcPr>
          <w:p w14:paraId="691B04BF" w14:textId="7FE8CD0E" w:rsidR="001310DE" w:rsidRPr="001310DE" w:rsidRDefault="001310DE" w:rsidP="001B6475">
            <w:pPr>
              <w:pStyle w:val="NoSpacing"/>
              <w:rPr>
                <w:sz w:val="22"/>
                <w:szCs w:val="22"/>
              </w:rPr>
            </w:pPr>
            <w:r w:rsidRPr="001310DE">
              <w:rPr>
                <w:sz w:val="22"/>
                <w:szCs w:val="22"/>
              </w:rPr>
              <w:t xml:space="preserve">     Hypertension, n (%)</w:t>
            </w:r>
          </w:p>
        </w:tc>
        <w:tc>
          <w:tcPr>
            <w:tcW w:w="1530" w:type="dxa"/>
            <w:vAlign w:val="center"/>
          </w:tcPr>
          <w:p w14:paraId="4C91FAB6" w14:textId="6ACB50E4" w:rsidR="001310DE" w:rsidRPr="001310DE" w:rsidRDefault="001310DE" w:rsidP="001B6475">
            <w:pPr>
              <w:pStyle w:val="NoSpacing"/>
              <w:rPr>
                <w:sz w:val="22"/>
                <w:szCs w:val="22"/>
              </w:rPr>
            </w:pPr>
            <w:r w:rsidRPr="001310DE">
              <w:rPr>
                <w:sz w:val="22"/>
                <w:szCs w:val="22"/>
              </w:rPr>
              <w:t>902 (66.2)</w:t>
            </w:r>
          </w:p>
        </w:tc>
        <w:tc>
          <w:tcPr>
            <w:tcW w:w="1710" w:type="dxa"/>
            <w:vAlign w:val="center"/>
          </w:tcPr>
          <w:p w14:paraId="174C0477" w14:textId="1B48017E" w:rsidR="001310DE" w:rsidRPr="001310DE" w:rsidRDefault="001310DE" w:rsidP="001B6475">
            <w:pPr>
              <w:pStyle w:val="NoSpacing"/>
              <w:rPr>
                <w:sz w:val="22"/>
                <w:szCs w:val="22"/>
              </w:rPr>
            </w:pPr>
            <w:r w:rsidRPr="001310DE">
              <w:rPr>
                <w:sz w:val="22"/>
                <w:szCs w:val="22"/>
              </w:rPr>
              <w:t>628 (37.4)</w:t>
            </w:r>
          </w:p>
        </w:tc>
        <w:tc>
          <w:tcPr>
            <w:tcW w:w="1080" w:type="dxa"/>
            <w:vAlign w:val="center"/>
          </w:tcPr>
          <w:p w14:paraId="5A5415BB" w14:textId="79A86AC5" w:rsidR="001310DE" w:rsidRPr="001310DE" w:rsidRDefault="001310DE" w:rsidP="001B6475">
            <w:pPr>
              <w:pStyle w:val="NoSpacing"/>
              <w:rPr>
                <w:sz w:val="22"/>
                <w:szCs w:val="22"/>
              </w:rPr>
            </w:pPr>
            <w:r w:rsidRPr="001310DE">
              <w:rPr>
                <w:sz w:val="22"/>
                <w:szCs w:val="22"/>
              </w:rPr>
              <w:t>&lt;0.0001</w:t>
            </w:r>
          </w:p>
        </w:tc>
        <w:tc>
          <w:tcPr>
            <w:tcW w:w="1080" w:type="dxa"/>
          </w:tcPr>
          <w:p w14:paraId="013436F7" w14:textId="77777777" w:rsidR="001310DE" w:rsidRPr="001310DE" w:rsidRDefault="001310DE" w:rsidP="001B6475">
            <w:pPr>
              <w:pStyle w:val="NoSpacing"/>
              <w:rPr>
                <w:sz w:val="22"/>
                <w:szCs w:val="22"/>
              </w:rPr>
            </w:pPr>
          </w:p>
        </w:tc>
      </w:tr>
      <w:tr w:rsidR="001310DE" w:rsidRPr="00FF2D1E" w14:paraId="56757982" w14:textId="4B2D489E" w:rsidTr="001310DE">
        <w:trPr>
          <w:trHeight w:val="144"/>
        </w:trPr>
        <w:tc>
          <w:tcPr>
            <w:tcW w:w="4860" w:type="dxa"/>
            <w:vAlign w:val="center"/>
          </w:tcPr>
          <w:p w14:paraId="3740BF78" w14:textId="3C1CB3A0" w:rsidR="001310DE" w:rsidRPr="001310DE" w:rsidRDefault="001310DE" w:rsidP="001B6475">
            <w:pPr>
              <w:pStyle w:val="NoSpacing"/>
              <w:rPr>
                <w:sz w:val="22"/>
                <w:szCs w:val="22"/>
              </w:rPr>
            </w:pPr>
            <w:r w:rsidRPr="001310DE">
              <w:rPr>
                <w:sz w:val="22"/>
                <w:szCs w:val="22"/>
              </w:rPr>
              <w:t xml:space="preserve">     Hyperlipidemia, n (%)</w:t>
            </w:r>
          </w:p>
        </w:tc>
        <w:tc>
          <w:tcPr>
            <w:tcW w:w="1530" w:type="dxa"/>
            <w:vAlign w:val="center"/>
          </w:tcPr>
          <w:p w14:paraId="49FE36DC" w14:textId="5DB6B15C" w:rsidR="001310DE" w:rsidRPr="001310DE" w:rsidRDefault="001310DE" w:rsidP="001B6475">
            <w:pPr>
              <w:pStyle w:val="NoSpacing"/>
              <w:rPr>
                <w:sz w:val="22"/>
                <w:szCs w:val="22"/>
              </w:rPr>
            </w:pPr>
            <w:r w:rsidRPr="001310DE">
              <w:rPr>
                <w:sz w:val="22"/>
                <w:szCs w:val="22"/>
              </w:rPr>
              <w:t>822 (60.4)</w:t>
            </w:r>
          </w:p>
        </w:tc>
        <w:tc>
          <w:tcPr>
            <w:tcW w:w="1710" w:type="dxa"/>
            <w:vAlign w:val="center"/>
          </w:tcPr>
          <w:p w14:paraId="388B6EB6" w14:textId="6D925ACF" w:rsidR="001310DE" w:rsidRPr="001310DE" w:rsidRDefault="001310DE" w:rsidP="001B6475">
            <w:pPr>
              <w:pStyle w:val="NoSpacing"/>
              <w:rPr>
                <w:sz w:val="22"/>
                <w:szCs w:val="22"/>
              </w:rPr>
            </w:pPr>
            <w:r w:rsidRPr="001310DE">
              <w:rPr>
                <w:sz w:val="22"/>
                <w:szCs w:val="22"/>
              </w:rPr>
              <w:t>463 (27.6)</w:t>
            </w:r>
          </w:p>
        </w:tc>
        <w:tc>
          <w:tcPr>
            <w:tcW w:w="1080" w:type="dxa"/>
            <w:vAlign w:val="center"/>
          </w:tcPr>
          <w:p w14:paraId="58231F52" w14:textId="3B7AF007" w:rsidR="001310DE" w:rsidRPr="001310DE" w:rsidRDefault="001310DE" w:rsidP="001B6475">
            <w:pPr>
              <w:pStyle w:val="NoSpacing"/>
              <w:rPr>
                <w:sz w:val="22"/>
                <w:szCs w:val="22"/>
              </w:rPr>
            </w:pPr>
            <w:r w:rsidRPr="001310DE">
              <w:rPr>
                <w:sz w:val="22"/>
                <w:szCs w:val="22"/>
              </w:rPr>
              <w:t>&lt;0.0001</w:t>
            </w:r>
          </w:p>
        </w:tc>
        <w:tc>
          <w:tcPr>
            <w:tcW w:w="1080" w:type="dxa"/>
          </w:tcPr>
          <w:p w14:paraId="2347B9A8" w14:textId="77777777" w:rsidR="001310DE" w:rsidRPr="001310DE" w:rsidRDefault="001310DE" w:rsidP="001B6475">
            <w:pPr>
              <w:pStyle w:val="NoSpacing"/>
              <w:rPr>
                <w:sz w:val="22"/>
                <w:szCs w:val="22"/>
              </w:rPr>
            </w:pPr>
          </w:p>
        </w:tc>
      </w:tr>
      <w:tr w:rsidR="001310DE" w14:paraId="2EC8FACE" w14:textId="11AA2253" w:rsidTr="001310DE">
        <w:trPr>
          <w:trHeight w:val="144"/>
        </w:trPr>
        <w:tc>
          <w:tcPr>
            <w:tcW w:w="4860" w:type="dxa"/>
            <w:vAlign w:val="center"/>
          </w:tcPr>
          <w:p w14:paraId="7EE4636D" w14:textId="6311B6B4" w:rsidR="001310DE" w:rsidRPr="001310DE" w:rsidRDefault="001310DE" w:rsidP="001B6475">
            <w:pPr>
              <w:pStyle w:val="NoSpacing"/>
              <w:rPr>
                <w:iCs/>
                <w:sz w:val="22"/>
                <w:szCs w:val="22"/>
              </w:rPr>
            </w:pPr>
            <w:r w:rsidRPr="001310DE">
              <w:rPr>
                <w:sz w:val="22"/>
                <w:szCs w:val="22"/>
              </w:rPr>
              <w:t xml:space="preserve">     Diabetes, n (%)</w:t>
            </w:r>
          </w:p>
        </w:tc>
        <w:tc>
          <w:tcPr>
            <w:tcW w:w="1530" w:type="dxa"/>
            <w:vAlign w:val="center"/>
          </w:tcPr>
          <w:p w14:paraId="1AC73A12" w14:textId="77777777" w:rsidR="001310DE" w:rsidRPr="001310DE" w:rsidRDefault="001310DE" w:rsidP="001B6475">
            <w:pPr>
              <w:pStyle w:val="NoSpacing"/>
              <w:rPr>
                <w:sz w:val="22"/>
                <w:szCs w:val="22"/>
              </w:rPr>
            </w:pPr>
            <w:r w:rsidRPr="001310DE">
              <w:rPr>
                <w:sz w:val="22"/>
                <w:szCs w:val="22"/>
              </w:rPr>
              <w:t>275 (20.3)</w:t>
            </w:r>
          </w:p>
        </w:tc>
        <w:tc>
          <w:tcPr>
            <w:tcW w:w="1710" w:type="dxa"/>
            <w:vAlign w:val="center"/>
          </w:tcPr>
          <w:p w14:paraId="680B868C" w14:textId="77777777" w:rsidR="001310DE" w:rsidRPr="001310DE" w:rsidRDefault="001310DE" w:rsidP="001B6475">
            <w:pPr>
              <w:pStyle w:val="NoSpacing"/>
              <w:rPr>
                <w:sz w:val="22"/>
                <w:szCs w:val="22"/>
              </w:rPr>
            </w:pPr>
            <w:r w:rsidRPr="001310DE">
              <w:rPr>
                <w:sz w:val="22"/>
                <w:szCs w:val="22"/>
              </w:rPr>
              <w:t>162 (9.7)</w:t>
            </w:r>
          </w:p>
        </w:tc>
        <w:tc>
          <w:tcPr>
            <w:tcW w:w="1080" w:type="dxa"/>
            <w:vAlign w:val="center"/>
          </w:tcPr>
          <w:p w14:paraId="1D35AA0A" w14:textId="77777777" w:rsidR="001310DE" w:rsidRPr="001310DE" w:rsidRDefault="001310DE" w:rsidP="001B6475">
            <w:pPr>
              <w:pStyle w:val="NoSpacing"/>
              <w:rPr>
                <w:sz w:val="22"/>
                <w:szCs w:val="22"/>
              </w:rPr>
            </w:pPr>
            <w:r w:rsidRPr="001310DE">
              <w:rPr>
                <w:sz w:val="22"/>
                <w:szCs w:val="22"/>
              </w:rPr>
              <w:t>&lt;0.0001</w:t>
            </w:r>
          </w:p>
        </w:tc>
        <w:tc>
          <w:tcPr>
            <w:tcW w:w="1080" w:type="dxa"/>
          </w:tcPr>
          <w:p w14:paraId="46F377C9" w14:textId="77777777" w:rsidR="001310DE" w:rsidRPr="001310DE" w:rsidRDefault="001310DE" w:rsidP="001B6475">
            <w:pPr>
              <w:pStyle w:val="NoSpacing"/>
              <w:rPr>
                <w:sz w:val="22"/>
                <w:szCs w:val="22"/>
              </w:rPr>
            </w:pPr>
          </w:p>
        </w:tc>
      </w:tr>
      <w:tr w:rsidR="001310DE" w:rsidRPr="00FF2D1E" w14:paraId="320120C0" w14:textId="05472540" w:rsidTr="001310DE">
        <w:trPr>
          <w:trHeight w:val="144"/>
        </w:trPr>
        <w:tc>
          <w:tcPr>
            <w:tcW w:w="4860" w:type="dxa"/>
            <w:vAlign w:val="center"/>
          </w:tcPr>
          <w:p w14:paraId="4A0B5518" w14:textId="441E0FA1" w:rsidR="001310DE" w:rsidRPr="001310DE" w:rsidRDefault="001310DE" w:rsidP="001B6475">
            <w:pPr>
              <w:pStyle w:val="NoSpacing"/>
              <w:rPr>
                <w:sz w:val="22"/>
                <w:szCs w:val="22"/>
              </w:rPr>
            </w:pPr>
            <w:r w:rsidRPr="001310DE">
              <w:rPr>
                <w:sz w:val="22"/>
                <w:szCs w:val="22"/>
              </w:rPr>
              <w:t xml:space="preserve">     Heart failure, n (%)</w:t>
            </w:r>
          </w:p>
        </w:tc>
        <w:tc>
          <w:tcPr>
            <w:tcW w:w="1530" w:type="dxa"/>
            <w:vAlign w:val="center"/>
          </w:tcPr>
          <w:p w14:paraId="2FCC57C1" w14:textId="504A7F29" w:rsidR="001310DE" w:rsidRPr="001310DE" w:rsidRDefault="001310DE" w:rsidP="001B6475">
            <w:pPr>
              <w:pStyle w:val="NoSpacing"/>
              <w:rPr>
                <w:sz w:val="22"/>
                <w:szCs w:val="22"/>
              </w:rPr>
            </w:pPr>
            <w:r w:rsidRPr="001310DE">
              <w:rPr>
                <w:sz w:val="22"/>
                <w:szCs w:val="22"/>
              </w:rPr>
              <w:t>39 (2.9)</w:t>
            </w:r>
          </w:p>
        </w:tc>
        <w:tc>
          <w:tcPr>
            <w:tcW w:w="1710" w:type="dxa"/>
            <w:vAlign w:val="center"/>
          </w:tcPr>
          <w:p w14:paraId="4D4F5F61" w14:textId="6CF6931F" w:rsidR="001310DE" w:rsidRPr="001310DE" w:rsidRDefault="001310DE" w:rsidP="001B6475">
            <w:pPr>
              <w:pStyle w:val="NoSpacing"/>
              <w:rPr>
                <w:sz w:val="22"/>
                <w:szCs w:val="22"/>
              </w:rPr>
            </w:pPr>
            <w:r w:rsidRPr="001310DE">
              <w:rPr>
                <w:sz w:val="22"/>
                <w:szCs w:val="22"/>
              </w:rPr>
              <w:t>29 (1.7)</w:t>
            </w:r>
          </w:p>
        </w:tc>
        <w:tc>
          <w:tcPr>
            <w:tcW w:w="1080" w:type="dxa"/>
            <w:vAlign w:val="center"/>
          </w:tcPr>
          <w:p w14:paraId="790AE506" w14:textId="0E1DD9CF" w:rsidR="001310DE" w:rsidRPr="001310DE" w:rsidRDefault="001310DE" w:rsidP="001B6475">
            <w:pPr>
              <w:pStyle w:val="NoSpacing"/>
              <w:rPr>
                <w:sz w:val="22"/>
                <w:szCs w:val="22"/>
              </w:rPr>
            </w:pPr>
            <w:r w:rsidRPr="001310DE">
              <w:rPr>
                <w:sz w:val="22"/>
                <w:szCs w:val="22"/>
              </w:rPr>
              <w:t>0.0350</w:t>
            </w:r>
          </w:p>
        </w:tc>
        <w:tc>
          <w:tcPr>
            <w:tcW w:w="1080" w:type="dxa"/>
          </w:tcPr>
          <w:p w14:paraId="156CC9D1" w14:textId="77777777" w:rsidR="001310DE" w:rsidRPr="001310DE" w:rsidRDefault="001310DE" w:rsidP="001B6475">
            <w:pPr>
              <w:pStyle w:val="NoSpacing"/>
              <w:rPr>
                <w:sz w:val="22"/>
                <w:szCs w:val="22"/>
              </w:rPr>
            </w:pPr>
          </w:p>
        </w:tc>
      </w:tr>
      <w:tr w:rsidR="001310DE" w:rsidRPr="00FF2D1E" w14:paraId="72A211D1" w14:textId="098707EF" w:rsidTr="001310DE">
        <w:trPr>
          <w:trHeight w:val="144"/>
        </w:trPr>
        <w:tc>
          <w:tcPr>
            <w:tcW w:w="4860" w:type="dxa"/>
            <w:vAlign w:val="center"/>
          </w:tcPr>
          <w:p w14:paraId="70522C1B" w14:textId="7D1C9618" w:rsidR="001310DE" w:rsidRPr="001310DE" w:rsidRDefault="001310DE" w:rsidP="001B6475">
            <w:pPr>
              <w:pStyle w:val="NoSpacing"/>
              <w:rPr>
                <w:sz w:val="22"/>
                <w:szCs w:val="22"/>
              </w:rPr>
            </w:pPr>
            <w:r w:rsidRPr="001310DE">
              <w:rPr>
                <w:sz w:val="22"/>
                <w:szCs w:val="22"/>
              </w:rPr>
              <w:t xml:space="preserve">     Myocardial infarction, n (%)</w:t>
            </w:r>
          </w:p>
        </w:tc>
        <w:tc>
          <w:tcPr>
            <w:tcW w:w="1530" w:type="dxa"/>
            <w:vAlign w:val="center"/>
          </w:tcPr>
          <w:p w14:paraId="1B72F728" w14:textId="25DA9A36" w:rsidR="001310DE" w:rsidRPr="001310DE" w:rsidRDefault="001310DE" w:rsidP="001B6475">
            <w:pPr>
              <w:pStyle w:val="NoSpacing"/>
              <w:rPr>
                <w:sz w:val="22"/>
                <w:szCs w:val="22"/>
              </w:rPr>
            </w:pPr>
            <w:commentRangeStart w:id="1"/>
            <w:r w:rsidRPr="001310DE">
              <w:rPr>
                <w:sz w:val="22"/>
                <w:szCs w:val="22"/>
              </w:rPr>
              <w:t>190 (13.9)</w:t>
            </w:r>
          </w:p>
        </w:tc>
        <w:tc>
          <w:tcPr>
            <w:tcW w:w="1710" w:type="dxa"/>
            <w:vAlign w:val="center"/>
          </w:tcPr>
          <w:p w14:paraId="24806A03" w14:textId="0DAA0A24" w:rsidR="001310DE" w:rsidRPr="001310DE" w:rsidRDefault="001310DE" w:rsidP="001B6475">
            <w:pPr>
              <w:pStyle w:val="NoSpacing"/>
              <w:rPr>
                <w:sz w:val="22"/>
                <w:szCs w:val="22"/>
              </w:rPr>
            </w:pPr>
            <w:r w:rsidRPr="001310DE">
              <w:rPr>
                <w:sz w:val="22"/>
                <w:szCs w:val="22"/>
              </w:rPr>
              <w:t>72 (4.3)</w:t>
            </w:r>
          </w:p>
        </w:tc>
        <w:tc>
          <w:tcPr>
            <w:tcW w:w="1080" w:type="dxa"/>
            <w:vAlign w:val="center"/>
          </w:tcPr>
          <w:p w14:paraId="6D6FBC92" w14:textId="588D9DC0" w:rsidR="001310DE" w:rsidRPr="001310DE" w:rsidRDefault="001310DE" w:rsidP="001B6475">
            <w:pPr>
              <w:pStyle w:val="NoSpacing"/>
              <w:rPr>
                <w:sz w:val="22"/>
                <w:szCs w:val="22"/>
              </w:rPr>
            </w:pPr>
            <w:r w:rsidRPr="001310DE">
              <w:rPr>
                <w:sz w:val="22"/>
                <w:szCs w:val="22"/>
              </w:rPr>
              <w:t>&lt;0.0001</w:t>
            </w:r>
            <w:commentRangeEnd w:id="1"/>
            <w:r w:rsidR="001071BD">
              <w:rPr>
                <w:rStyle w:val="CommentReference"/>
                <w:rFonts w:asciiTheme="minorHAnsi" w:eastAsiaTheme="minorHAnsi" w:hAnsiTheme="minorHAnsi" w:cstheme="minorBidi"/>
              </w:rPr>
              <w:commentReference w:id="1"/>
            </w:r>
          </w:p>
        </w:tc>
        <w:tc>
          <w:tcPr>
            <w:tcW w:w="1080" w:type="dxa"/>
          </w:tcPr>
          <w:p w14:paraId="1C48075C" w14:textId="77777777" w:rsidR="001310DE" w:rsidRPr="001310DE" w:rsidRDefault="001310DE" w:rsidP="001B6475">
            <w:pPr>
              <w:pStyle w:val="NoSpacing"/>
              <w:rPr>
                <w:sz w:val="22"/>
                <w:szCs w:val="22"/>
              </w:rPr>
            </w:pPr>
          </w:p>
        </w:tc>
      </w:tr>
      <w:tr w:rsidR="001310DE" w:rsidRPr="00FF2D1E" w14:paraId="1C96DF38" w14:textId="124F1C5B" w:rsidTr="001310DE">
        <w:trPr>
          <w:trHeight w:val="144"/>
        </w:trPr>
        <w:tc>
          <w:tcPr>
            <w:tcW w:w="4860" w:type="dxa"/>
            <w:vAlign w:val="center"/>
          </w:tcPr>
          <w:p w14:paraId="4E92649A" w14:textId="5FF80360" w:rsidR="001310DE" w:rsidRPr="001310DE" w:rsidRDefault="001310DE" w:rsidP="001B6475">
            <w:pPr>
              <w:pStyle w:val="NoSpacing"/>
              <w:rPr>
                <w:sz w:val="22"/>
                <w:szCs w:val="22"/>
              </w:rPr>
            </w:pPr>
            <w:r w:rsidRPr="001310DE">
              <w:rPr>
                <w:sz w:val="22"/>
                <w:szCs w:val="22"/>
              </w:rPr>
              <w:t xml:space="preserve">     Atrial fibrillation/flutter, n (%)</w:t>
            </w:r>
          </w:p>
        </w:tc>
        <w:tc>
          <w:tcPr>
            <w:tcW w:w="1530" w:type="dxa"/>
            <w:vAlign w:val="center"/>
          </w:tcPr>
          <w:p w14:paraId="612A5484" w14:textId="344492D8" w:rsidR="001310DE" w:rsidRPr="001310DE" w:rsidRDefault="001310DE" w:rsidP="001B6475">
            <w:pPr>
              <w:pStyle w:val="NoSpacing"/>
              <w:rPr>
                <w:sz w:val="22"/>
                <w:szCs w:val="22"/>
              </w:rPr>
            </w:pPr>
            <w:r w:rsidRPr="001310DE">
              <w:rPr>
                <w:sz w:val="22"/>
                <w:szCs w:val="22"/>
              </w:rPr>
              <w:t xml:space="preserve">113 (8.3) </w:t>
            </w:r>
          </w:p>
        </w:tc>
        <w:tc>
          <w:tcPr>
            <w:tcW w:w="1710" w:type="dxa"/>
            <w:vAlign w:val="center"/>
          </w:tcPr>
          <w:p w14:paraId="2FF92D5C" w14:textId="499EB50D" w:rsidR="001310DE" w:rsidRPr="001310DE" w:rsidRDefault="001310DE" w:rsidP="001B6475">
            <w:pPr>
              <w:pStyle w:val="NoSpacing"/>
              <w:rPr>
                <w:sz w:val="22"/>
                <w:szCs w:val="22"/>
              </w:rPr>
            </w:pPr>
            <w:r w:rsidRPr="001310DE">
              <w:rPr>
                <w:sz w:val="22"/>
                <w:szCs w:val="22"/>
              </w:rPr>
              <w:t>96 (5.7)</w:t>
            </w:r>
          </w:p>
        </w:tc>
        <w:tc>
          <w:tcPr>
            <w:tcW w:w="1080" w:type="dxa"/>
            <w:vAlign w:val="center"/>
          </w:tcPr>
          <w:p w14:paraId="054E015C" w14:textId="25978408" w:rsidR="001310DE" w:rsidRPr="001310DE" w:rsidRDefault="001310DE" w:rsidP="001B6475">
            <w:pPr>
              <w:pStyle w:val="NoSpacing"/>
              <w:rPr>
                <w:sz w:val="22"/>
                <w:szCs w:val="22"/>
              </w:rPr>
            </w:pPr>
            <w:r w:rsidRPr="001310DE">
              <w:rPr>
                <w:sz w:val="22"/>
                <w:szCs w:val="22"/>
              </w:rPr>
              <w:t>0.0051</w:t>
            </w:r>
          </w:p>
        </w:tc>
        <w:tc>
          <w:tcPr>
            <w:tcW w:w="1080" w:type="dxa"/>
          </w:tcPr>
          <w:p w14:paraId="7FFF90EB" w14:textId="77777777" w:rsidR="001310DE" w:rsidRPr="001310DE" w:rsidRDefault="001310DE" w:rsidP="001B6475">
            <w:pPr>
              <w:pStyle w:val="NoSpacing"/>
              <w:rPr>
                <w:sz w:val="22"/>
                <w:szCs w:val="22"/>
              </w:rPr>
            </w:pPr>
          </w:p>
        </w:tc>
      </w:tr>
      <w:tr w:rsidR="001310DE" w:rsidRPr="00FF2D1E" w14:paraId="31B9254B" w14:textId="0A677A9D" w:rsidTr="001310DE">
        <w:trPr>
          <w:trHeight w:val="144"/>
        </w:trPr>
        <w:tc>
          <w:tcPr>
            <w:tcW w:w="4860" w:type="dxa"/>
            <w:vAlign w:val="center"/>
          </w:tcPr>
          <w:p w14:paraId="62FE350B" w14:textId="5CBC4781" w:rsidR="001310DE" w:rsidRPr="001310DE" w:rsidRDefault="001310DE" w:rsidP="001B6475">
            <w:pPr>
              <w:pStyle w:val="NoSpacing"/>
              <w:rPr>
                <w:sz w:val="22"/>
                <w:szCs w:val="22"/>
              </w:rPr>
            </w:pPr>
            <w:r w:rsidRPr="001310DE">
              <w:rPr>
                <w:sz w:val="22"/>
                <w:szCs w:val="22"/>
              </w:rPr>
              <w:t xml:space="preserve">     Cerebrovascular disease, n (%)</w:t>
            </w:r>
          </w:p>
        </w:tc>
        <w:tc>
          <w:tcPr>
            <w:tcW w:w="1530" w:type="dxa"/>
            <w:vAlign w:val="center"/>
          </w:tcPr>
          <w:p w14:paraId="4D45CEB2" w14:textId="072491F8" w:rsidR="001310DE" w:rsidRPr="001310DE" w:rsidRDefault="001310DE" w:rsidP="001B6475">
            <w:pPr>
              <w:pStyle w:val="NoSpacing"/>
              <w:rPr>
                <w:sz w:val="22"/>
                <w:szCs w:val="22"/>
              </w:rPr>
            </w:pPr>
            <w:commentRangeStart w:id="2"/>
            <w:r w:rsidRPr="001310DE">
              <w:rPr>
                <w:sz w:val="22"/>
                <w:szCs w:val="22"/>
              </w:rPr>
              <w:t>90 (6.6)</w:t>
            </w:r>
          </w:p>
        </w:tc>
        <w:tc>
          <w:tcPr>
            <w:tcW w:w="1710" w:type="dxa"/>
            <w:vAlign w:val="center"/>
          </w:tcPr>
          <w:p w14:paraId="0A176B7E" w14:textId="2E6BE238" w:rsidR="001310DE" w:rsidRPr="001310DE" w:rsidRDefault="001310DE" w:rsidP="001B6475">
            <w:pPr>
              <w:pStyle w:val="NoSpacing"/>
              <w:rPr>
                <w:sz w:val="22"/>
                <w:szCs w:val="22"/>
              </w:rPr>
            </w:pPr>
            <w:r w:rsidRPr="001310DE">
              <w:rPr>
                <w:sz w:val="22"/>
                <w:szCs w:val="22"/>
              </w:rPr>
              <w:t>84 (5.0)</w:t>
            </w:r>
          </w:p>
        </w:tc>
        <w:tc>
          <w:tcPr>
            <w:tcW w:w="1080" w:type="dxa"/>
            <w:vAlign w:val="center"/>
          </w:tcPr>
          <w:p w14:paraId="3F8378AC" w14:textId="4D68CD72" w:rsidR="001310DE" w:rsidRPr="001310DE" w:rsidRDefault="001310DE" w:rsidP="001B6475">
            <w:pPr>
              <w:pStyle w:val="NoSpacing"/>
              <w:rPr>
                <w:sz w:val="22"/>
                <w:szCs w:val="22"/>
              </w:rPr>
            </w:pPr>
            <w:r w:rsidRPr="001310DE">
              <w:rPr>
                <w:sz w:val="22"/>
                <w:szCs w:val="22"/>
              </w:rPr>
              <w:t>0.0577</w:t>
            </w:r>
            <w:commentRangeEnd w:id="2"/>
            <w:r w:rsidR="001071BD">
              <w:rPr>
                <w:rStyle w:val="CommentReference"/>
                <w:rFonts w:asciiTheme="minorHAnsi" w:eastAsiaTheme="minorHAnsi" w:hAnsiTheme="minorHAnsi" w:cstheme="minorBidi"/>
              </w:rPr>
              <w:commentReference w:id="2"/>
            </w:r>
          </w:p>
        </w:tc>
        <w:tc>
          <w:tcPr>
            <w:tcW w:w="1080" w:type="dxa"/>
          </w:tcPr>
          <w:p w14:paraId="3ED79A99" w14:textId="77777777" w:rsidR="001310DE" w:rsidRPr="001310DE" w:rsidRDefault="001310DE" w:rsidP="001B6475">
            <w:pPr>
              <w:pStyle w:val="NoSpacing"/>
              <w:rPr>
                <w:sz w:val="22"/>
                <w:szCs w:val="22"/>
              </w:rPr>
            </w:pPr>
          </w:p>
        </w:tc>
      </w:tr>
      <w:tr w:rsidR="001310DE" w:rsidRPr="00FF2D1E" w14:paraId="7125AB9B" w14:textId="7052B6F2" w:rsidTr="001310DE">
        <w:trPr>
          <w:trHeight w:val="144"/>
        </w:trPr>
        <w:tc>
          <w:tcPr>
            <w:tcW w:w="4860" w:type="dxa"/>
            <w:vAlign w:val="center"/>
          </w:tcPr>
          <w:p w14:paraId="26D87AAD" w14:textId="02FDB5AA" w:rsidR="001310DE" w:rsidRPr="001310DE" w:rsidRDefault="001310DE" w:rsidP="001B6475">
            <w:pPr>
              <w:pStyle w:val="NoSpacing"/>
              <w:rPr>
                <w:sz w:val="22"/>
                <w:szCs w:val="22"/>
              </w:rPr>
            </w:pPr>
            <w:r w:rsidRPr="001310DE">
              <w:rPr>
                <w:sz w:val="22"/>
                <w:szCs w:val="22"/>
              </w:rPr>
              <w:t xml:space="preserve">     Peripheral vascular disease, n (%)</w:t>
            </w:r>
          </w:p>
        </w:tc>
        <w:tc>
          <w:tcPr>
            <w:tcW w:w="1530" w:type="dxa"/>
            <w:vAlign w:val="center"/>
          </w:tcPr>
          <w:p w14:paraId="59E6FCD0" w14:textId="55CC8197" w:rsidR="001310DE" w:rsidRPr="001310DE" w:rsidRDefault="001310DE" w:rsidP="001B6475">
            <w:pPr>
              <w:pStyle w:val="NoSpacing"/>
              <w:rPr>
                <w:sz w:val="22"/>
                <w:szCs w:val="22"/>
              </w:rPr>
            </w:pPr>
            <w:r w:rsidRPr="001310DE">
              <w:rPr>
                <w:sz w:val="22"/>
                <w:szCs w:val="22"/>
              </w:rPr>
              <w:t>88 (6.5)</w:t>
            </w:r>
          </w:p>
        </w:tc>
        <w:tc>
          <w:tcPr>
            <w:tcW w:w="1710" w:type="dxa"/>
            <w:vAlign w:val="center"/>
          </w:tcPr>
          <w:p w14:paraId="0D7D99B9" w14:textId="550EA127" w:rsidR="001310DE" w:rsidRPr="001310DE" w:rsidRDefault="001310DE" w:rsidP="001B6475">
            <w:pPr>
              <w:pStyle w:val="NoSpacing"/>
              <w:rPr>
                <w:sz w:val="22"/>
                <w:szCs w:val="22"/>
              </w:rPr>
            </w:pPr>
            <w:r w:rsidRPr="001310DE">
              <w:rPr>
                <w:sz w:val="22"/>
                <w:szCs w:val="22"/>
              </w:rPr>
              <w:t>42 (2.5)</w:t>
            </w:r>
          </w:p>
        </w:tc>
        <w:tc>
          <w:tcPr>
            <w:tcW w:w="1080" w:type="dxa"/>
            <w:vAlign w:val="center"/>
          </w:tcPr>
          <w:p w14:paraId="267EFFBD" w14:textId="6B0A97FE" w:rsidR="001310DE" w:rsidRPr="001310DE" w:rsidRDefault="001310DE" w:rsidP="001B6475">
            <w:pPr>
              <w:pStyle w:val="NoSpacing"/>
              <w:rPr>
                <w:sz w:val="22"/>
                <w:szCs w:val="22"/>
              </w:rPr>
            </w:pPr>
            <w:r w:rsidRPr="001310DE">
              <w:rPr>
                <w:sz w:val="22"/>
                <w:szCs w:val="22"/>
              </w:rPr>
              <w:t>&lt;0.0001</w:t>
            </w:r>
          </w:p>
        </w:tc>
        <w:tc>
          <w:tcPr>
            <w:tcW w:w="1080" w:type="dxa"/>
          </w:tcPr>
          <w:p w14:paraId="30415A2D" w14:textId="77777777" w:rsidR="001310DE" w:rsidRPr="001310DE" w:rsidRDefault="001310DE" w:rsidP="001B6475">
            <w:pPr>
              <w:pStyle w:val="NoSpacing"/>
              <w:rPr>
                <w:sz w:val="22"/>
                <w:szCs w:val="22"/>
              </w:rPr>
            </w:pPr>
          </w:p>
        </w:tc>
      </w:tr>
      <w:tr w:rsidR="001310DE" w:rsidRPr="00FF2D1E" w14:paraId="76B42E98" w14:textId="562D385A" w:rsidTr="001310DE">
        <w:trPr>
          <w:trHeight w:val="144"/>
        </w:trPr>
        <w:tc>
          <w:tcPr>
            <w:tcW w:w="4860" w:type="dxa"/>
            <w:vAlign w:val="center"/>
          </w:tcPr>
          <w:p w14:paraId="4D35511E" w14:textId="13C6BC73" w:rsidR="001310DE" w:rsidRPr="001310DE" w:rsidRDefault="001310DE" w:rsidP="001B6475">
            <w:pPr>
              <w:pStyle w:val="NoSpacing"/>
              <w:rPr>
                <w:sz w:val="22"/>
                <w:szCs w:val="22"/>
              </w:rPr>
            </w:pPr>
            <w:r w:rsidRPr="001310DE">
              <w:rPr>
                <w:sz w:val="22"/>
                <w:szCs w:val="22"/>
              </w:rPr>
              <w:t xml:space="preserve">     Coronary revascularization, n (%)</w:t>
            </w:r>
          </w:p>
        </w:tc>
        <w:tc>
          <w:tcPr>
            <w:tcW w:w="1530" w:type="dxa"/>
            <w:vAlign w:val="center"/>
          </w:tcPr>
          <w:p w14:paraId="1175D6D3" w14:textId="6E2B7168" w:rsidR="001310DE" w:rsidRPr="001310DE" w:rsidRDefault="001310DE" w:rsidP="001B6475">
            <w:pPr>
              <w:pStyle w:val="NoSpacing"/>
              <w:rPr>
                <w:sz w:val="22"/>
                <w:szCs w:val="22"/>
              </w:rPr>
            </w:pPr>
            <w:r w:rsidRPr="001310DE">
              <w:rPr>
                <w:sz w:val="22"/>
                <w:szCs w:val="22"/>
              </w:rPr>
              <w:t>306 (22.5)</w:t>
            </w:r>
          </w:p>
        </w:tc>
        <w:tc>
          <w:tcPr>
            <w:tcW w:w="1710" w:type="dxa"/>
            <w:vAlign w:val="center"/>
          </w:tcPr>
          <w:p w14:paraId="70BF17D8" w14:textId="1294E23C" w:rsidR="001310DE" w:rsidRPr="001310DE" w:rsidRDefault="001310DE" w:rsidP="001B6475">
            <w:pPr>
              <w:pStyle w:val="NoSpacing"/>
              <w:rPr>
                <w:sz w:val="22"/>
                <w:szCs w:val="22"/>
              </w:rPr>
            </w:pPr>
            <w:r w:rsidRPr="001310DE">
              <w:rPr>
                <w:sz w:val="22"/>
                <w:szCs w:val="22"/>
              </w:rPr>
              <w:t>83 (4.9)</w:t>
            </w:r>
          </w:p>
        </w:tc>
        <w:tc>
          <w:tcPr>
            <w:tcW w:w="1080" w:type="dxa"/>
            <w:vAlign w:val="center"/>
          </w:tcPr>
          <w:p w14:paraId="6E02A656" w14:textId="48B93CB7" w:rsidR="001310DE" w:rsidRPr="001310DE" w:rsidRDefault="001310DE" w:rsidP="001B6475">
            <w:pPr>
              <w:pStyle w:val="NoSpacing"/>
              <w:rPr>
                <w:sz w:val="22"/>
                <w:szCs w:val="22"/>
              </w:rPr>
            </w:pPr>
            <w:r w:rsidRPr="001310DE">
              <w:rPr>
                <w:sz w:val="22"/>
                <w:szCs w:val="22"/>
              </w:rPr>
              <w:t>&lt;0.0001</w:t>
            </w:r>
          </w:p>
        </w:tc>
        <w:tc>
          <w:tcPr>
            <w:tcW w:w="1080" w:type="dxa"/>
          </w:tcPr>
          <w:p w14:paraId="1FD7C3E4" w14:textId="77777777" w:rsidR="001310DE" w:rsidRPr="001310DE" w:rsidRDefault="001310DE" w:rsidP="001B6475">
            <w:pPr>
              <w:pStyle w:val="NoSpacing"/>
              <w:rPr>
                <w:sz w:val="22"/>
                <w:szCs w:val="22"/>
              </w:rPr>
            </w:pPr>
          </w:p>
        </w:tc>
      </w:tr>
      <w:tr w:rsidR="001310DE" w:rsidRPr="00FF2D1E" w14:paraId="5CFF168F" w14:textId="3382CA96" w:rsidTr="001310DE">
        <w:trPr>
          <w:trHeight w:val="144"/>
        </w:trPr>
        <w:tc>
          <w:tcPr>
            <w:tcW w:w="4860" w:type="dxa"/>
            <w:vAlign w:val="center"/>
          </w:tcPr>
          <w:p w14:paraId="796C7912" w14:textId="11E8A56E" w:rsidR="001310DE" w:rsidRPr="001310DE" w:rsidRDefault="001310DE" w:rsidP="001B6475">
            <w:pPr>
              <w:pStyle w:val="NoSpacing"/>
              <w:rPr>
                <w:sz w:val="22"/>
                <w:szCs w:val="22"/>
              </w:rPr>
            </w:pPr>
            <w:r w:rsidRPr="001310DE">
              <w:rPr>
                <w:sz w:val="22"/>
                <w:szCs w:val="22"/>
              </w:rPr>
              <w:t xml:space="preserve">          PCI, n (%)</w:t>
            </w:r>
          </w:p>
        </w:tc>
        <w:tc>
          <w:tcPr>
            <w:tcW w:w="1530" w:type="dxa"/>
            <w:vAlign w:val="center"/>
          </w:tcPr>
          <w:p w14:paraId="516DB17B" w14:textId="62875495" w:rsidR="001310DE" w:rsidRPr="001310DE" w:rsidRDefault="001310DE" w:rsidP="001B6475">
            <w:pPr>
              <w:pStyle w:val="NoSpacing"/>
              <w:rPr>
                <w:sz w:val="22"/>
                <w:szCs w:val="22"/>
              </w:rPr>
            </w:pPr>
            <w:r w:rsidRPr="001310DE">
              <w:rPr>
                <w:sz w:val="22"/>
                <w:szCs w:val="22"/>
              </w:rPr>
              <w:t>203 (14.9)</w:t>
            </w:r>
          </w:p>
        </w:tc>
        <w:tc>
          <w:tcPr>
            <w:tcW w:w="1710" w:type="dxa"/>
            <w:vAlign w:val="center"/>
          </w:tcPr>
          <w:p w14:paraId="783EA4F4" w14:textId="243F227D" w:rsidR="001310DE" w:rsidRPr="001310DE" w:rsidRDefault="001310DE" w:rsidP="001B6475">
            <w:pPr>
              <w:pStyle w:val="NoSpacing"/>
              <w:rPr>
                <w:sz w:val="22"/>
                <w:szCs w:val="22"/>
              </w:rPr>
            </w:pPr>
            <w:r w:rsidRPr="001310DE">
              <w:rPr>
                <w:sz w:val="22"/>
                <w:szCs w:val="22"/>
              </w:rPr>
              <w:t>65 (3.9)</w:t>
            </w:r>
          </w:p>
        </w:tc>
        <w:tc>
          <w:tcPr>
            <w:tcW w:w="1080" w:type="dxa"/>
            <w:vAlign w:val="center"/>
          </w:tcPr>
          <w:p w14:paraId="164B2CB7" w14:textId="10B8F135" w:rsidR="001310DE" w:rsidRPr="001310DE" w:rsidRDefault="001310DE" w:rsidP="001B6475">
            <w:pPr>
              <w:pStyle w:val="NoSpacing"/>
              <w:rPr>
                <w:sz w:val="22"/>
                <w:szCs w:val="22"/>
              </w:rPr>
            </w:pPr>
            <w:r w:rsidRPr="001310DE">
              <w:rPr>
                <w:sz w:val="22"/>
                <w:szCs w:val="22"/>
              </w:rPr>
              <w:t>&lt;0.0001</w:t>
            </w:r>
          </w:p>
        </w:tc>
        <w:tc>
          <w:tcPr>
            <w:tcW w:w="1080" w:type="dxa"/>
          </w:tcPr>
          <w:p w14:paraId="3BA29E48" w14:textId="77777777" w:rsidR="001310DE" w:rsidRPr="001310DE" w:rsidRDefault="001310DE" w:rsidP="001B6475">
            <w:pPr>
              <w:pStyle w:val="NoSpacing"/>
              <w:rPr>
                <w:sz w:val="22"/>
                <w:szCs w:val="22"/>
              </w:rPr>
            </w:pPr>
          </w:p>
        </w:tc>
      </w:tr>
      <w:tr w:rsidR="001310DE" w:rsidRPr="00FF2D1E" w14:paraId="26D3F18F" w14:textId="689EF610" w:rsidTr="001310DE">
        <w:trPr>
          <w:trHeight w:val="144"/>
        </w:trPr>
        <w:tc>
          <w:tcPr>
            <w:tcW w:w="4860" w:type="dxa"/>
            <w:vAlign w:val="center"/>
          </w:tcPr>
          <w:p w14:paraId="411160FD" w14:textId="3E9E0BBB" w:rsidR="001310DE" w:rsidRPr="001310DE" w:rsidRDefault="001310DE" w:rsidP="001B6475">
            <w:pPr>
              <w:pStyle w:val="NoSpacing"/>
              <w:rPr>
                <w:sz w:val="22"/>
                <w:szCs w:val="22"/>
              </w:rPr>
            </w:pPr>
            <w:r w:rsidRPr="001310DE">
              <w:rPr>
                <w:sz w:val="22"/>
                <w:szCs w:val="22"/>
              </w:rPr>
              <w:t xml:space="preserve">          CABG surgery, n (%)</w:t>
            </w:r>
          </w:p>
        </w:tc>
        <w:tc>
          <w:tcPr>
            <w:tcW w:w="1530" w:type="dxa"/>
            <w:vAlign w:val="center"/>
          </w:tcPr>
          <w:p w14:paraId="52C2991C" w14:textId="57EAC5E0" w:rsidR="001310DE" w:rsidRPr="001310DE" w:rsidRDefault="001310DE" w:rsidP="001B6475">
            <w:pPr>
              <w:pStyle w:val="NoSpacing"/>
              <w:rPr>
                <w:sz w:val="22"/>
                <w:szCs w:val="22"/>
              </w:rPr>
            </w:pPr>
            <w:r w:rsidRPr="001310DE">
              <w:rPr>
                <w:sz w:val="22"/>
                <w:szCs w:val="22"/>
              </w:rPr>
              <w:t>155 (11.4)</w:t>
            </w:r>
          </w:p>
        </w:tc>
        <w:tc>
          <w:tcPr>
            <w:tcW w:w="1710" w:type="dxa"/>
            <w:vAlign w:val="center"/>
          </w:tcPr>
          <w:p w14:paraId="0E78A0CA" w14:textId="3606AB3B" w:rsidR="001310DE" w:rsidRPr="001310DE" w:rsidRDefault="001310DE" w:rsidP="001B6475">
            <w:pPr>
              <w:pStyle w:val="NoSpacing"/>
              <w:rPr>
                <w:sz w:val="22"/>
                <w:szCs w:val="22"/>
              </w:rPr>
            </w:pPr>
            <w:r w:rsidRPr="001310DE">
              <w:rPr>
                <w:sz w:val="22"/>
                <w:szCs w:val="22"/>
              </w:rPr>
              <w:t>26 (1.6)</w:t>
            </w:r>
          </w:p>
        </w:tc>
        <w:tc>
          <w:tcPr>
            <w:tcW w:w="1080" w:type="dxa"/>
            <w:vAlign w:val="center"/>
          </w:tcPr>
          <w:p w14:paraId="44BD2226" w14:textId="12F6EA6E" w:rsidR="001310DE" w:rsidRPr="001310DE" w:rsidRDefault="001310DE" w:rsidP="001B6475">
            <w:pPr>
              <w:pStyle w:val="NoSpacing"/>
              <w:rPr>
                <w:sz w:val="22"/>
                <w:szCs w:val="22"/>
              </w:rPr>
            </w:pPr>
            <w:r w:rsidRPr="001310DE">
              <w:rPr>
                <w:sz w:val="22"/>
                <w:szCs w:val="22"/>
              </w:rPr>
              <w:t>&lt;0.0001</w:t>
            </w:r>
          </w:p>
        </w:tc>
        <w:tc>
          <w:tcPr>
            <w:tcW w:w="1080" w:type="dxa"/>
          </w:tcPr>
          <w:p w14:paraId="3552AFB6" w14:textId="77777777" w:rsidR="001310DE" w:rsidRPr="001310DE" w:rsidRDefault="001310DE" w:rsidP="001B6475">
            <w:pPr>
              <w:pStyle w:val="NoSpacing"/>
              <w:rPr>
                <w:sz w:val="22"/>
                <w:szCs w:val="22"/>
              </w:rPr>
            </w:pPr>
          </w:p>
        </w:tc>
      </w:tr>
      <w:tr w:rsidR="001310DE" w:rsidRPr="00FF2D1E" w14:paraId="5ED648E2" w14:textId="402BA22C" w:rsidTr="001310DE">
        <w:trPr>
          <w:trHeight w:val="144"/>
        </w:trPr>
        <w:tc>
          <w:tcPr>
            <w:tcW w:w="4860" w:type="dxa"/>
            <w:vAlign w:val="center"/>
          </w:tcPr>
          <w:p w14:paraId="2BE6C80D" w14:textId="0E2C090B" w:rsidR="001310DE" w:rsidRPr="001310DE" w:rsidRDefault="001310DE" w:rsidP="001B6475">
            <w:pPr>
              <w:pStyle w:val="NoSpacing"/>
              <w:rPr>
                <w:sz w:val="22"/>
                <w:szCs w:val="22"/>
              </w:rPr>
            </w:pPr>
            <w:r w:rsidRPr="001310DE">
              <w:rPr>
                <w:sz w:val="22"/>
                <w:szCs w:val="22"/>
              </w:rPr>
              <w:t xml:space="preserve">     Valvular heart surgery, n (%)</w:t>
            </w:r>
          </w:p>
        </w:tc>
        <w:tc>
          <w:tcPr>
            <w:tcW w:w="1530" w:type="dxa"/>
            <w:vAlign w:val="center"/>
          </w:tcPr>
          <w:p w14:paraId="4F95710A" w14:textId="6CF9A026" w:rsidR="001310DE" w:rsidRPr="001310DE" w:rsidRDefault="001310DE" w:rsidP="001B6475">
            <w:pPr>
              <w:pStyle w:val="NoSpacing"/>
              <w:rPr>
                <w:sz w:val="22"/>
                <w:szCs w:val="22"/>
              </w:rPr>
            </w:pPr>
            <w:r w:rsidRPr="001310DE">
              <w:rPr>
                <w:sz w:val="22"/>
                <w:szCs w:val="22"/>
              </w:rPr>
              <w:t>41 (3.0)</w:t>
            </w:r>
          </w:p>
        </w:tc>
        <w:tc>
          <w:tcPr>
            <w:tcW w:w="1710" w:type="dxa"/>
            <w:vAlign w:val="center"/>
          </w:tcPr>
          <w:p w14:paraId="331E7010" w14:textId="7162940E" w:rsidR="001310DE" w:rsidRPr="001310DE" w:rsidRDefault="001310DE" w:rsidP="001B6475">
            <w:pPr>
              <w:pStyle w:val="NoSpacing"/>
              <w:rPr>
                <w:sz w:val="22"/>
                <w:szCs w:val="22"/>
              </w:rPr>
            </w:pPr>
            <w:r w:rsidRPr="001310DE">
              <w:rPr>
                <w:sz w:val="22"/>
                <w:szCs w:val="22"/>
              </w:rPr>
              <w:t>19 (1.1)</w:t>
            </w:r>
          </w:p>
        </w:tc>
        <w:tc>
          <w:tcPr>
            <w:tcW w:w="1080" w:type="dxa"/>
            <w:vAlign w:val="center"/>
          </w:tcPr>
          <w:p w14:paraId="31BDF114" w14:textId="6672D786" w:rsidR="001310DE" w:rsidRPr="001310DE" w:rsidRDefault="001310DE" w:rsidP="001B6475">
            <w:pPr>
              <w:pStyle w:val="NoSpacing"/>
              <w:rPr>
                <w:sz w:val="22"/>
                <w:szCs w:val="22"/>
              </w:rPr>
            </w:pPr>
            <w:r w:rsidRPr="001310DE">
              <w:rPr>
                <w:sz w:val="22"/>
                <w:szCs w:val="22"/>
              </w:rPr>
              <w:t>0.0002</w:t>
            </w:r>
          </w:p>
        </w:tc>
        <w:tc>
          <w:tcPr>
            <w:tcW w:w="1080" w:type="dxa"/>
          </w:tcPr>
          <w:p w14:paraId="64F94FA5" w14:textId="77777777" w:rsidR="001310DE" w:rsidRPr="001310DE" w:rsidRDefault="001310DE" w:rsidP="001B6475">
            <w:pPr>
              <w:pStyle w:val="NoSpacing"/>
              <w:rPr>
                <w:sz w:val="22"/>
                <w:szCs w:val="22"/>
              </w:rPr>
            </w:pPr>
          </w:p>
        </w:tc>
      </w:tr>
      <w:tr w:rsidR="001310DE" w:rsidRPr="00FF2D1E" w14:paraId="1264627E" w14:textId="4B7148BA" w:rsidTr="001310DE">
        <w:trPr>
          <w:trHeight w:val="144"/>
        </w:trPr>
        <w:tc>
          <w:tcPr>
            <w:tcW w:w="4860" w:type="dxa"/>
            <w:vAlign w:val="center"/>
          </w:tcPr>
          <w:p w14:paraId="5DB6DDEB" w14:textId="7C64F892" w:rsidR="001310DE" w:rsidRPr="001310DE" w:rsidRDefault="001310DE" w:rsidP="001B6475">
            <w:pPr>
              <w:pStyle w:val="NoSpacing"/>
              <w:rPr>
                <w:sz w:val="22"/>
                <w:szCs w:val="22"/>
              </w:rPr>
            </w:pPr>
            <w:r w:rsidRPr="001310DE">
              <w:rPr>
                <w:sz w:val="22"/>
                <w:szCs w:val="22"/>
              </w:rPr>
              <w:t xml:space="preserve">     COPD, n (%)</w:t>
            </w:r>
          </w:p>
        </w:tc>
        <w:tc>
          <w:tcPr>
            <w:tcW w:w="1530" w:type="dxa"/>
            <w:vAlign w:val="center"/>
          </w:tcPr>
          <w:p w14:paraId="4B6C55B7" w14:textId="60A966BD" w:rsidR="001310DE" w:rsidRPr="001310DE" w:rsidRDefault="001310DE" w:rsidP="001B6475">
            <w:pPr>
              <w:pStyle w:val="NoSpacing"/>
              <w:rPr>
                <w:sz w:val="22"/>
                <w:szCs w:val="22"/>
              </w:rPr>
            </w:pPr>
            <w:r w:rsidRPr="001310DE">
              <w:rPr>
                <w:sz w:val="22"/>
                <w:szCs w:val="22"/>
              </w:rPr>
              <w:t xml:space="preserve">104 </w:t>
            </w:r>
            <w:commentRangeStart w:id="3"/>
            <w:r w:rsidRPr="001310DE">
              <w:rPr>
                <w:sz w:val="22"/>
                <w:szCs w:val="22"/>
              </w:rPr>
              <w:t>(7.8)</w:t>
            </w:r>
            <w:commentRangeEnd w:id="3"/>
            <w:r w:rsidR="009A07CC">
              <w:rPr>
                <w:rStyle w:val="CommentReference"/>
                <w:rFonts w:asciiTheme="minorHAnsi" w:eastAsiaTheme="minorHAnsi" w:hAnsiTheme="minorHAnsi" w:cstheme="minorBidi"/>
              </w:rPr>
              <w:commentReference w:id="3"/>
            </w:r>
          </w:p>
        </w:tc>
        <w:tc>
          <w:tcPr>
            <w:tcW w:w="1710" w:type="dxa"/>
            <w:vAlign w:val="center"/>
          </w:tcPr>
          <w:p w14:paraId="1621230D" w14:textId="24EEF20B" w:rsidR="001310DE" w:rsidRPr="001310DE" w:rsidRDefault="001310DE" w:rsidP="001B6475">
            <w:pPr>
              <w:pStyle w:val="NoSpacing"/>
              <w:rPr>
                <w:sz w:val="22"/>
                <w:szCs w:val="22"/>
              </w:rPr>
            </w:pPr>
            <w:r w:rsidRPr="001310DE">
              <w:rPr>
                <w:sz w:val="22"/>
                <w:szCs w:val="22"/>
              </w:rPr>
              <w:t>114 (</w:t>
            </w:r>
            <w:commentRangeStart w:id="4"/>
            <w:r w:rsidRPr="001310DE">
              <w:rPr>
                <w:sz w:val="22"/>
                <w:szCs w:val="22"/>
              </w:rPr>
              <w:t>6.9</w:t>
            </w:r>
            <w:commentRangeEnd w:id="4"/>
            <w:r w:rsidR="009A07CC">
              <w:rPr>
                <w:rStyle w:val="CommentReference"/>
                <w:rFonts w:asciiTheme="minorHAnsi" w:eastAsiaTheme="minorHAnsi" w:hAnsiTheme="minorHAnsi" w:cstheme="minorBidi"/>
              </w:rPr>
              <w:commentReference w:id="4"/>
            </w:r>
            <w:r w:rsidRPr="001310DE">
              <w:rPr>
                <w:sz w:val="22"/>
                <w:szCs w:val="22"/>
              </w:rPr>
              <w:t>)</w:t>
            </w:r>
          </w:p>
        </w:tc>
        <w:tc>
          <w:tcPr>
            <w:tcW w:w="1080" w:type="dxa"/>
            <w:vAlign w:val="center"/>
          </w:tcPr>
          <w:p w14:paraId="104A6DD6" w14:textId="0BE1B04E" w:rsidR="001310DE" w:rsidRPr="001310DE" w:rsidRDefault="001310DE" w:rsidP="001B6475">
            <w:pPr>
              <w:pStyle w:val="NoSpacing"/>
              <w:rPr>
                <w:sz w:val="22"/>
                <w:szCs w:val="22"/>
              </w:rPr>
            </w:pPr>
            <w:commentRangeStart w:id="5"/>
            <w:r w:rsidRPr="001310DE">
              <w:rPr>
                <w:sz w:val="22"/>
                <w:szCs w:val="22"/>
              </w:rPr>
              <w:t>0.3617</w:t>
            </w:r>
            <w:commentRangeEnd w:id="5"/>
            <w:r w:rsidR="009A07CC">
              <w:rPr>
                <w:rStyle w:val="CommentReference"/>
                <w:rFonts w:asciiTheme="minorHAnsi" w:eastAsiaTheme="minorHAnsi" w:hAnsiTheme="minorHAnsi" w:cstheme="minorBidi"/>
              </w:rPr>
              <w:commentReference w:id="5"/>
            </w:r>
          </w:p>
        </w:tc>
        <w:tc>
          <w:tcPr>
            <w:tcW w:w="1080" w:type="dxa"/>
          </w:tcPr>
          <w:p w14:paraId="53FFF4F7" w14:textId="77777777" w:rsidR="001310DE" w:rsidRPr="001310DE" w:rsidRDefault="001310DE" w:rsidP="001B6475">
            <w:pPr>
              <w:pStyle w:val="NoSpacing"/>
              <w:rPr>
                <w:sz w:val="22"/>
                <w:szCs w:val="22"/>
              </w:rPr>
            </w:pPr>
          </w:p>
        </w:tc>
      </w:tr>
      <w:tr w:rsidR="001310DE" w:rsidRPr="00FF2D1E" w14:paraId="3FF880F8" w14:textId="1D658911" w:rsidTr="001310DE">
        <w:trPr>
          <w:trHeight w:val="144"/>
        </w:trPr>
        <w:tc>
          <w:tcPr>
            <w:tcW w:w="4860" w:type="dxa"/>
            <w:vAlign w:val="center"/>
          </w:tcPr>
          <w:p w14:paraId="69A926C0" w14:textId="3A94F24A" w:rsidR="001310DE" w:rsidRPr="001310DE" w:rsidRDefault="001310DE" w:rsidP="001B6475">
            <w:pPr>
              <w:pStyle w:val="NoSpacing"/>
              <w:rPr>
                <w:iCs/>
                <w:sz w:val="22"/>
                <w:szCs w:val="22"/>
              </w:rPr>
            </w:pPr>
            <w:r w:rsidRPr="001310DE">
              <w:rPr>
                <w:iCs/>
                <w:sz w:val="22"/>
                <w:szCs w:val="22"/>
              </w:rPr>
              <w:t xml:space="preserve">     DVT/PE, n (%)</w:t>
            </w:r>
          </w:p>
        </w:tc>
        <w:tc>
          <w:tcPr>
            <w:tcW w:w="1530" w:type="dxa"/>
            <w:vAlign w:val="center"/>
          </w:tcPr>
          <w:p w14:paraId="19408EA3" w14:textId="485C375C" w:rsidR="001310DE" w:rsidRPr="001310DE" w:rsidRDefault="001310DE" w:rsidP="001B6475">
            <w:pPr>
              <w:pStyle w:val="NoSpacing"/>
              <w:rPr>
                <w:sz w:val="22"/>
                <w:szCs w:val="22"/>
              </w:rPr>
            </w:pPr>
            <w:r w:rsidRPr="001310DE">
              <w:rPr>
                <w:sz w:val="22"/>
                <w:szCs w:val="22"/>
              </w:rPr>
              <w:t>21 (1.5)</w:t>
            </w:r>
          </w:p>
        </w:tc>
        <w:tc>
          <w:tcPr>
            <w:tcW w:w="1710" w:type="dxa"/>
            <w:vAlign w:val="center"/>
          </w:tcPr>
          <w:p w14:paraId="5CACB27E" w14:textId="14C4B292" w:rsidR="001310DE" w:rsidRPr="001310DE" w:rsidRDefault="001310DE" w:rsidP="001B6475">
            <w:pPr>
              <w:pStyle w:val="NoSpacing"/>
              <w:rPr>
                <w:sz w:val="22"/>
                <w:szCs w:val="22"/>
              </w:rPr>
            </w:pPr>
            <w:r w:rsidRPr="001310DE">
              <w:rPr>
                <w:sz w:val="22"/>
                <w:szCs w:val="22"/>
              </w:rPr>
              <w:t>39 (2.3)</w:t>
            </w:r>
          </w:p>
        </w:tc>
        <w:tc>
          <w:tcPr>
            <w:tcW w:w="1080" w:type="dxa"/>
            <w:vAlign w:val="center"/>
          </w:tcPr>
          <w:p w14:paraId="68487D36" w14:textId="59033EF7" w:rsidR="001310DE" w:rsidRPr="001310DE" w:rsidRDefault="001310DE" w:rsidP="001B6475">
            <w:pPr>
              <w:pStyle w:val="NoSpacing"/>
              <w:rPr>
                <w:sz w:val="22"/>
                <w:szCs w:val="22"/>
              </w:rPr>
            </w:pPr>
            <w:r w:rsidRPr="001310DE">
              <w:rPr>
                <w:sz w:val="22"/>
                <w:szCs w:val="22"/>
              </w:rPr>
              <w:t>0.1241</w:t>
            </w:r>
          </w:p>
        </w:tc>
        <w:tc>
          <w:tcPr>
            <w:tcW w:w="1080" w:type="dxa"/>
          </w:tcPr>
          <w:p w14:paraId="5B4802C7" w14:textId="77777777" w:rsidR="001310DE" w:rsidRPr="001310DE" w:rsidRDefault="001310DE" w:rsidP="001B6475">
            <w:pPr>
              <w:pStyle w:val="NoSpacing"/>
              <w:rPr>
                <w:sz w:val="22"/>
                <w:szCs w:val="22"/>
              </w:rPr>
            </w:pPr>
          </w:p>
        </w:tc>
      </w:tr>
      <w:tr w:rsidR="001310DE" w:rsidRPr="00FF2D1E" w14:paraId="7A4D3483" w14:textId="749F6F92" w:rsidTr="001310DE">
        <w:trPr>
          <w:trHeight w:val="144"/>
        </w:trPr>
        <w:tc>
          <w:tcPr>
            <w:tcW w:w="4860" w:type="dxa"/>
            <w:vAlign w:val="center"/>
          </w:tcPr>
          <w:p w14:paraId="302334A5" w14:textId="57FC4048" w:rsidR="001310DE" w:rsidRPr="001310DE" w:rsidRDefault="001310DE" w:rsidP="001B6475">
            <w:pPr>
              <w:pStyle w:val="NoSpacing"/>
              <w:rPr>
                <w:sz w:val="22"/>
                <w:szCs w:val="22"/>
              </w:rPr>
            </w:pPr>
            <w:r w:rsidRPr="001310DE">
              <w:rPr>
                <w:iCs/>
                <w:sz w:val="22"/>
                <w:szCs w:val="22"/>
              </w:rPr>
              <w:t xml:space="preserve">     Cancer, n (%)</w:t>
            </w:r>
          </w:p>
        </w:tc>
        <w:tc>
          <w:tcPr>
            <w:tcW w:w="1530" w:type="dxa"/>
            <w:vAlign w:val="center"/>
          </w:tcPr>
          <w:p w14:paraId="51A7729C" w14:textId="06017709" w:rsidR="001310DE" w:rsidRPr="001310DE" w:rsidRDefault="001310DE" w:rsidP="001B6475">
            <w:pPr>
              <w:pStyle w:val="NoSpacing"/>
              <w:rPr>
                <w:sz w:val="22"/>
                <w:szCs w:val="22"/>
              </w:rPr>
            </w:pPr>
            <w:r w:rsidRPr="001310DE">
              <w:rPr>
                <w:sz w:val="22"/>
                <w:szCs w:val="22"/>
              </w:rPr>
              <w:t>489 (35.9)</w:t>
            </w:r>
          </w:p>
        </w:tc>
        <w:tc>
          <w:tcPr>
            <w:tcW w:w="1710" w:type="dxa"/>
            <w:vAlign w:val="center"/>
          </w:tcPr>
          <w:p w14:paraId="1FE4AE41" w14:textId="1AB40B8E" w:rsidR="001310DE" w:rsidRPr="001310DE" w:rsidRDefault="001310DE" w:rsidP="001B6475">
            <w:pPr>
              <w:pStyle w:val="NoSpacing"/>
              <w:rPr>
                <w:sz w:val="22"/>
                <w:szCs w:val="22"/>
              </w:rPr>
            </w:pPr>
            <w:r w:rsidRPr="001310DE">
              <w:rPr>
                <w:sz w:val="22"/>
                <w:szCs w:val="22"/>
              </w:rPr>
              <w:t>497 (29.6)</w:t>
            </w:r>
          </w:p>
        </w:tc>
        <w:tc>
          <w:tcPr>
            <w:tcW w:w="1080" w:type="dxa"/>
            <w:vAlign w:val="center"/>
          </w:tcPr>
          <w:p w14:paraId="22FDB674" w14:textId="1ADB40CD" w:rsidR="001310DE" w:rsidRPr="001310DE" w:rsidRDefault="001310DE" w:rsidP="001B6475">
            <w:pPr>
              <w:pStyle w:val="NoSpacing"/>
              <w:rPr>
                <w:sz w:val="22"/>
                <w:szCs w:val="22"/>
              </w:rPr>
            </w:pPr>
            <w:r w:rsidRPr="001310DE">
              <w:rPr>
                <w:sz w:val="22"/>
                <w:szCs w:val="22"/>
              </w:rPr>
              <w:t>0.0002</w:t>
            </w:r>
          </w:p>
        </w:tc>
        <w:tc>
          <w:tcPr>
            <w:tcW w:w="1080" w:type="dxa"/>
          </w:tcPr>
          <w:p w14:paraId="238827BB" w14:textId="77777777" w:rsidR="001310DE" w:rsidRPr="001310DE" w:rsidRDefault="001310DE" w:rsidP="001B6475">
            <w:pPr>
              <w:pStyle w:val="NoSpacing"/>
              <w:rPr>
                <w:sz w:val="22"/>
                <w:szCs w:val="22"/>
              </w:rPr>
            </w:pPr>
          </w:p>
        </w:tc>
      </w:tr>
      <w:tr w:rsidR="001310DE" w:rsidRPr="00FF2D1E" w14:paraId="55CAF373" w14:textId="3968F5CB" w:rsidTr="001310DE">
        <w:trPr>
          <w:trHeight w:val="144"/>
        </w:trPr>
        <w:tc>
          <w:tcPr>
            <w:tcW w:w="4860" w:type="dxa"/>
            <w:vAlign w:val="center"/>
          </w:tcPr>
          <w:p w14:paraId="7EE48484" w14:textId="3F0BBBCE" w:rsidR="001310DE" w:rsidRPr="001310DE" w:rsidRDefault="001310DE" w:rsidP="001B6475">
            <w:pPr>
              <w:pStyle w:val="NoSpacing"/>
              <w:rPr>
                <w:sz w:val="22"/>
                <w:szCs w:val="22"/>
              </w:rPr>
            </w:pPr>
            <w:r w:rsidRPr="001310DE">
              <w:rPr>
                <w:sz w:val="22"/>
                <w:szCs w:val="22"/>
              </w:rPr>
              <w:t>Medication use:</w:t>
            </w:r>
          </w:p>
        </w:tc>
        <w:tc>
          <w:tcPr>
            <w:tcW w:w="1530" w:type="dxa"/>
          </w:tcPr>
          <w:p w14:paraId="1FBCB0C5" w14:textId="1694D7E3" w:rsidR="001310DE" w:rsidRPr="001310DE" w:rsidRDefault="001310DE" w:rsidP="001B6475">
            <w:pPr>
              <w:pStyle w:val="NoSpacing"/>
              <w:rPr>
                <w:sz w:val="22"/>
                <w:szCs w:val="22"/>
              </w:rPr>
            </w:pPr>
          </w:p>
        </w:tc>
        <w:tc>
          <w:tcPr>
            <w:tcW w:w="1710" w:type="dxa"/>
          </w:tcPr>
          <w:p w14:paraId="24D62FF0" w14:textId="672AD423" w:rsidR="001310DE" w:rsidRPr="001310DE" w:rsidRDefault="001310DE" w:rsidP="001B6475">
            <w:pPr>
              <w:pStyle w:val="NoSpacing"/>
              <w:rPr>
                <w:sz w:val="22"/>
                <w:szCs w:val="22"/>
              </w:rPr>
            </w:pPr>
          </w:p>
        </w:tc>
        <w:tc>
          <w:tcPr>
            <w:tcW w:w="1080" w:type="dxa"/>
          </w:tcPr>
          <w:p w14:paraId="47F9D0C5" w14:textId="71193727" w:rsidR="001310DE" w:rsidRPr="001310DE" w:rsidRDefault="001310DE" w:rsidP="001B6475">
            <w:pPr>
              <w:pStyle w:val="NoSpacing"/>
              <w:rPr>
                <w:sz w:val="22"/>
                <w:szCs w:val="22"/>
              </w:rPr>
            </w:pPr>
          </w:p>
        </w:tc>
        <w:tc>
          <w:tcPr>
            <w:tcW w:w="1080" w:type="dxa"/>
          </w:tcPr>
          <w:p w14:paraId="0AAA43D1" w14:textId="77777777" w:rsidR="001310DE" w:rsidRPr="001310DE" w:rsidRDefault="001310DE" w:rsidP="001B6475">
            <w:pPr>
              <w:pStyle w:val="NoSpacing"/>
              <w:rPr>
                <w:sz w:val="22"/>
                <w:szCs w:val="22"/>
              </w:rPr>
            </w:pPr>
          </w:p>
        </w:tc>
      </w:tr>
      <w:tr w:rsidR="001310DE" w:rsidRPr="00FF2D1E" w14:paraId="3853D50D" w14:textId="40F85EF3" w:rsidTr="001310DE">
        <w:trPr>
          <w:trHeight w:val="144"/>
        </w:trPr>
        <w:tc>
          <w:tcPr>
            <w:tcW w:w="4860" w:type="dxa"/>
            <w:vAlign w:val="center"/>
          </w:tcPr>
          <w:p w14:paraId="65EA7378" w14:textId="2C37A5A1" w:rsidR="001310DE" w:rsidRPr="001310DE" w:rsidRDefault="001310DE" w:rsidP="001B6475">
            <w:pPr>
              <w:pStyle w:val="NoSpacing"/>
              <w:rPr>
                <w:sz w:val="22"/>
                <w:szCs w:val="22"/>
              </w:rPr>
            </w:pPr>
            <w:r w:rsidRPr="001310DE">
              <w:rPr>
                <w:sz w:val="22"/>
                <w:szCs w:val="22"/>
              </w:rPr>
              <w:t xml:space="preserve">     Aspirin dose &gt;81 mg/d, n (%)</w:t>
            </w:r>
          </w:p>
        </w:tc>
        <w:tc>
          <w:tcPr>
            <w:tcW w:w="1530" w:type="dxa"/>
            <w:vAlign w:val="center"/>
          </w:tcPr>
          <w:p w14:paraId="6E5CA3A0" w14:textId="5865B262" w:rsidR="001310DE" w:rsidRPr="001310DE" w:rsidRDefault="001310DE" w:rsidP="001B6475">
            <w:pPr>
              <w:pStyle w:val="NoSpacing"/>
              <w:rPr>
                <w:sz w:val="22"/>
                <w:szCs w:val="22"/>
              </w:rPr>
            </w:pPr>
            <w:r w:rsidRPr="001310DE">
              <w:rPr>
                <w:sz w:val="22"/>
                <w:szCs w:val="22"/>
              </w:rPr>
              <w:t>353 (25.9)</w:t>
            </w:r>
          </w:p>
        </w:tc>
        <w:tc>
          <w:tcPr>
            <w:tcW w:w="1710" w:type="dxa"/>
            <w:vAlign w:val="center"/>
          </w:tcPr>
          <w:p w14:paraId="72FE1394" w14:textId="50792E58" w:rsidR="001310DE" w:rsidRPr="001310DE" w:rsidRDefault="001310DE" w:rsidP="001B6475">
            <w:pPr>
              <w:pStyle w:val="NoSpacing"/>
              <w:rPr>
                <w:sz w:val="22"/>
                <w:szCs w:val="22"/>
              </w:rPr>
            </w:pPr>
          </w:p>
        </w:tc>
        <w:tc>
          <w:tcPr>
            <w:tcW w:w="1080" w:type="dxa"/>
          </w:tcPr>
          <w:p w14:paraId="184208AF" w14:textId="53F3D084" w:rsidR="001310DE" w:rsidRPr="001310DE" w:rsidRDefault="001310DE" w:rsidP="001B6475">
            <w:pPr>
              <w:pStyle w:val="NoSpacing"/>
              <w:rPr>
                <w:sz w:val="22"/>
                <w:szCs w:val="22"/>
              </w:rPr>
            </w:pPr>
          </w:p>
        </w:tc>
        <w:tc>
          <w:tcPr>
            <w:tcW w:w="1080" w:type="dxa"/>
          </w:tcPr>
          <w:p w14:paraId="135F68B2" w14:textId="77777777" w:rsidR="001310DE" w:rsidRPr="001310DE" w:rsidRDefault="001310DE" w:rsidP="001B6475">
            <w:pPr>
              <w:pStyle w:val="NoSpacing"/>
              <w:rPr>
                <w:sz w:val="22"/>
                <w:szCs w:val="22"/>
              </w:rPr>
            </w:pPr>
          </w:p>
        </w:tc>
      </w:tr>
      <w:tr w:rsidR="001310DE" w:rsidRPr="00FF2D1E" w14:paraId="32B63656" w14:textId="4E403507" w:rsidTr="001310DE">
        <w:trPr>
          <w:trHeight w:val="144"/>
        </w:trPr>
        <w:tc>
          <w:tcPr>
            <w:tcW w:w="4860" w:type="dxa"/>
            <w:vAlign w:val="center"/>
          </w:tcPr>
          <w:p w14:paraId="03212566" w14:textId="6A993704" w:rsidR="001310DE" w:rsidRPr="001310DE" w:rsidRDefault="001310DE" w:rsidP="001B6475">
            <w:pPr>
              <w:pStyle w:val="NoSpacing"/>
              <w:rPr>
                <w:sz w:val="22"/>
                <w:szCs w:val="22"/>
              </w:rPr>
            </w:pPr>
            <w:r w:rsidRPr="001310DE">
              <w:rPr>
                <w:sz w:val="22"/>
                <w:szCs w:val="22"/>
              </w:rPr>
              <w:t xml:space="preserve">     NSAID, n (%)</w:t>
            </w:r>
          </w:p>
        </w:tc>
        <w:tc>
          <w:tcPr>
            <w:tcW w:w="1530" w:type="dxa"/>
            <w:vAlign w:val="center"/>
          </w:tcPr>
          <w:p w14:paraId="29A46D15" w14:textId="4BFBCAFB" w:rsidR="001310DE" w:rsidRPr="001310DE" w:rsidRDefault="001310DE" w:rsidP="001B6475">
            <w:pPr>
              <w:pStyle w:val="NoSpacing"/>
              <w:rPr>
                <w:sz w:val="22"/>
                <w:szCs w:val="22"/>
              </w:rPr>
            </w:pPr>
            <w:r w:rsidRPr="001310DE">
              <w:rPr>
                <w:sz w:val="22"/>
                <w:szCs w:val="22"/>
              </w:rPr>
              <w:t>315 (23.1)</w:t>
            </w:r>
          </w:p>
        </w:tc>
        <w:tc>
          <w:tcPr>
            <w:tcW w:w="1710" w:type="dxa"/>
            <w:vAlign w:val="center"/>
          </w:tcPr>
          <w:p w14:paraId="23F98CDC" w14:textId="3C1755E8" w:rsidR="001310DE" w:rsidRPr="001310DE" w:rsidRDefault="001310DE" w:rsidP="001B6475">
            <w:pPr>
              <w:pStyle w:val="NoSpacing"/>
              <w:rPr>
                <w:sz w:val="22"/>
                <w:szCs w:val="22"/>
              </w:rPr>
            </w:pPr>
            <w:r w:rsidRPr="001310DE">
              <w:rPr>
                <w:sz w:val="22"/>
                <w:szCs w:val="22"/>
              </w:rPr>
              <w:t>453 (27.0)</w:t>
            </w:r>
          </w:p>
        </w:tc>
        <w:tc>
          <w:tcPr>
            <w:tcW w:w="1080" w:type="dxa"/>
            <w:vAlign w:val="center"/>
          </w:tcPr>
          <w:p w14:paraId="379D9051" w14:textId="5D103A86" w:rsidR="001310DE" w:rsidRPr="001310DE" w:rsidRDefault="001310DE" w:rsidP="001B6475">
            <w:pPr>
              <w:pStyle w:val="NoSpacing"/>
              <w:rPr>
                <w:sz w:val="22"/>
                <w:szCs w:val="22"/>
              </w:rPr>
            </w:pPr>
            <w:r w:rsidRPr="001310DE">
              <w:rPr>
                <w:sz w:val="22"/>
                <w:szCs w:val="22"/>
              </w:rPr>
              <w:t>0.0154</w:t>
            </w:r>
          </w:p>
        </w:tc>
        <w:tc>
          <w:tcPr>
            <w:tcW w:w="1080" w:type="dxa"/>
          </w:tcPr>
          <w:p w14:paraId="103F2882" w14:textId="77777777" w:rsidR="001310DE" w:rsidRPr="001310DE" w:rsidRDefault="001310DE" w:rsidP="001B6475">
            <w:pPr>
              <w:pStyle w:val="NoSpacing"/>
              <w:rPr>
                <w:sz w:val="22"/>
                <w:szCs w:val="22"/>
              </w:rPr>
            </w:pPr>
          </w:p>
        </w:tc>
      </w:tr>
      <w:tr w:rsidR="001310DE" w:rsidRPr="00FF2D1E" w14:paraId="6EDB7396" w14:textId="6201CA55" w:rsidTr="001310DE">
        <w:trPr>
          <w:trHeight w:val="144"/>
        </w:trPr>
        <w:tc>
          <w:tcPr>
            <w:tcW w:w="4860" w:type="dxa"/>
            <w:vAlign w:val="center"/>
          </w:tcPr>
          <w:p w14:paraId="134F62F4" w14:textId="2C50FC1C" w:rsidR="001310DE" w:rsidRPr="001310DE" w:rsidRDefault="001310DE" w:rsidP="001B6475">
            <w:pPr>
              <w:pStyle w:val="NoSpacing"/>
              <w:rPr>
                <w:iCs/>
                <w:sz w:val="22"/>
                <w:szCs w:val="22"/>
              </w:rPr>
            </w:pPr>
            <w:r w:rsidRPr="001310DE">
              <w:rPr>
                <w:sz w:val="22"/>
                <w:szCs w:val="22"/>
              </w:rPr>
              <w:t xml:space="preserve">     Antihypertensive therapy n (%)</w:t>
            </w:r>
          </w:p>
        </w:tc>
        <w:tc>
          <w:tcPr>
            <w:tcW w:w="1530" w:type="dxa"/>
            <w:vAlign w:val="center"/>
          </w:tcPr>
          <w:p w14:paraId="6793D8B8" w14:textId="104F8C49" w:rsidR="001310DE" w:rsidRPr="001310DE" w:rsidRDefault="001310DE" w:rsidP="001B6475">
            <w:pPr>
              <w:pStyle w:val="NoSpacing"/>
              <w:rPr>
                <w:sz w:val="22"/>
                <w:szCs w:val="22"/>
              </w:rPr>
            </w:pPr>
            <w:r w:rsidRPr="001310DE">
              <w:rPr>
                <w:sz w:val="22"/>
                <w:szCs w:val="22"/>
              </w:rPr>
              <w:t>51 (3.7)</w:t>
            </w:r>
          </w:p>
        </w:tc>
        <w:tc>
          <w:tcPr>
            <w:tcW w:w="1710" w:type="dxa"/>
            <w:vAlign w:val="center"/>
          </w:tcPr>
          <w:p w14:paraId="2DEDFFE2" w14:textId="7119F353" w:rsidR="001310DE" w:rsidRPr="001310DE" w:rsidRDefault="001310DE" w:rsidP="001B6475">
            <w:pPr>
              <w:pStyle w:val="NoSpacing"/>
              <w:rPr>
                <w:sz w:val="22"/>
                <w:szCs w:val="22"/>
              </w:rPr>
            </w:pPr>
            <w:r w:rsidRPr="001310DE">
              <w:rPr>
                <w:sz w:val="22"/>
                <w:szCs w:val="22"/>
              </w:rPr>
              <w:t>35 (2.1)</w:t>
            </w:r>
          </w:p>
        </w:tc>
        <w:tc>
          <w:tcPr>
            <w:tcW w:w="1080" w:type="dxa"/>
            <w:vAlign w:val="center"/>
          </w:tcPr>
          <w:p w14:paraId="1E7E504E" w14:textId="7AB98715" w:rsidR="001310DE" w:rsidRPr="001310DE" w:rsidRDefault="001310DE" w:rsidP="001B6475">
            <w:pPr>
              <w:pStyle w:val="NoSpacing"/>
              <w:rPr>
                <w:sz w:val="22"/>
                <w:szCs w:val="22"/>
              </w:rPr>
            </w:pPr>
            <w:r w:rsidRPr="001310DE">
              <w:rPr>
                <w:sz w:val="22"/>
                <w:szCs w:val="22"/>
              </w:rPr>
              <w:t>0.0060</w:t>
            </w:r>
          </w:p>
        </w:tc>
        <w:tc>
          <w:tcPr>
            <w:tcW w:w="1080" w:type="dxa"/>
          </w:tcPr>
          <w:p w14:paraId="79BC072D" w14:textId="77777777" w:rsidR="001310DE" w:rsidRPr="001310DE" w:rsidRDefault="001310DE" w:rsidP="001B6475">
            <w:pPr>
              <w:pStyle w:val="NoSpacing"/>
              <w:rPr>
                <w:sz w:val="22"/>
                <w:szCs w:val="22"/>
              </w:rPr>
            </w:pPr>
          </w:p>
        </w:tc>
      </w:tr>
      <w:tr w:rsidR="001310DE" w:rsidRPr="00FF2D1E" w14:paraId="4752DDF1" w14:textId="3D6C438E" w:rsidTr="001310DE">
        <w:trPr>
          <w:trHeight w:val="144"/>
        </w:trPr>
        <w:tc>
          <w:tcPr>
            <w:tcW w:w="4860" w:type="dxa"/>
            <w:vAlign w:val="center"/>
          </w:tcPr>
          <w:p w14:paraId="73EE249F" w14:textId="6006EDEB" w:rsidR="001310DE" w:rsidRPr="001310DE" w:rsidRDefault="001310DE" w:rsidP="001B6475">
            <w:pPr>
              <w:pStyle w:val="NoSpacing"/>
              <w:rPr>
                <w:sz w:val="22"/>
                <w:szCs w:val="22"/>
              </w:rPr>
            </w:pPr>
            <w:r w:rsidRPr="001310DE">
              <w:rPr>
                <w:sz w:val="22"/>
                <w:szCs w:val="22"/>
              </w:rPr>
              <w:t xml:space="preserve">     Beta-blocker, n (%)</w:t>
            </w:r>
          </w:p>
        </w:tc>
        <w:tc>
          <w:tcPr>
            <w:tcW w:w="1530" w:type="dxa"/>
            <w:vAlign w:val="center"/>
          </w:tcPr>
          <w:p w14:paraId="11FFCD98" w14:textId="04E23E85" w:rsidR="001310DE" w:rsidRPr="001310DE" w:rsidRDefault="001310DE" w:rsidP="001B6475">
            <w:pPr>
              <w:pStyle w:val="NoSpacing"/>
              <w:rPr>
                <w:sz w:val="22"/>
                <w:szCs w:val="22"/>
              </w:rPr>
            </w:pPr>
            <w:r w:rsidRPr="001310DE">
              <w:rPr>
                <w:sz w:val="22"/>
                <w:szCs w:val="22"/>
              </w:rPr>
              <w:t>540 (39.6)</w:t>
            </w:r>
          </w:p>
        </w:tc>
        <w:tc>
          <w:tcPr>
            <w:tcW w:w="1710" w:type="dxa"/>
            <w:vAlign w:val="center"/>
          </w:tcPr>
          <w:p w14:paraId="1D7EEE01" w14:textId="7685283D" w:rsidR="001310DE" w:rsidRPr="001310DE" w:rsidRDefault="001310DE" w:rsidP="001B6475">
            <w:pPr>
              <w:pStyle w:val="NoSpacing"/>
              <w:rPr>
                <w:sz w:val="22"/>
                <w:szCs w:val="22"/>
              </w:rPr>
            </w:pPr>
            <w:r w:rsidRPr="001310DE">
              <w:rPr>
                <w:sz w:val="22"/>
                <w:szCs w:val="22"/>
              </w:rPr>
              <w:t>275 (16.4)</w:t>
            </w:r>
          </w:p>
        </w:tc>
        <w:tc>
          <w:tcPr>
            <w:tcW w:w="1080" w:type="dxa"/>
            <w:vAlign w:val="center"/>
          </w:tcPr>
          <w:p w14:paraId="297D4F2B" w14:textId="6D65A7A4" w:rsidR="001310DE" w:rsidRPr="001310DE" w:rsidRDefault="001310DE" w:rsidP="001B6475">
            <w:pPr>
              <w:pStyle w:val="NoSpacing"/>
              <w:rPr>
                <w:sz w:val="22"/>
                <w:szCs w:val="22"/>
              </w:rPr>
            </w:pPr>
            <w:r w:rsidRPr="001310DE">
              <w:rPr>
                <w:sz w:val="22"/>
                <w:szCs w:val="22"/>
              </w:rPr>
              <w:t>&lt;0.0001</w:t>
            </w:r>
          </w:p>
        </w:tc>
        <w:tc>
          <w:tcPr>
            <w:tcW w:w="1080" w:type="dxa"/>
          </w:tcPr>
          <w:p w14:paraId="7D688250" w14:textId="77777777" w:rsidR="001310DE" w:rsidRPr="001310DE" w:rsidRDefault="001310DE" w:rsidP="001B6475">
            <w:pPr>
              <w:pStyle w:val="NoSpacing"/>
              <w:rPr>
                <w:sz w:val="22"/>
                <w:szCs w:val="22"/>
              </w:rPr>
            </w:pPr>
          </w:p>
        </w:tc>
      </w:tr>
      <w:tr w:rsidR="001310DE" w:rsidRPr="00FF2D1E" w14:paraId="04E6C2DB" w14:textId="2D5C2E33" w:rsidTr="001310DE">
        <w:trPr>
          <w:trHeight w:val="144"/>
        </w:trPr>
        <w:tc>
          <w:tcPr>
            <w:tcW w:w="4860" w:type="dxa"/>
            <w:vAlign w:val="center"/>
          </w:tcPr>
          <w:p w14:paraId="51193EAA" w14:textId="11F87BDC" w:rsidR="001310DE" w:rsidRPr="001310DE" w:rsidRDefault="001310DE" w:rsidP="001B6475">
            <w:pPr>
              <w:pStyle w:val="NoSpacing"/>
              <w:rPr>
                <w:sz w:val="22"/>
                <w:szCs w:val="22"/>
              </w:rPr>
            </w:pPr>
            <w:r w:rsidRPr="001310DE">
              <w:rPr>
                <w:sz w:val="22"/>
                <w:szCs w:val="22"/>
              </w:rPr>
              <w:t xml:space="preserve">     </w:t>
            </w:r>
            <w:proofErr w:type="spellStart"/>
            <w:r w:rsidRPr="001310DE">
              <w:rPr>
                <w:sz w:val="22"/>
                <w:szCs w:val="22"/>
              </w:rPr>
              <w:t>ACEi</w:t>
            </w:r>
            <w:proofErr w:type="spellEnd"/>
            <w:r w:rsidRPr="001310DE">
              <w:rPr>
                <w:sz w:val="22"/>
                <w:szCs w:val="22"/>
              </w:rPr>
              <w:t>/ARB, n (%)</w:t>
            </w:r>
          </w:p>
        </w:tc>
        <w:tc>
          <w:tcPr>
            <w:tcW w:w="1530" w:type="dxa"/>
            <w:vAlign w:val="center"/>
          </w:tcPr>
          <w:p w14:paraId="5085F0F9" w14:textId="1783BB24" w:rsidR="001310DE" w:rsidRPr="001310DE" w:rsidRDefault="001310DE" w:rsidP="001B6475">
            <w:pPr>
              <w:pStyle w:val="NoSpacing"/>
              <w:rPr>
                <w:sz w:val="22"/>
                <w:szCs w:val="22"/>
              </w:rPr>
            </w:pPr>
            <w:r w:rsidRPr="001310DE">
              <w:rPr>
                <w:sz w:val="22"/>
                <w:szCs w:val="22"/>
              </w:rPr>
              <w:t>622 (45.6)</w:t>
            </w:r>
          </w:p>
        </w:tc>
        <w:tc>
          <w:tcPr>
            <w:tcW w:w="1710" w:type="dxa"/>
            <w:vAlign w:val="center"/>
          </w:tcPr>
          <w:p w14:paraId="3D7A6BE8" w14:textId="33AF1617" w:rsidR="001310DE" w:rsidRPr="001310DE" w:rsidRDefault="001310DE" w:rsidP="001B6475">
            <w:pPr>
              <w:pStyle w:val="NoSpacing"/>
              <w:rPr>
                <w:sz w:val="22"/>
                <w:szCs w:val="22"/>
              </w:rPr>
            </w:pPr>
            <w:r w:rsidRPr="001310DE">
              <w:rPr>
                <w:sz w:val="22"/>
                <w:szCs w:val="22"/>
              </w:rPr>
              <w:t>385 (22.9)</w:t>
            </w:r>
          </w:p>
        </w:tc>
        <w:tc>
          <w:tcPr>
            <w:tcW w:w="1080" w:type="dxa"/>
            <w:vAlign w:val="center"/>
          </w:tcPr>
          <w:p w14:paraId="1C8A68E4" w14:textId="5EEF4B2B" w:rsidR="001310DE" w:rsidRPr="001310DE" w:rsidRDefault="001310DE" w:rsidP="001B6475">
            <w:pPr>
              <w:pStyle w:val="NoSpacing"/>
              <w:rPr>
                <w:sz w:val="22"/>
                <w:szCs w:val="22"/>
              </w:rPr>
            </w:pPr>
            <w:r w:rsidRPr="001310DE">
              <w:rPr>
                <w:sz w:val="22"/>
                <w:szCs w:val="22"/>
              </w:rPr>
              <w:t>&lt;0.0001</w:t>
            </w:r>
          </w:p>
        </w:tc>
        <w:tc>
          <w:tcPr>
            <w:tcW w:w="1080" w:type="dxa"/>
          </w:tcPr>
          <w:p w14:paraId="44652D2C" w14:textId="77777777" w:rsidR="001310DE" w:rsidRPr="001310DE" w:rsidRDefault="001310DE" w:rsidP="001B6475">
            <w:pPr>
              <w:pStyle w:val="NoSpacing"/>
              <w:rPr>
                <w:sz w:val="22"/>
                <w:szCs w:val="22"/>
              </w:rPr>
            </w:pPr>
          </w:p>
        </w:tc>
      </w:tr>
      <w:tr w:rsidR="001310DE" w:rsidRPr="00FF2D1E" w14:paraId="603AC691" w14:textId="7882D83C" w:rsidTr="001310DE">
        <w:trPr>
          <w:trHeight w:val="144"/>
        </w:trPr>
        <w:tc>
          <w:tcPr>
            <w:tcW w:w="4860" w:type="dxa"/>
            <w:vAlign w:val="center"/>
          </w:tcPr>
          <w:p w14:paraId="23CDFEBD" w14:textId="6795CDED" w:rsidR="001310DE" w:rsidRPr="001310DE" w:rsidRDefault="001310DE" w:rsidP="001B6475">
            <w:pPr>
              <w:pStyle w:val="NoSpacing"/>
              <w:rPr>
                <w:sz w:val="22"/>
                <w:szCs w:val="22"/>
              </w:rPr>
            </w:pPr>
            <w:r w:rsidRPr="001310DE">
              <w:rPr>
                <w:sz w:val="22"/>
                <w:szCs w:val="22"/>
              </w:rPr>
              <w:t xml:space="preserve">     Lipid therapy, n (%)</w:t>
            </w:r>
          </w:p>
        </w:tc>
        <w:tc>
          <w:tcPr>
            <w:tcW w:w="1530" w:type="dxa"/>
            <w:vAlign w:val="center"/>
          </w:tcPr>
          <w:p w14:paraId="30B24E76" w14:textId="4DF4EF64" w:rsidR="001310DE" w:rsidRPr="001310DE" w:rsidRDefault="001310DE" w:rsidP="001B6475">
            <w:pPr>
              <w:pStyle w:val="NoSpacing"/>
              <w:rPr>
                <w:sz w:val="22"/>
                <w:szCs w:val="22"/>
              </w:rPr>
            </w:pPr>
            <w:r w:rsidRPr="001310DE">
              <w:rPr>
                <w:sz w:val="22"/>
                <w:szCs w:val="22"/>
              </w:rPr>
              <w:t>893 (65.5)</w:t>
            </w:r>
          </w:p>
        </w:tc>
        <w:tc>
          <w:tcPr>
            <w:tcW w:w="1710" w:type="dxa"/>
            <w:vAlign w:val="center"/>
          </w:tcPr>
          <w:p w14:paraId="4378C861" w14:textId="6FC81306" w:rsidR="001310DE" w:rsidRPr="001310DE" w:rsidRDefault="001310DE" w:rsidP="001B6475">
            <w:pPr>
              <w:pStyle w:val="NoSpacing"/>
              <w:rPr>
                <w:sz w:val="22"/>
                <w:szCs w:val="22"/>
              </w:rPr>
            </w:pPr>
            <w:r w:rsidRPr="001310DE">
              <w:rPr>
                <w:sz w:val="22"/>
                <w:szCs w:val="22"/>
              </w:rPr>
              <w:t>578 (34.4)</w:t>
            </w:r>
          </w:p>
        </w:tc>
        <w:tc>
          <w:tcPr>
            <w:tcW w:w="1080" w:type="dxa"/>
            <w:vAlign w:val="center"/>
          </w:tcPr>
          <w:p w14:paraId="0BABFDF8" w14:textId="25DD20C3" w:rsidR="001310DE" w:rsidRPr="001310DE" w:rsidRDefault="001310DE" w:rsidP="001B6475">
            <w:pPr>
              <w:pStyle w:val="NoSpacing"/>
              <w:rPr>
                <w:sz w:val="22"/>
                <w:szCs w:val="22"/>
              </w:rPr>
            </w:pPr>
            <w:r w:rsidRPr="001310DE">
              <w:rPr>
                <w:sz w:val="22"/>
                <w:szCs w:val="22"/>
              </w:rPr>
              <w:t>&lt;0.0001</w:t>
            </w:r>
          </w:p>
        </w:tc>
        <w:tc>
          <w:tcPr>
            <w:tcW w:w="1080" w:type="dxa"/>
          </w:tcPr>
          <w:p w14:paraId="4EAE5B2D" w14:textId="77777777" w:rsidR="001310DE" w:rsidRPr="001310DE" w:rsidRDefault="001310DE" w:rsidP="001B6475">
            <w:pPr>
              <w:pStyle w:val="NoSpacing"/>
              <w:rPr>
                <w:sz w:val="22"/>
                <w:szCs w:val="22"/>
              </w:rPr>
            </w:pPr>
          </w:p>
        </w:tc>
      </w:tr>
      <w:tr w:rsidR="001310DE" w:rsidRPr="00FF2D1E" w14:paraId="26D5022C" w14:textId="11EC9E0C" w:rsidTr="001310DE">
        <w:trPr>
          <w:trHeight w:val="144"/>
        </w:trPr>
        <w:tc>
          <w:tcPr>
            <w:tcW w:w="4860" w:type="dxa"/>
            <w:vAlign w:val="center"/>
          </w:tcPr>
          <w:p w14:paraId="49E0A0B6" w14:textId="1E20F2E1" w:rsidR="001310DE" w:rsidRPr="001310DE" w:rsidRDefault="001310DE" w:rsidP="001B6475">
            <w:pPr>
              <w:pStyle w:val="NoSpacing"/>
              <w:rPr>
                <w:sz w:val="22"/>
                <w:szCs w:val="22"/>
              </w:rPr>
            </w:pPr>
            <w:r w:rsidRPr="001310DE">
              <w:rPr>
                <w:sz w:val="22"/>
                <w:szCs w:val="22"/>
              </w:rPr>
              <w:t xml:space="preserve">          Statin, n (%)</w:t>
            </w:r>
          </w:p>
        </w:tc>
        <w:tc>
          <w:tcPr>
            <w:tcW w:w="1530" w:type="dxa"/>
            <w:vAlign w:val="center"/>
          </w:tcPr>
          <w:p w14:paraId="49823F82" w14:textId="21AEF10E" w:rsidR="001310DE" w:rsidRPr="001310DE" w:rsidRDefault="001310DE" w:rsidP="001B6475">
            <w:pPr>
              <w:pStyle w:val="NoSpacing"/>
              <w:rPr>
                <w:sz w:val="22"/>
                <w:szCs w:val="22"/>
              </w:rPr>
            </w:pPr>
            <w:r w:rsidRPr="001310DE">
              <w:rPr>
                <w:sz w:val="22"/>
                <w:szCs w:val="22"/>
              </w:rPr>
              <w:t>776 (56.9)</w:t>
            </w:r>
          </w:p>
        </w:tc>
        <w:tc>
          <w:tcPr>
            <w:tcW w:w="1710" w:type="dxa"/>
            <w:vAlign w:val="center"/>
          </w:tcPr>
          <w:p w14:paraId="24CB2C74" w14:textId="0F31AB86" w:rsidR="001310DE" w:rsidRPr="001310DE" w:rsidRDefault="001310DE" w:rsidP="001B6475">
            <w:pPr>
              <w:pStyle w:val="NoSpacing"/>
              <w:rPr>
                <w:sz w:val="22"/>
                <w:szCs w:val="22"/>
              </w:rPr>
            </w:pPr>
            <w:r w:rsidRPr="001310DE">
              <w:rPr>
                <w:sz w:val="22"/>
                <w:szCs w:val="22"/>
              </w:rPr>
              <w:t>429 (25.5)</w:t>
            </w:r>
          </w:p>
        </w:tc>
        <w:tc>
          <w:tcPr>
            <w:tcW w:w="1080" w:type="dxa"/>
            <w:vAlign w:val="center"/>
          </w:tcPr>
          <w:p w14:paraId="217529E5" w14:textId="052875D5" w:rsidR="001310DE" w:rsidRPr="001310DE" w:rsidRDefault="001310DE" w:rsidP="001B6475">
            <w:pPr>
              <w:pStyle w:val="NoSpacing"/>
              <w:rPr>
                <w:sz w:val="22"/>
                <w:szCs w:val="22"/>
              </w:rPr>
            </w:pPr>
            <w:r w:rsidRPr="001310DE">
              <w:rPr>
                <w:sz w:val="22"/>
                <w:szCs w:val="22"/>
              </w:rPr>
              <w:t>&lt;0.0001</w:t>
            </w:r>
          </w:p>
        </w:tc>
        <w:tc>
          <w:tcPr>
            <w:tcW w:w="1080" w:type="dxa"/>
          </w:tcPr>
          <w:p w14:paraId="3D77FDE3" w14:textId="77777777" w:rsidR="001310DE" w:rsidRPr="001310DE" w:rsidRDefault="001310DE" w:rsidP="001B6475">
            <w:pPr>
              <w:pStyle w:val="NoSpacing"/>
              <w:rPr>
                <w:sz w:val="22"/>
                <w:szCs w:val="22"/>
              </w:rPr>
            </w:pPr>
          </w:p>
        </w:tc>
      </w:tr>
      <w:tr w:rsidR="001310DE" w:rsidRPr="00FF2D1E" w14:paraId="483C505F" w14:textId="3F53CAE7" w:rsidTr="001310DE">
        <w:trPr>
          <w:trHeight w:val="144"/>
        </w:trPr>
        <w:tc>
          <w:tcPr>
            <w:tcW w:w="4860" w:type="dxa"/>
            <w:vAlign w:val="center"/>
          </w:tcPr>
          <w:p w14:paraId="69B513E0" w14:textId="2285D32E" w:rsidR="001310DE" w:rsidRPr="001310DE" w:rsidRDefault="001310DE" w:rsidP="001B6475">
            <w:pPr>
              <w:pStyle w:val="NoSpacing"/>
              <w:rPr>
                <w:sz w:val="22"/>
                <w:szCs w:val="22"/>
              </w:rPr>
            </w:pPr>
            <w:r w:rsidRPr="001310DE">
              <w:rPr>
                <w:sz w:val="22"/>
                <w:szCs w:val="22"/>
              </w:rPr>
              <w:t xml:space="preserve">          Non-statin, n (%)</w:t>
            </w:r>
          </w:p>
        </w:tc>
        <w:tc>
          <w:tcPr>
            <w:tcW w:w="1530" w:type="dxa"/>
            <w:vAlign w:val="center"/>
          </w:tcPr>
          <w:p w14:paraId="62C86A7D" w14:textId="230421E6" w:rsidR="001310DE" w:rsidRPr="001310DE" w:rsidRDefault="001310DE" w:rsidP="001B6475">
            <w:pPr>
              <w:pStyle w:val="NoSpacing"/>
              <w:rPr>
                <w:sz w:val="22"/>
                <w:szCs w:val="22"/>
              </w:rPr>
            </w:pPr>
            <w:r w:rsidRPr="001310DE">
              <w:rPr>
                <w:sz w:val="22"/>
                <w:szCs w:val="22"/>
              </w:rPr>
              <w:t>117 (8.6)</w:t>
            </w:r>
          </w:p>
        </w:tc>
        <w:tc>
          <w:tcPr>
            <w:tcW w:w="1710" w:type="dxa"/>
            <w:vAlign w:val="center"/>
          </w:tcPr>
          <w:p w14:paraId="3DAA2FC0" w14:textId="5A3D45BA" w:rsidR="001310DE" w:rsidRPr="001310DE" w:rsidRDefault="001310DE" w:rsidP="001B6475">
            <w:pPr>
              <w:pStyle w:val="NoSpacing"/>
              <w:rPr>
                <w:sz w:val="22"/>
                <w:szCs w:val="22"/>
              </w:rPr>
            </w:pPr>
            <w:r w:rsidRPr="001310DE">
              <w:rPr>
                <w:sz w:val="22"/>
                <w:szCs w:val="22"/>
              </w:rPr>
              <w:t>149 (8.9)</w:t>
            </w:r>
          </w:p>
        </w:tc>
        <w:tc>
          <w:tcPr>
            <w:tcW w:w="1080" w:type="dxa"/>
            <w:vAlign w:val="center"/>
          </w:tcPr>
          <w:p w14:paraId="44F6B9A2" w14:textId="6E75AB20" w:rsidR="001310DE" w:rsidRPr="001310DE" w:rsidRDefault="001310DE" w:rsidP="001B6475">
            <w:pPr>
              <w:pStyle w:val="NoSpacing"/>
              <w:rPr>
                <w:sz w:val="22"/>
                <w:szCs w:val="22"/>
              </w:rPr>
            </w:pPr>
            <w:r w:rsidRPr="001310DE">
              <w:rPr>
                <w:sz w:val="22"/>
                <w:szCs w:val="22"/>
              </w:rPr>
              <w:t>0.7858</w:t>
            </w:r>
          </w:p>
        </w:tc>
        <w:tc>
          <w:tcPr>
            <w:tcW w:w="1080" w:type="dxa"/>
          </w:tcPr>
          <w:p w14:paraId="0C9BC6CE" w14:textId="77777777" w:rsidR="001310DE" w:rsidRPr="001310DE" w:rsidRDefault="001310DE" w:rsidP="001B6475">
            <w:pPr>
              <w:pStyle w:val="NoSpacing"/>
              <w:rPr>
                <w:sz w:val="22"/>
                <w:szCs w:val="22"/>
              </w:rPr>
            </w:pPr>
          </w:p>
        </w:tc>
      </w:tr>
      <w:tr w:rsidR="001310DE" w:rsidRPr="00FF2D1E" w14:paraId="63EB52B8" w14:textId="4F2679DE" w:rsidTr="001310DE">
        <w:trPr>
          <w:trHeight w:val="144"/>
        </w:trPr>
        <w:tc>
          <w:tcPr>
            <w:tcW w:w="4860" w:type="dxa"/>
            <w:vAlign w:val="center"/>
          </w:tcPr>
          <w:p w14:paraId="54C10C81" w14:textId="4FAB69DA" w:rsidR="001310DE" w:rsidRPr="001310DE" w:rsidRDefault="001310DE" w:rsidP="001B6475">
            <w:pPr>
              <w:pStyle w:val="NoSpacing"/>
              <w:rPr>
                <w:sz w:val="22"/>
                <w:szCs w:val="22"/>
              </w:rPr>
            </w:pPr>
            <w:r w:rsidRPr="001310DE">
              <w:rPr>
                <w:sz w:val="22"/>
                <w:szCs w:val="22"/>
              </w:rPr>
              <w:t xml:space="preserve">     Diuretic, n (%)</w:t>
            </w:r>
          </w:p>
        </w:tc>
        <w:tc>
          <w:tcPr>
            <w:tcW w:w="1530" w:type="dxa"/>
            <w:vAlign w:val="center"/>
          </w:tcPr>
          <w:p w14:paraId="0D098563" w14:textId="2D6FECF1" w:rsidR="001310DE" w:rsidRPr="001310DE" w:rsidRDefault="001310DE" w:rsidP="001B6475">
            <w:pPr>
              <w:pStyle w:val="NoSpacing"/>
              <w:rPr>
                <w:sz w:val="22"/>
                <w:szCs w:val="22"/>
              </w:rPr>
            </w:pPr>
            <w:r w:rsidRPr="001310DE">
              <w:rPr>
                <w:sz w:val="22"/>
                <w:szCs w:val="22"/>
              </w:rPr>
              <w:t>423 (31.0)</w:t>
            </w:r>
          </w:p>
        </w:tc>
        <w:tc>
          <w:tcPr>
            <w:tcW w:w="1710" w:type="dxa"/>
            <w:vAlign w:val="center"/>
          </w:tcPr>
          <w:p w14:paraId="414ED63F" w14:textId="22A05585" w:rsidR="001310DE" w:rsidRPr="001310DE" w:rsidRDefault="001310DE" w:rsidP="001B6475">
            <w:pPr>
              <w:pStyle w:val="NoSpacing"/>
              <w:rPr>
                <w:sz w:val="22"/>
                <w:szCs w:val="22"/>
              </w:rPr>
            </w:pPr>
            <w:r w:rsidRPr="001310DE">
              <w:rPr>
                <w:sz w:val="22"/>
                <w:szCs w:val="22"/>
              </w:rPr>
              <w:t>323 (19.2)</w:t>
            </w:r>
          </w:p>
        </w:tc>
        <w:tc>
          <w:tcPr>
            <w:tcW w:w="1080" w:type="dxa"/>
            <w:vAlign w:val="center"/>
          </w:tcPr>
          <w:p w14:paraId="087DF9F8" w14:textId="49F69BBE" w:rsidR="001310DE" w:rsidRPr="001310DE" w:rsidRDefault="001310DE" w:rsidP="001B6475">
            <w:pPr>
              <w:pStyle w:val="NoSpacing"/>
              <w:rPr>
                <w:sz w:val="22"/>
                <w:szCs w:val="22"/>
              </w:rPr>
            </w:pPr>
            <w:r w:rsidRPr="001310DE">
              <w:rPr>
                <w:sz w:val="22"/>
                <w:szCs w:val="22"/>
              </w:rPr>
              <w:t>&lt;0.0001</w:t>
            </w:r>
          </w:p>
        </w:tc>
        <w:tc>
          <w:tcPr>
            <w:tcW w:w="1080" w:type="dxa"/>
          </w:tcPr>
          <w:p w14:paraId="121E19DC" w14:textId="77777777" w:rsidR="001310DE" w:rsidRPr="001310DE" w:rsidRDefault="001310DE" w:rsidP="001B6475">
            <w:pPr>
              <w:pStyle w:val="NoSpacing"/>
              <w:rPr>
                <w:sz w:val="22"/>
                <w:szCs w:val="22"/>
              </w:rPr>
            </w:pPr>
          </w:p>
        </w:tc>
      </w:tr>
      <w:tr w:rsidR="001310DE" w:rsidRPr="00FF2D1E" w14:paraId="70E323FB" w14:textId="27D2C917" w:rsidTr="001310DE">
        <w:trPr>
          <w:trHeight w:val="144"/>
        </w:trPr>
        <w:tc>
          <w:tcPr>
            <w:tcW w:w="4860" w:type="dxa"/>
            <w:vAlign w:val="center"/>
          </w:tcPr>
          <w:p w14:paraId="55D13C74" w14:textId="636B6CF5" w:rsidR="001310DE" w:rsidRPr="001310DE" w:rsidRDefault="001310DE" w:rsidP="001B6475">
            <w:pPr>
              <w:pStyle w:val="NoSpacing"/>
              <w:rPr>
                <w:sz w:val="22"/>
                <w:szCs w:val="22"/>
              </w:rPr>
            </w:pPr>
            <w:r w:rsidRPr="001310DE">
              <w:rPr>
                <w:sz w:val="22"/>
                <w:szCs w:val="22"/>
              </w:rPr>
              <w:t xml:space="preserve">     Insulin, n (%)</w:t>
            </w:r>
          </w:p>
        </w:tc>
        <w:tc>
          <w:tcPr>
            <w:tcW w:w="1530" w:type="dxa"/>
            <w:vAlign w:val="center"/>
          </w:tcPr>
          <w:p w14:paraId="5708FF49" w14:textId="49910CEB" w:rsidR="001310DE" w:rsidRPr="001310DE" w:rsidRDefault="001310DE" w:rsidP="001B6475">
            <w:pPr>
              <w:pStyle w:val="NoSpacing"/>
              <w:rPr>
                <w:sz w:val="22"/>
                <w:szCs w:val="22"/>
              </w:rPr>
            </w:pPr>
            <w:r w:rsidRPr="001310DE">
              <w:rPr>
                <w:sz w:val="22"/>
                <w:szCs w:val="22"/>
              </w:rPr>
              <w:t>38 (2.8)</w:t>
            </w:r>
          </w:p>
        </w:tc>
        <w:tc>
          <w:tcPr>
            <w:tcW w:w="1710" w:type="dxa"/>
            <w:vAlign w:val="center"/>
          </w:tcPr>
          <w:p w14:paraId="0F3688DC" w14:textId="68B31A9A" w:rsidR="001310DE" w:rsidRPr="001310DE" w:rsidRDefault="001310DE" w:rsidP="001B6475">
            <w:pPr>
              <w:pStyle w:val="NoSpacing"/>
              <w:rPr>
                <w:sz w:val="22"/>
                <w:szCs w:val="22"/>
              </w:rPr>
            </w:pPr>
            <w:r w:rsidRPr="001310DE">
              <w:rPr>
                <w:sz w:val="22"/>
                <w:szCs w:val="22"/>
              </w:rPr>
              <w:t>11 (0.7)</w:t>
            </w:r>
          </w:p>
        </w:tc>
        <w:tc>
          <w:tcPr>
            <w:tcW w:w="1080" w:type="dxa"/>
            <w:vAlign w:val="center"/>
          </w:tcPr>
          <w:p w14:paraId="3A2D24A2" w14:textId="2245A789" w:rsidR="001310DE" w:rsidRPr="001310DE" w:rsidRDefault="001310DE" w:rsidP="001B6475">
            <w:pPr>
              <w:pStyle w:val="NoSpacing"/>
              <w:rPr>
                <w:sz w:val="22"/>
                <w:szCs w:val="22"/>
              </w:rPr>
            </w:pPr>
            <w:r w:rsidRPr="001310DE">
              <w:rPr>
                <w:sz w:val="22"/>
                <w:szCs w:val="22"/>
              </w:rPr>
              <w:t>&lt;0.0001</w:t>
            </w:r>
          </w:p>
        </w:tc>
        <w:tc>
          <w:tcPr>
            <w:tcW w:w="1080" w:type="dxa"/>
          </w:tcPr>
          <w:p w14:paraId="5C794BB9" w14:textId="77777777" w:rsidR="001310DE" w:rsidRPr="001310DE" w:rsidRDefault="001310DE" w:rsidP="001B6475">
            <w:pPr>
              <w:pStyle w:val="NoSpacing"/>
              <w:rPr>
                <w:sz w:val="22"/>
                <w:szCs w:val="22"/>
              </w:rPr>
            </w:pPr>
          </w:p>
        </w:tc>
      </w:tr>
      <w:tr w:rsidR="001310DE" w:rsidRPr="00FF2D1E" w14:paraId="6DF180AC" w14:textId="345AE647" w:rsidTr="001310DE">
        <w:trPr>
          <w:trHeight w:val="144"/>
        </w:trPr>
        <w:tc>
          <w:tcPr>
            <w:tcW w:w="4860" w:type="dxa"/>
            <w:vAlign w:val="center"/>
          </w:tcPr>
          <w:p w14:paraId="54E838D0" w14:textId="58049596" w:rsidR="001310DE" w:rsidRPr="001310DE" w:rsidRDefault="001310DE" w:rsidP="001B6475">
            <w:pPr>
              <w:pStyle w:val="NoSpacing"/>
              <w:rPr>
                <w:sz w:val="22"/>
                <w:szCs w:val="22"/>
              </w:rPr>
            </w:pPr>
            <w:r w:rsidRPr="001310DE">
              <w:rPr>
                <w:sz w:val="22"/>
                <w:szCs w:val="22"/>
              </w:rPr>
              <w:t xml:space="preserve">     Non-insulin diabetic therapy, n (%)</w:t>
            </w:r>
          </w:p>
        </w:tc>
        <w:tc>
          <w:tcPr>
            <w:tcW w:w="1530" w:type="dxa"/>
            <w:vAlign w:val="center"/>
          </w:tcPr>
          <w:p w14:paraId="6BD85B4D" w14:textId="5E06CF4A" w:rsidR="001310DE" w:rsidRPr="001310DE" w:rsidRDefault="001310DE" w:rsidP="001B6475">
            <w:pPr>
              <w:pStyle w:val="NoSpacing"/>
              <w:rPr>
                <w:sz w:val="22"/>
                <w:szCs w:val="22"/>
              </w:rPr>
            </w:pPr>
            <w:r w:rsidRPr="001310DE">
              <w:rPr>
                <w:sz w:val="22"/>
                <w:szCs w:val="22"/>
              </w:rPr>
              <w:t>179 (13.1)</w:t>
            </w:r>
          </w:p>
        </w:tc>
        <w:tc>
          <w:tcPr>
            <w:tcW w:w="1710" w:type="dxa"/>
            <w:vAlign w:val="center"/>
          </w:tcPr>
          <w:p w14:paraId="66338DB5" w14:textId="50188EAA" w:rsidR="001310DE" w:rsidRPr="001310DE" w:rsidRDefault="001310DE" w:rsidP="001B6475">
            <w:pPr>
              <w:pStyle w:val="NoSpacing"/>
              <w:rPr>
                <w:sz w:val="22"/>
                <w:szCs w:val="22"/>
              </w:rPr>
            </w:pPr>
            <w:r w:rsidRPr="001310DE">
              <w:rPr>
                <w:sz w:val="22"/>
                <w:szCs w:val="22"/>
              </w:rPr>
              <w:t>103 (6.1)</w:t>
            </w:r>
          </w:p>
        </w:tc>
        <w:tc>
          <w:tcPr>
            <w:tcW w:w="1080" w:type="dxa"/>
          </w:tcPr>
          <w:p w14:paraId="62D058F4" w14:textId="21148683" w:rsidR="001310DE" w:rsidRPr="001310DE" w:rsidRDefault="001310DE" w:rsidP="001B6475">
            <w:pPr>
              <w:pStyle w:val="NoSpacing"/>
              <w:rPr>
                <w:sz w:val="22"/>
                <w:szCs w:val="22"/>
              </w:rPr>
            </w:pPr>
            <w:r w:rsidRPr="001310DE">
              <w:rPr>
                <w:sz w:val="22"/>
                <w:szCs w:val="22"/>
              </w:rPr>
              <w:t>&lt;0.0001</w:t>
            </w:r>
          </w:p>
        </w:tc>
        <w:tc>
          <w:tcPr>
            <w:tcW w:w="1080" w:type="dxa"/>
          </w:tcPr>
          <w:p w14:paraId="1E41051E" w14:textId="77777777" w:rsidR="001310DE" w:rsidRPr="001310DE" w:rsidRDefault="001310DE" w:rsidP="001B6475">
            <w:pPr>
              <w:pStyle w:val="NoSpacing"/>
              <w:rPr>
                <w:sz w:val="22"/>
                <w:szCs w:val="22"/>
              </w:rPr>
            </w:pPr>
          </w:p>
        </w:tc>
      </w:tr>
      <w:tr w:rsidR="001310DE" w:rsidRPr="00FF2D1E" w14:paraId="11081861" w14:textId="3F6E02C6" w:rsidTr="001310DE">
        <w:trPr>
          <w:trHeight w:val="144"/>
        </w:trPr>
        <w:tc>
          <w:tcPr>
            <w:tcW w:w="4860" w:type="dxa"/>
            <w:tcBorders>
              <w:bottom w:val="single" w:sz="4" w:space="0" w:color="auto"/>
            </w:tcBorders>
            <w:vAlign w:val="center"/>
          </w:tcPr>
          <w:p w14:paraId="64E2463C" w14:textId="5E156239" w:rsidR="001310DE" w:rsidRPr="001310DE" w:rsidRDefault="001310DE" w:rsidP="001B6475">
            <w:pPr>
              <w:pStyle w:val="NoSpacing"/>
              <w:rPr>
                <w:sz w:val="22"/>
                <w:szCs w:val="22"/>
              </w:rPr>
            </w:pPr>
            <w:r w:rsidRPr="001310DE">
              <w:rPr>
                <w:sz w:val="22"/>
                <w:szCs w:val="22"/>
              </w:rPr>
              <w:t xml:space="preserve">     Oral anticoagulant, n (%)</w:t>
            </w:r>
          </w:p>
        </w:tc>
        <w:tc>
          <w:tcPr>
            <w:tcW w:w="1530" w:type="dxa"/>
            <w:tcBorders>
              <w:bottom w:val="single" w:sz="4" w:space="0" w:color="auto"/>
            </w:tcBorders>
            <w:vAlign w:val="center"/>
          </w:tcPr>
          <w:p w14:paraId="57AD6076" w14:textId="67DFB021" w:rsidR="001310DE" w:rsidRPr="001310DE" w:rsidRDefault="001310DE" w:rsidP="001B6475">
            <w:pPr>
              <w:pStyle w:val="NoSpacing"/>
              <w:rPr>
                <w:sz w:val="22"/>
                <w:szCs w:val="22"/>
              </w:rPr>
            </w:pPr>
            <w:r w:rsidRPr="001310DE">
              <w:rPr>
                <w:sz w:val="22"/>
                <w:szCs w:val="22"/>
              </w:rPr>
              <w:t>52 (3.8)</w:t>
            </w:r>
          </w:p>
        </w:tc>
        <w:tc>
          <w:tcPr>
            <w:tcW w:w="1710" w:type="dxa"/>
            <w:tcBorders>
              <w:bottom w:val="single" w:sz="4" w:space="0" w:color="auto"/>
            </w:tcBorders>
            <w:vAlign w:val="center"/>
          </w:tcPr>
          <w:p w14:paraId="315A6197" w14:textId="1AB7EA46" w:rsidR="001310DE" w:rsidRPr="001310DE" w:rsidRDefault="001310DE" w:rsidP="001B6475">
            <w:pPr>
              <w:pStyle w:val="NoSpacing"/>
              <w:rPr>
                <w:sz w:val="22"/>
                <w:szCs w:val="22"/>
              </w:rPr>
            </w:pPr>
            <w:r w:rsidRPr="001310DE">
              <w:rPr>
                <w:sz w:val="22"/>
                <w:szCs w:val="22"/>
              </w:rPr>
              <w:t>102 (6.1)</w:t>
            </w:r>
          </w:p>
        </w:tc>
        <w:tc>
          <w:tcPr>
            <w:tcW w:w="1080" w:type="dxa"/>
            <w:tcBorders>
              <w:bottom w:val="single" w:sz="4" w:space="0" w:color="auto"/>
            </w:tcBorders>
          </w:tcPr>
          <w:p w14:paraId="735EA5B5" w14:textId="3D20F1BA" w:rsidR="001310DE" w:rsidRPr="001310DE" w:rsidRDefault="001310DE" w:rsidP="001B6475">
            <w:pPr>
              <w:pStyle w:val="NoSpacing"/>
              <w:rPr>
                <w:sz w:val="22"/>
                <w:szCs w:val="22"/>
              </w:rPr>
            </w:pPr>
            <w:r w:rsidRPr="001310DE">
              <w:rPr>
                <w:sz w:val="22"/>
                <w:szCs w:val="22"/>
              </w:rPr>
              <w:t xml:space="preserve">  0.0048</w:t>
            </w:r>
          </w:p>
        </w:tc>
        <w:tc>
          <w:tcPr>
            <w:tcW w:w="1080" w:type="dxa"/>
            <w:tcBorders>
              <w:bottom w:val="single" w:sz="4" w:space="0" w:color="auto"/>
            </w:tcBorders>
          </w:tcPr>
          <w:p w14:paraId="7A6D4C94" w14:textId="77777777" w:rsidR="001310DE" w:rsidRPr="001310DE" w:rsidRDefault="001310DE" w:rsidP="001B6475">
            <w:pPr>
              <w:pStyle w:val="NoSpacing"/>
              <w:rPr>
                <w:sz w:val="22"/>
                <w:szCs w:val="22"/>
              </w:rPr>
            </w:pPr>
          </w:p>
        </w:tc>
      </w:tr>
      <w:tr w:rsidR="001310DE" w:rsidRPr="00FF2D1E" w14:paraId="3327F614" w14:textId="4E1FC41F" w:rsidTr="001310DE">
        <w:trPr>
          <w:trHeight w:val="144"/>
        </w:trPr>
        <w:tc>
          <w:tcPr>
            <w:tcW w:w="4860" w:type="dxa"/>
            <w:tcBorders>
              <w:bottom w:val="single" w:sz="4" w:space="0" w:color="auto"/>
            </w:tcBorders>
            <w:vAlign w:val="center"/>
          </w:tcPr>
          <w:p w14:paraId="7E9BEC05" w14:textId="73CCEC4F" w:rsidR="001310DE" w:rsidRPr="001310DE" w:rsidRDefault="001310DE" w:rsidP="001B6475">
            <w:pPr>
              <w:pStyle w:val="NoSpacing"/>
              <w:rPr>
                <w:sz w:val="22"/>
                <w:szCs w:val="22"/>
              </w:rPr>
            </w:pPr>
            <w:r w:rsidRPr="001310DE">
              <w:rPr>
                <w:sz w:val="22"/>
                <w:szCs w:val="22"/>
              </w:rPr>
              <w:t>Laboratory data:</w:t>
            </w:r>
          </w:p>
        </w:tc>
        <w:tc>
          <w:tcPr>
            <w:tcW w:w="1530" w:type="dxa"/>
            <w:tcBorders>
              <w:top w:val="single" w:sz="4" w:space="0" w:color="auto"/>
              <w:left w:val="single" w:sz="4" w:space="0" w:color="auto"/>
              <w:bottom w:val="single" w:sz="4" w:space="0" w:color="auto"/>
              <w:right w:val="single" w:sz="4" w:space="0" w:color="auto"/>
            </w:tcBorders>
          </w:tcPr>
          <w:p w14:paraId="3EBA7128" w14:textId="4565AAED" w:rsidR="001310DE" w:rsidRPr="001310DE" w:rsidRDefault="001310DE" w:rsidP="001B6475">
            <w:pPr>
              <w:pStyle w:val="NoSpacing"/>
              <w:rPr>
                <w:sz w:val="22"/>
                <w:szCs w:val="22"/>
              </w:rPr>
            </w:pPr>
          </w:p>
        </w:tc>
        <w:tc>
          <w:tcPr>
            <w:tcW w:w="1710" w:type="dxa"/>
            <w:tcBorders>
              <w:top w:val="single" w:sz="4" w:space="0" w:color="auto"/>
              <w:left w:val="single" w:sz="4" w:space="0" w:color="auto"/>
              <w:bottom w:val="single" w:sz="4" w:space="0" w:color="auto"/>
              <w:right w:val="single" w:sz="4" w:space="0" w:color="auto"/>
            </w:tcBorders>
          </w:tcPr>
          <w:p w14:paraId="1193D065" w14:textId="70CB616E" w:rsidR="001310DE" w:rsidRPr="001310DE" w:rsidRDefault="001310DE" w:rsidP="001B6475">
            <w:pPr>
              <w:pStyle w:val="NoSpacing"/>
              <w:rPr>
                <w:sz w:val="22"/>
                <w:szCs w:val="22"/>
              </w:rPr>
            </w:pPr>
          </w:p>
        </w:tc>
        <w:tc>
          <w:tcPr>
            <w:tcW w:w="1080" w:type="dxa"/>
            <w:tcBorders>
              <w:top w:val="single" w:sz="4" w:space="0" w:color="auto"/>
              <w:left w:val="single" w:sz="4" w:space="0" w:color="auto"/>
              <w:bottom w:val="single" w:sz="4" w:space="0" w:color="auto"/>
              <w:right w:val="single" w:sz="4" w:space="0" w:color="auto"/>
            </w:tcBorders>
          </w:tcPr>
          <w:p w14:paraId="6EAE6364" w14:textId="5EB8C0DA" w:rsidR="001310DE" w:rsidRPr="001310DE" w:rsidRDefault="001310DE" w:rsidP="001B6475">
            <w:pPr>
              <w:pStyle w:val="NoSpacing"/>
              <w:rPr>
                <w:sz w:val="22"/>
                <w:szCs w:val="22"/>
              </w:rPr>
            </w:pPr>
          </w:p>
        </w:tc>
        <w:tc>
          <w:tcPr>
            <w:tcW w:w="1080" w:type="dxa"/>
            <w:tcBorders>
              <w:top w:val="single" w:sz="4" w:space="0" w:color="auto"/>
              <w:left w:val="single" w:sz="4" w:space="0" w:color="auto"/>
              <w:bottom w:val="single" w:sz="4" w:space="0" w:color="auto"/>
              <w:right w:val="single" w:sz="4" w:space="0" w:color="auto"/>
            </w:tcBorders>
          </w:tcPr>
          <w:p w14:paraId="33B3CAEE" w14:textId="77777777" w:rsidR="001310DE" w:rsidRPr="001310DE" w:rsidRDefault="001310DE" w:rsidP="001B6475">
            <w:pPr>
              <w:pStyle w:val="NoSpacing"/>
              <w:rPr>
                <w:sz w:val="22"/>
                <w:szCs w:val="22"/>
              </w:rPr>
            </w:pPr>
          </w:p>
        </w:tc>
      </w:tr>
      <w:tr w:rsidR="001310DE" w:rsidRPr="00FF2D1E" w14:paraId="42D8E3F8" w14:textId="137CD4FF" w:rsidTr="001310DE">
        <w:trPr>
          <w:trHeight w:val="144"/>
        </w:trPr>
        <w:tc>
          <w:tcPr>
            <w:tcW w:w="4860" w:type="dxa"/>
            <w:tcBorders>
              <w:top w:val="single" w:sz="4" w:space="0" w:color="auto"/>
              <w:bottom w:val="single" w:sz="4" w:space="0" w:color="auto"/>
            </w:tcBorders>
          </w:tcPr>
          <w:p w14:paraId="1F1835C2" w14:textId="1B136309" w:rsidR="001310DE" w:rsidRPr="001310DE" w:rsidRDefault="001310DE" w:rsidP="001B6475">
            <w:pPr>
              <w:pStyle w:val="NoSpacing"/>
              <w:rPr>
                <w:sz w:val="22"/>
                <w:szCs w:val="22"/>
                <w:highlight w:val="yellow"/>
              </w:rPr>
            </w:pPr>
            <w:r w:rsidRPr="001310DE">
              <w:rPr>
                <w:sz w:val="22"/>
                <w:szCs w:val="22"/>
              </w:rPr>
              <w:t xml:space="preserve">     Serum creatinine (mg/dL), mean (SD) </w:t>
            </w:r>
          </w:p>
        </w:tc>
        <w:tc>
          <w:tcPr>
            <w:tcW w:w="1530" w:type="dxa"/>
            <w:tcBorders>
              <w:bottom w:val="single" w:sz="4" w:space="0" w:color="auto"/>
            </w:tcBorders>
          </w:tcPr>
          <w:p w14:paraId="7ED31ACE" w14:textId="57221EFA" w:rsidR="001310DE" w:rsidRPr="001310DE" w:rsidRDefault="001310DE" w:rsidP="001B6475">
            <w:pPr>
              <w:pStyle w:val="NoSpacing"/>
              <w:rPr>
                <w:sz w:val="22"/>
                <w:szCs w:val="22"/>
              </w:rPr>
            </w:pPr>
            <w:r w:rsidRPr="001310DE">
              <w:rPr>
                <w:sz w:val="22"/>
                <w:szCs w:val="22"/>
              </w:rPr>
              <w:t>0.95 (0.30)</w:t>
            </w:r>
          </w:p>
        </w:tc>
        <w:tc>
          <w:tcPr>
            <w:tcW w:w="1710" w:type="dxa"/>
            <w:tcBorders>
              <w:bottom w:val="single" w:sz="4" w:space="0" w:color="auto"/>
            </w:tcBorders>
          </w:tcPr>
          <w:p w14:paraId="03B84E0C" w14:textId="530B3CA7" w:rsidR="001310DE" w:rsidRPr="001310DE" w:rsidRDefault="001310DE" w:rsidP="001B6475">
            <w:pPr>
              <w:pStyle w:val="NoSpacing"/>
              <w:rPr>
                <w:sz w:val="22"/>
                <w:szCs w:val="22"/>
              </w:rPr>
            </w:pPr>
            <w:r w:rsidRPr="001310DE">
              <w:rPr>
                <w:sz w:val="22"/>
                <w:szCs w:val="22"/>
              </w:rPr>
              <w:t xml:space="preserve"> 0.88 (0.27)</w:t>
            </w:r>
          </w:p>
        </w:tc>
        <w:tc>
          <w:tcPr>
            <w:tcW w:w="1080" w:type="dxa"/>
            <w:tcBorders>
              <w:bottom w:val="single" w:sz="4" w:space="0" w:color="auto"/>
            </w:tcBorders>
          </w:tcPr>
          <w:p w14:paraId="5096C38D" w14:textId="5C1553D1" w:rsidR="001310DE" w:rsidRPr="001310DE" w:rsidRDefault="001310DE" w:rsidP="001B6475">
            <w:pPr>
              <w:pStyle w:val="NoSpacing"/>
              <w:rPr>
                <w:sz w:val="22"/>
                <w:szCs w:val="22"/>
              </w:rPr>
            </w:pPr>
            <w:r w:rsidRPr="001310DE">
              <w:rPr>
                <w:sz w:val="22"/>
                <w:szCs w:val="22"/>
              </w:rPr>
              <w:t>&lt;0.0001</w:t>
            </w:r>
          </w:p>
        </w:tc>
        <w:tc>
          <w:tcPr>
            <w:tcW w:w="1080" w:type="dxa"/>
            <w:tcBorders>
              <w:bottom w:val="single" w:sz="4" w:space="0" w:color="auto"/>
            </w:tcBorders>
          </w:tcPr>
          <w:p w14:paraId="3703E785" w14:textId="77777777" w:rsidR="001310DE" w:rsidRPr="001310DE" w:rsidRDefault="001310DE" w:rsidP="001B6475">
            <w:pPr>
              <w:pStyle w:val="NoSpacing"/>
              <w:rPr>
                <w:sz w:val="22"/>
                <w:szCs w:val="22"/>
              </w:rPr>
            </w:pPr>
          </w:p>
        </w:tc>
      </w:tr>
      <w:tr w:rsidR="001310DE" w:rsidRPr="00FF2D1E" w14:paraId="68B2A49B" w14:textId="2BD5AB97" w:rsidTr="001310DE">
        <w:trPr>
          <w:trHeight w:val="144"/>
        </w:trPr>
        <w:tc>
          <w:tcPr>
            <w:tcW w:w="4860" w:type="dxa"/>
            <w:tcBorders>
              <w:top w:val="single" w:sz="4" w:space="0" w:color="auto"/>
              <w:bottom w:val="single" w:sz="4" w:space="0" w:color="auto"/>
            </w:tcBorders>
          </w:tcPr>
          <w:p w14:paraId="15AE8294" w14:textId="51CB1B92" w:rsidR="001310DE" w:rsidRPr="001310DE" w:rsidRDefault="001310DE" w:rsidP="001B6475">
            <w:pPr>
              <w:pStyle w:val="NoSpacing"/>
              <w:rPr>
                <w:sz w:val="22"/>
                <w:szCs w:val="22"/>
              </w:rPr>
            </w:pPr>
            <w:r w:rsidRPr="001310DE">
              <w:rPr>
                <w:sz w:val="22"/>
                <w:szCs w:val="22"/>
              </w:rPr>
              <w:lastRenderedPageBreak/>
              <w:t xml:space="preserve">     Fasting plasma glucose (mg/dL)</w:t>
            </w:r>
          </w:p>
        </w:tc>
        <w:tc>
          <w:tcPr>
            <w:tcW w:w="1530" w:type="dxa"/>
            <w:tcBorders>
              <w:top w:val="single" w:sz="4" w:space="0" w:color="auto"/>
              <w:bottom w:val="single" w:sz="4" w:space="0" w:color="auto"/>
            </w:tcBorders>
          </w:tcPr>
          <w:p w14:paraId="62D4274E" w14:textId="393D6533" w:rsidR="001310DE" w:rsidRPr="001310DE" w:rsidRDefault="001310DE" w:rsidP="001B6475">
            <w:pPr>
              <w:pStyle w:val="NoSpacing"/>
              <w:rPr>
                <w:sz w:val="22"/>
                <w:szCs w:val="22"/>
              </w:rPr>
            </w:pPr>
            <w:r w:rsidRPr="001310DE">
              <w:rPr>
                <w:sz w:val="22"/>
                <w:szCs w:val="22"/>
              </w:rPr>
              <w:t>110 (27)</w:t>
            </w:r>
          </w:p>
        </w:tc>
        <w:tc>
          <w:tcPr>
            <w:tcW w:w="1710" w:type="dxa"/>
            <w:tcBorders>
              <w:top w:val="single" w:sz="4" w:space="0" w:color="auto"/>
              <w:bottom w:val="single" w:sz="4" w:space="0" w:color="auto"/>
            </w:tcBorders>
          </w:tcPr>
          <w:p w14:paraId="7FF4B65F" w14:textId="03601B11" w:rsidR="001310DE" w:rsidRPr="001310DE" w:rsidRDefault="001310DE" w:rsidP="001B6475">
            <w:pPr>
              <w:pStyle w:val="NoSpacing"/>
              <w:rPr>
                <w:sz w:val="22"/>
                <w:szCs w:val="22"/>
              </w:rPr>
            </w:pPr>
            <w:r w:rsidRPr="001310DE">
              <w:rPr>
                <w:sz w:val="22"/>
                <w:szCs w:val="22"/>
              </w:rPr>
              <w:t>104 (21)</w:t>
            </w:r>
          </w:p>
        </w:tc>
        <w:tc>
          <w:tcPr>
            <w:tcW w:w="1080" w:type="dxa"/>
            <w:tcBorders>
              <w:top w:val="single" w:sz="4" w:space="0" w:color="auto"/>
              <w:bottom w:val="single" w:sz="4" w:space="0" w:color="auto"/>
            </w:tcBorders>
          </w:tcPr>
          <w:p w14:paraId="6A054EF3" w14:textId="18FAFDDF" w:rsidR="001310DE" w:rsidRPr="001310DE" w:rsidRDefault="001310DE" w:rsidP="001B6475">
            <w:pPr>
              <w:pStyle w:val="NoSpacing"/>
              <w:rPr>
                <w:sz w:val="22"/>
                <w:szCs w:val="22"/>
              </w:rPr>
            </w:pPr>
            <w:r w:rsidRPr="001310DE">
              <w:rPr>
                <w:sz w:val="22"/>
                <w:szCs w:val="22"/>
              </w:rPr>
              <w:t>&lt;0.0001</w:t>
            </w:r>
          </w:p>
        </w:tc>
        <w:tc>
          <w:tcPr>
            <w:tcW w:w="1080" w:type="dxa"/>
            <w:tcBorders>
              <w:top w:val="single" w:sz="4" w:space="0" w:color="auto"/>
              <w:bottom w:val="single" w:sz="4" w:space="0" w:color="auto"/>
            </w:tcBorders>
          </w:tcPr>
          <w:p w14:paraId="3F248444" w14:textId="77777777" w:rsidR="001310DE" w:rsidRPr="001310DE" w:rsidRDefault="001310DE" w:rsidP="001B6475">
            <w:pPr>
              <w:pStyle w:val="NoSpacing"/>
              <w:rPr>
                <w:sz w:val="22"/>
                <w:szCs w:val="22"/>
              </w:rPr>
            </w:pPr>
          </w:p>
        </w:tc>
      </w:tr>
      <w:tr w:rsidR="001310DE" w:rsidRPr="00FF2D1E" w14:paraId="6A3341AD" w14:textId="76F2F852" w:rsidTr="001310DE">
        <w:trPr>
          <w:trHeight w:val="144"/>
        </w:trPr>
        <w:tc>
          <w:tcPr>
            <w:tcW w:w="4860" w:type="dxa"/>
            <w:tcBorders>
              <w:top w:val="single" w:sz="4" w:space="0" w:color="auto"/>
              <w:left w:val="single" w:sz="4" w:space="0" w:color="auto"/>
              <w:bottom w:val="single" w:sz="4" w:space="0" w:color="auto"/>
              <w:right w:val="single" w:sz="4" w:space="0" w:color="auto"/>
            </w:tcBorders>
          </w:tcPr>
          <w:p w14:paraId="2861B077" w14:textId="77ED9EEE" w:rsidR="001310DE" w:rsidRPr="001310DE" w:rsidRDefault="001310DE" w:rsidP="001B6475">
            <w:pPr>
              <w:pStyle w:val="NoSpacing"/>
              <w:rPr>
                <w:sz w:val="22"/>
                <w:szCs w:val="22"/>
              </w:rPr>
            </w:pPr>
            <w:r w:rsidRPr="001310DE">
              <w:rPr>
                <w:sz w:val="22"/>
                <w:szCs w:val="22"/>
              </w:rPr>
              <w:t xml:space="preserve">     Hemoglobin A</w:t>
            </w:r>
            <w:r w:rsidRPr="001310DE">
              <w:rPr>
                <w:sz w:val="22"/>
                <w:szCs w:val="22"/>
                <w:vertAlign w:val="subscript"/>
              </w:rPr>
              <w:t xml:space="preserve">1C </w:t>
            </w:r>
            <w:r w:rsidRPr="001310DE">
              <w:rPr>
                <w:sz w:val="22"/>
                <w:szCs w:val="22"/>
              </w:rPr>
              <w:t>(%)</w:t>
            </w:r>
            <w:r w:rsidRPr="001310DE">
              <w:rPr>
                <w:sz w:val="22"/>
                <w:szCs w:val="22"/>
                <w:vertAlign w:val="subscript"/>
              </w:rPr>
              <w:t xml:space="preserve">, </w:t>
            </w:r>
            <w:r w:rsidRPr="001310DE">
              <w:rPr>
                <w:sz w:val="22"/>
                <w:szCs w:val="22"/>
              </w:rPr>
              <w:t>mean (SD)</w:t>
            </w:r>
          </w:p>
        </w:tc>
        <w:tc>
          <w:tcPr>
            <w:tcW w:w="1530" w:type="dxa"/>
            <w:tcBorders>
              <w:top w:val="single" w:sz="4" w:space="0" w:color="auto"/>
              <w:bottom w:val="single" w:sz="4" w:space="0" w:color="auto"/>
            </w:tcBorders>
          </w:tcPr>
          <w:p w14:paraId="46BB9D1F" w14:textId="24ED286B" w:rsidR="001310DE" w:rsidRPr="001310DE" w:rsidRDefault="001310DE" w:rsidP="001B6475">
            <w:pPr>
              <w:pStyle w:val="NoSpacing"/>
              <w:rPr>
                <w:sz w:val="22"/>
                <w:szCs w:val="22"/>
              </w:rPr>
            </w:pPr>
            <w:r w:rsidRPr="001310DE">
              <w:rPr>
                <w:sz w:val="22"/>
                <w:szCs w:val="22"/>
              </w:rPr>
              <w:t>5.8 (0.8)</w:t>
            </w:r>
          </w:p>
        </w:tc>
        <w:tc>
          <w:tcPr>
            <w:tcW w:w="1710" w:type="dxa"/>
            <w:tcBorders>
              <w:top w:val="single" w:sz="4" w:space="0" w:color="auto"/>
              <w:bottom w:val="single" w:sz="4" w:space="0" w:color="auto"/>
            </w:tcBorders>
          </w:tcPr>
          <w:p w14:paraId="26878A93" w14:textId="39345E7F" w:rsidR="001310DE" w:rsidRPr="001310DE" w:rsidRDefault="001310DE" w:rsidP="001B6475">
            <w:pPr>
              <w:pStyle w:val="NoSpacing"/>
              <w:rPr>
                <w:sz w:val="22"/>
                <w:szCs w:val="22"/>
              </w:rPr>
            </w:pPr>
            <w:r w:rsidRPr="001310DE">
              <w:rPr>
                <w:sz w:val="22"/>
                <w:szCs w:val="22"/>
              </w:rPr>
              <w:t>5.7 (0.6)</w:t>
            </w:r>
          </w:p>
        </w:tc>
        <w:tc>
          <w:tcPr>
            <w:tcW w:w="1080" w:type="dxa"/>
            <w:tcBorders>
              <w:top w:val="single" w:sz="4" w:space="0" w:color="auto"/>
              <w:bottom w:val="single" w:sz="4" w:space="0" w:color="auto"/>
            </w:tcBorders>
          </w:tcPr>
          <w:p w14:paraId="38DBFADA" w14:textId="291A0EDF" w:rsidR="001310DE" w:rsidRPr="001310DE" w:rsidRDefault="001310DE" w:rsidP="001B6475">
            <w:pPr>
              <w:pStyle w:val="NoSpacing"/>
              <w:rPr>
                <w:sz w:val="22"/>
                <w:szCs w:val="22"/>
              </w:rPr>
            </w:pPr>
            <w:r w:rsidRPr="001310DE">
              <w:rPr>
                <w:sz w:val="22"/>
                <w:szCs w:val="22"/>
              </w:rPr>
              <w:t>&lt;0.0001</w:t>
            </w:r>
          </w:p>
        </w:tc>
        <w:tc>
          <w:tcPr>
            <w:tcW w:w="1080" w:type="dxa"/>
            <w:tcBorders>
              <w:top w:val="single" w:sz="4" w:space="0" w:color="auto"/>
              <w:bottom w:val="single" w:sz="4" w:space="0" w:color="auto"/>
            </w:tcBorders>
          </w:tcPr>
          <w:p w14:paraId="622D56E6" w14:textId="77777777" w:rsidR="001310DE" w:rsidRPr="001310DE" w:rsidRDefault="001310DE" w:rsidP="001B6475">
            <w:pPr>
              <w:pStyle w:val="NoSpacing"/>
              <w:rPr>
                <w:sz w:val="22"/>
                <w:szCs w:val="22"/>
              </w:rPr>
            </w:pPr>
          </w:p>
        </w:tc>
      </w:tr>
      <w:tr w:rsidR="001310DE" w:rsidRPr="00FF2D1E" w14:paraId="5A82C668" w14:textId="006BB22A" w:rsidTr="001310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44"/>
        </w:trPr>
        <w:tc>
          <w:tcPr>
            <w:tcW w:w="4860" w:type="dxa"/>
            <w:tcBorders>
              <w:top w:val="single" w:sz="4" w:space="0" w:color="auto"/>
              <w:left w:val="single" w:sz="4" w:space="0" w:color="auto"/>
              <w:bottom w:val="single" w:sz="4" w:space="0" w:color="auto"/>
            </w:tcBorders>
          </w:tcPr>
          <w:p w14:paraId="4554C278" w14:textId="71F70A11" w:rsidR="001310DE" w:rsidRPr="001310DE" w:rsidRDefault="001310DE" w:rsidP="001B6475">
            <w:pPr>
              <w:pStyle w:val="NoSpacing"/>
              <w:rPr>
                <w:sz w:val="22"/>
                <w:szCs w:val="22"/>
              </w:rPr>
            </w:pPr>
            <w:r w:rsidRPr="001310DE">
              <w:rPr>
                <w:sz w:val="22"/>
                <w:szCs w:val="22"/>
              </w:rPr>
              <w:t xml:space="preserve">     Plasma lipid profile:</w:t>
            </w:r>
          </w:p>
        </w:tc>
        <w:tc>
          <w:tcPr>
            <w:tcW w:w="1530" w:type="dxa"/>
            <w:tcBorders>
              <w:top w:val="single" w:sz="4" w:space="0" w:color="auto"/>
              <w:left w:val="single" w:sz="4" w:space="0" w:color="auto"/>
              <w:bottom w:val="single" w:sz="4" w:space="0" w:color="auto"/>
              <w:right w:val="single" w:sz="4" w:space="0" w:color="auto"/>
            </w:tcBorders>
          </w:tcPr>
          <w:p w14:paraId="5FB545B1" w14:textId="77777777" w:rsidR="001310DE" w:rsidRPr="001310DE" w:rsidRDefault="001310DE" w:rsidP="001B6475">
            <w:pPr>
              <w:pStyle w:val="NoSpacing"/>
              <w:rPr>
                <w:sz w:val="22"/>
                <w:szCs w:val="22"/>
              </w:rPr>
            </w:pPr>
          </w:p>
        </w:tc>
        <w:tc>
          <w:tcPr>
            <w:tcW w:w="1710" w:type="dxa"/>
            <w:tcBorders>
              <w:top w:val="single" w:sz="4" w:space="0" w:color="auto"/>
              <w:left w:val="single" w:sz="4" w:space="0" w:color="auto"/>
              <w:bottom w:val="single" w:sz="4" w:space="0" w:color="auto"/>
              <w:right w:val="single" w:sz="4" w:space="0" w:color="auto"/>
            </w:tcBorders>
          </w:tcPr>
          <w:p w14:paraId="483F77CF" w14:textId="77777777" w:rsidR="001310DE" w:rsidRPr="001310DE" w:rsidRDefault="001310DE" w:rsidP="001B6475">
            <w:pPr>
              <w:pStyle w:val="NoSpacing"/>
              <w:rPr>
                <w:sz w:val="22"/>
                <w:szCs w:val="22"/>
              </w:rPr>
            </w:pPr>
          </w:p>
        </w:tc>
        <w:tc>
          <w:tcPr>
            <w:tcW w:w="1080" w:type="dxa"/>
            <w:tcBorders>
              <w:top w:val="single" w:sz="4" w:space="0" w:color="auto"/>
              <w:left w:val="single" w:sz="4" w:space="0" w:color="auto"/>
              <w:bottom w:val="single" w:sz="4" w:space="0" w:color="auto"/>
              <w:right w:val="single" w:sz="4" w:space="0" w:color="auto"/>
            </w:tcBorders>
          </w:tcPr>
          <w:p w14:paraId="45E4183D" w14:textId="77777777" w:rsidR="001310DE" w:rsidRPr="001310DE" w:rsidRDefault="001310DE" w:rsidP="001B6475">
            <w:pPr>
              <w:pStyle w:val="NoSpacing"/>
              <w:rPr>
                <w:sz w:val="22"/>
                <w:szCs w:val="22"/>
              </w:rPr>
            </w:pPr>
          </w:p>
        </w:tc>
        <w:tc>
          <w:tcPr>
            <w:tcW w:w="1080" w:type="dxa"/>
            <w:tcBorders>
              <w:top w:val="single" w:sz="4" w:space="0" w:color="auto"/>
              <w:left w:val="single" w:sz="4" w:space="0" w:color="auto"/>
              <w:bottom w:val="single" w:sz="4" w:space="0" w:color="auto"/>
              <w:right w:val="single" w:sz="4" w:space="0" w:color="auto"/>
            </w:tcBorders>
          </w:tcPr>
          <w:p w14:paraId="3E9EAB5B" w14:textId="77777777" w:rsidR="001310DE" w:rsidRPr="001310DE" w:rsidRDefault="001310DE" w:rsidP="001B6475">
            <w:pPr>
              <w:pStyle w:val="NoSpacing"/>
              <w:rPr>
                <w:sz w:val="22"/>
                <w:szCs w:val="22"/>
              </w:rPr>
            </w:pPr>
          </w:p>
        </w:tc>
      </w:tr>
      <w:tr w:rsidR="001310DE" w:rsidRPr="00FF2D1E" w14:paraId="3A1687E0" w14:textId="6820A171" w:rsidTr="001310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44"/>
        </w:trPr>
        <w:tc>
          <w:tcPr>
            <w:tcW w:w="4860" w:type="dxa"/>
            <w:tcBorders>
              <w:top w:val="single" w:sz="4" w:space="0" w:color="auto"/>
              <w:left w:val="single" w:sz="4" w:space="0" w:color="auto"/>
              <w:bottom w:val="single" w:sz="4" w:space="0" w:color="auto"/>
            </w:tcBorders>
          </w:tcPr>
          <w:p w14:paraId="4B6B8ACD" w14:textId="2D4A26E3" w:rsidR="001310DE" w:rsidRPr="001310DE" w:rsidRDefault="001310DE" w:rsidP="001B6475">
            <w:pPr>
              <w:pStyle w:val="NoSpacing"/>
              <w:rPr>
                <w:sz w:val="22"/>
                <w:szCs w:val="22"/>
              </w:rPr>
            </w:pPr>
            <w:r w:rsidRPr="001310DE">
              <w:rPr>
                <w:sz w:val="22"/>
                <w:szCs w:val="22"/>
              </w:rPr>
              <w:t xml:space="preserve">          Total cholesterol (mg/dL), mean (SD)</w:t>
            </w:r>
          </w:p>
        </w:tc>
        <w:tc>
          <w:tcPr>
            <w:tcW w:w="1530" w:type="dxa"/>
            <w:tcBorders>
              <w:top w:val="single" w:sz="4" w:space="0" w:color="auto"/>
              <w:left w:val="single" w:sz="4" w:space="0" w:color="auto"/>
              <w:bottom w:val="single" w:sz="4" w:space="0" w:color="auto"/>
              <w:right w:val="single" w:sz="4" w:space="0" w:color="auto"/>
            </w:tcBorders>
          </w:tcPr>
          <w:p w14:paraId="77B8A519" w14:textId="710D485C" w:rsidR="001310DE" w:rsidRPr="001310DE" w:rsidRDefault="001310DE" w:rsidP="001B6475">
            <w:pPr>
              <w:pStyle w:val="NoSpacing"/>
              <w:rPr>
                <w:sz w:val="22"/>
                <w:szCs w:val="22"/>
              </w:rPr>
            </w:pPr>
            <w:r w:rsidRPr="001310DE">
              <w:rPr>
                <w:sz w:val="22"/>
                <w:szCs w:val="22"/>
              </w:rPr>
              <w:t>175 (36)</w:t>
            </w:r>
          </w:p>
        </w:tc>
        <w:tc>
          <w:tcPr>
            <w:tcW w:w="1710" w:type="dxa"/>
            <w:tcBorders>
              <w:top w:val="single" w:sz="4" w:space="0" w:color="auto"/>
              <w:left w:val="single" w:sz="4" w:space="0" w:color="auto"/>
              <w:bottom w:val="single" w:sz="4" w:space="0" w:color="auto"/>
              <w:right w:val="single" w:sz="4" w:space="0" w:color="auto"/>
            </w:tcBorders>
          </w:tcPr>
          <w:p w14:paraId="01A2ACFE" w14:textId="259DF2FA" w:rsidR="001310DE" w:rsidRPr="001310DE" w:rsidRDefault="001310DE" w:rsidP="001B6475">
            <w:pPr>
              <w:pStyle w:val="NoSpacing"/>
              <w:rPr>
                <w:sz w:val="22"/>
                <w:szCs w:val="22"/>
              </w:rPr>
            </w:pPr>
            <w:r w:rsidRPr="001310DE">
              <w:rPr>
                <w:sz w:val="22"/>
                <w:szCs w:val="22"/>
              </w:rPr>
              <w:t xml:space="preserve">195 (36) </w:t>
            </w:r>
          </w:p>
        </w:tc>
        <w:tc>
          <w:tcPr>
            <w:tcW w:w="1080" w:type="dxa"/>
            <w:tcBorders>
              <w:top w:val="single" w:sz="4" w:space="0" w:color="auto"/>
              <w:left w:val="single" w:sz="4" w:space="0" w:color="auto"/>
              <w:bottom w:val="single" w:sz="4" w:space="0" w:color="auto"/>
              <w:right w:val="single" w:sz="4" w:space="0" w:color="auto"/>
            </w:tcBorders>
          </w:tcPr>
          <w:p w14:paraId="58D337F5" w14:textId="377F168B" w:rsidR="001310DE" w:rsidRPr="001310DE" w:rsidRDefault="001310DE" w:rsidP="001B6475">
            <w:pPr>
              <w:pStyle w:val="NoSpacing"/>
              <w:rPr>
                <w:sz w:val="22"/>
                <w:szCs w:val="22"/>
              </w:rPr>
            </w:pPr>
            <w:r w:rsidRPr="001310DE">
              <w:rPr>
                <w:sz w:val="22"/>
                <w:szCs w:val="22"/>
              </w:rPr>
              <w:t>&lt;0.0001</w:t>
            </w:r>
          </w:p>
        </w:tc>
        <w:tc>
          <w:tcPr>
            <w:tcW w:w="1080" w:type="dxa"/>
            <w:tcBorders>
              <w:top w:val="single" w:sz="4" w:space="0" w:color="auto"/>
              <w:left w:val="single" w:sz="4" w:space="0" w:color="auto"/>
              <w:bottom w:val="single" w:sz="4" w:space="0" w:color="auto"/>
              <w:right w:val="single" w:sz="4" w:space="0" w:color="auto"/>
            </w:tcBorders>
          </w:tcPr>
          <w:p w14:paraId="46DE5A1F" w14:textId="77777777" w:rsidR="001310DE" w:rsidRPr="001310DE" w:rsidRDefault="001310DE" w:rsidP="001B6475">
            <w:pPr>
              <w:pStyle w:val="NoSpacing"/>
              <w:rPr>
                <w:sz w:val="22"/>
                <w:szCs w:val="22"/>
              </w:rPr>
            </w:pPr>
          </w:p>
        </w:tc>
      </w:tr>
      <w:tr w:rsidR="001310DE" w:rsidRPr="00FF2D1E" w14:paraId="10B2E964" w14:textId="5B342A95" w:rsidTr="001310DE">
        <w:trPr>
          <w:trHeight w:val="144"/>
        </w:trPr>
        <w:tc>
          <w:tcPr>
            <w:tcW w:w="4860" w:type="dxa"/>
            <w:tcBorders>
              <w:top w:val="single" w:sz="4" w:space="0" w:color="auto"/>
              <w:bottom w:val="single" w:sz="4" w:space="0" w:color="auto"/>
            </w:tcBorders>
          </w:tcPr>
          <w:p w14:paraId="0D676176" w14:textId="10C29DEC" w:rsidR="001310DE" w:rsidRPr="001310DE" w:rsidRDefault="001310DE" w:rsidP="001B6475">
            <w:pPr>
              <w:pStyle w:val="NoSpacing"/>
              <w:rPr>
                <w:sz w:val="22"/>
                <w:szCs w:val="22"/>
              </w:rPr>
            </w:pPr>
            <w:r w:rsidRPr="001310DE">
              <w:rPr>
                <w:sz w:val="22"/>
                <w:szCs w:val="22"/>
              </w:rPr>
              <w:t xml:space="preserve">          LDL cholesterol (mg/dL), mean (SD)</w:t>
            </w:r>
          </w:p>
        </w:tc>
        <w:tc>
          <w:tcPr>
            <w:tcW w:w="1530" w:type="dxa"/>
            <w:tcBorders>
              <w:top w:val="single" w:sz="4" w:space="0" w:color="auto"/>
              <w:bottom w:val="single" w:sz="4" w:space="0" w:color="auto"/>
            </w:tcBorders>
          </w:tcPr>
          <w:p w14:paraId="5212B17A" w14:textId="2190B567" w:rsidR="001310DE" w:rsidRPr="001310DE" w:rsidRDefault="001310DE" w:rsidP="001B6475">
            <w:pPr>
              <w:pStyle w:val="NoSpacing"/>
              <w:rPr>
                <w:sz w:val="22"/>
                <w:szCs w:val="22"/>
              </w:rPr>
            </w:pPr>
            <w:r w:rsidRPr="001310DE">
              <w:rPr>
                <w:sz w:val="22"/>
                <w:szCs w:val="22"/>
              </w:rPr>
              <w:t>97 (30)</w:t>
            </w:r>
          </w:p>
        </w:tc>
        <w:tc>
          <w:tcPr>
            <w:tcW w:w="1710" w:type="dxa"/>
            <w:tcBorders>
              <w:top w:val="single" w:sz="4" w:space="0" w:color="auto"/>
              <w:bottom w:val="single" w:sz="4" w:space="0" w:color="auto"/>
            </w:tcBorders>
          </w:tcPr>
          <w:p w14:paraId="322F6558" w14:textId="478C0144" w:rsidR="001310DE" w:rsidRPr="001310DE" w:rsidRDefault="001310DE" w:rsidP="001B6475">
            <w:pPr>
              <w:pStyle w:val="NoSpacing"/>
              <w:rPr>
                <w:sz w:val="22"/>
                <w:szCs w:val="22"/>
              </w:rPr>
            </w:pPr>
            <w:r w:rsidRPr="001310DE">
              <w:rPr>
                <w:sz w:val="22"/>
                <w:szCs w:val="22"/>
              </w:rPr>
              <w:t>112 (32)</w:t>
            </w:r>
          </w:p>
        </w:tc>
        <w:tc>
          <w:tcPr>
            <w:tcW w:w="1080" w:type="dxa"/>
            <w:tcBorders>
              <w:top w:val="single" w:sz="4" w:space="0" w:color="auto"/>
              <w:bottom w:val="single" w:sz="4" w:space="0" w:color="auto"/>
            </w:tcBorders>
          </w:tcPr>
          <w:p w14:paraId="5F4FBA82" w14:textId="6119672A" w:rsidR="001310DE" w:rsidRPr="001310DE" w:rsidRDefault="001310DE" w:rsidP="001B6475">
            <w:pPr>
              <w:pStyle w:val="NoSpacing"/>
              <w:rPr>
                <w:sz w:val="22"/>
                <w:szCs w:val="22"/>
              </w:rPr>
            </w:pPr>
            <w:r w:rsidRPr="001310DE">
              <w:rPr>
                <w:sz w:val="22"/>
                <w:szCs w:val="22"/>
              </w:rPr>
              <w:t>&lt;0.0001</w:t>
            </w:r>
          </w:p>
        </w:tc>
        <w:tc>
          <w:tcPr>
            <w:tcW w:w="1080" w:type="dxa"/>
            <w:tcBorders>
              <w:top w:val="single" w:sz="4" w:space="0" w:color="auto"/>
              <w:bottom w:val="single" w:sz="4" w:space="0" w:color="auto"/>
            </w:tcBorders>
          </w:tcPr>
          <w:p w14:paraId="7B526F5D" w14:textId="77777777" w:rsidR="001310DE" w:rsidRPr="001310DE" w:rsidRDefault="001310DE" w:rsidP="001B6475">
            <w:pPr>
              <w:pStyle w:val="NoSpacing"/>
              <w:rPr>
                <w:sz w:val="22"/>
                <w:szCs w:val="22"/>
              </w:rPr>
            </w:pPr>
          </w:p>
        </w:tc>
      </w:tr>
      <w:tr w:rsidR="001310DE" w:rsidRPr="00FF2D1E" w14:paraId="579C75D7" w14:textId="24874FCD" w:rsidTr="001310DE">
        <w:trPr>
          <w:trHeight w:val="144"/>
        </w:trPr>
        <w:tc>
          <w:tcPr>
            <w:tcW w:w="4860" w:type="dxa"/>
            <w:tcBorders>
              <w:top w:val="single" w:sz="4" w:space="0" w:color="auto"/>
              <w:bottom w:val="single" w:sz="4" w:space="0" w:color="auto"/>
            </w:tcBorders>
          </w:tcPr>
          <w:p w14:paraId="3AB064D7" w14:textId="153116D7" w:rsidR="001310DE" w:rsidRPr="001310DE" w:rsidRDefault="001310DE" w:rsidP="001B6475">
            <w:pPr>
              <w:pStyle w:val="NoSpacing"/>
              <w:rPr>
                <w:sz w:val="22"/>
                <w:szCs w:val="22"/>
              </w:rPr>
            </w:pPr>
            <w:r w:rsidRPr="001310DE">
              <w:rPr>
                <w:sz w:val="22"/>
                <w:szCs w:val="22"/>
              </w:rPr>
              <w:t xml:space="preserve">          HDL (mg/dL), mean (SD)</w:t>
            </w:r>
          </w:p>
        </w:tc>
        <w:tc>
          <w:tcPr>
            <w:tcW w:w="1530" w:type="dxa"/>
            <w:tcBorders>
              <w:top w:val="single" w:sz="4" w:space="0" w:color="auto"/>
              <w:bottom w:val="single" w:sz="4" w:space="0" w:color="auto"/>
            </w:tcBorders>
          </w:tcPr>
          <w:p w14:paraId="1C1958D6" w14:textId="2697B1D1" w:rsidR="001310DE" w:rsidRPr="001310DE" w:rsidRDefault="001310DE" w:rsidP="001B6475">
            <w:pPr>
              <w:pStyle w:val="NoSpacing"/>
              <w:rPr>
                <w:sz w:val="22"/>
                <w:szCs w:val="22"/>
              </w:rPr>
            </w:pPr>
            <w:r w:rsidRPr="001310DE">
              <w:rPr>
                <w:sz w:val="22"/>
                <w:szCs w:val="22"/>
              </w:rPr>
              <w:t>55 (17)</w:t>
            </w:r>
          </w:p>
        </w:tc>
        <w:tc>
          <w:tcPr>
            <w:tcW w:w="1710" w:type="dxa"/>
            <w:tcBorders>
              <w:top w:val="single" w:sz="4" w:space="0" w:color="auto"/>
              <w:bottom w:val="single" w:sz="4" w:space="0" w:color="auto"/>
            </w:tcBorders>
          </w:tcPr>
          <w:p w14:paraId="1371BD39" w14:textId="248D668F" w:rsidR="001310DE" w:rsidRPr="001310DE" w:rsidRDefault="001310DE" w:rsidP="001B6475">
            <w:pPr>
              <w:pStyle w:val="NoSpacing"/>
              <w:rPr>
                <w:sz w:val="22"/>
                <w:szCs w:val="22"/>
              </w:rPr>
            </w:pPr>
            <w:r w:rsidRPr="001310DE">
              <w:rPr>
                <w:sz w:val="22"/>
                <w:szCs w:val="22"/>
              </w:rPr>
              <w:t>60 (18)</w:t>
            </w:r>
          </w:p>
        </w:tc>
        <w:tc>
          <w:tcPr>
            <w:tcW w:w="1080" w:type="dxa"/>
            <w:tcBorders>
              <w:top w:val="single" w:sz="4" w:space="0" w:color="auto"/>
              <w:bottom w:val="single" w:sz="4" w:space="0" w:color="auto"/>
            </w:tcBorders>
          </w:tcPr>
          <w:p w14:paraId="0D74DF05" w14:textId="5FA4484D" w:rsidR="001310DE" w:rsidRPr="001310DE" w:rsidRDefault="001310DE" w:rsidP="001B6475">
            <w:pPr>
              <w:pStyle w:val="NoSpacing"/>
              <w:rPr>
                <w:sz w:val="22"/>
                <w:szCs w:val="22"/>
              </w:rPr>
            </w:pPr>
            <w:r w:rsidRPr="001310DE">
              <w:rPr>
                <w:sz w:val="22"/>
                <w:szCs w:val="22"/>
              </w:rPr>
              <w:t>&lt;0.0001</w:t>
            </w:r>
          </w:p>
        </w:tc>
        <w:tc>
          <w:tcPr>
            <w:tcW w:w="1080" w:type="dxa"/>
            <w:tcBorders>
              <w:top w:val="single" w:sz="4" w:space="0" w:color="auto"/>
              <w:bottom w:val="single" w:sz="4" w:space="0" w:color="auto"/>
            </w:tcBorders>
          </w:tcPr>
          <w:p w14:paraId="760D3F9D" w14:textId="77777777" w:rsidR="001310DE" w:rsidRPr="001310DE" w:rsidRDefault="001310DE" w:rsidP="001B6475">
            <w:pPr>
              <w:pStyle w:val="NoSpacing"/>
              <w:rPr>
                <w:sz w:val="22"/>
                <w:szCs w:val="22"/>
              </w:rPr>
            </w:pPr>
          </w:p>
        </w:tc>
      </w:tr>
      <w:tr w:rsidR="001310DE" w:rsidRPr="00FF2D1E" w14:paraId="1FA8FB00" w14:textId="754E698F" w:rsidTr="001310DE">
        <w:trPr>
          <w:trHeight w:val="144"/>
        </w:trPr>
        <w:tc>
          <w:tcPr>
            <w:tcW w:w="4860" w:type="dxa"/>
            <w:tcBorders>
              <w:top w:val="single" w:sz="4" w:space="0" w:color="auto"/>
              <w:bottom w:val="single" w:sz="4" w:space="0" w:color="auto"/>
            </w:tcBorders>
          </w:tcPr>
          <w:p w14:paraId="2861ADB2" w14:textId="1746011D" w:rsidR="001310DE" w:rsidRPr="001310DE" w:rsidRDefault="001310DE" w:rsidP="001B6475">
            <w:pPr>
              <w:pStyle w:val="NoSpacing"/>
              <w:rPr>
                <w:sz w:val="22"/>
                <w:szCs w:val="22"/>
              </w:rPr>
            </w:pPr>
            <w:r w:rsidRPr="001310DE">
              <w:rPr>
                <w:sz w:val="22"/>
                <w:szCs w:val="22"/>
              </w:rPr>
              <w:t xml:space="preserve">          Triglyceride (mg/dL), mean (SD)</w:t>
            </w:r>
          </w:p>
        </w:tc>
        <w:tc>
          <w:tcPr>
            <w:tcW w:w="1530" w:type="dxa"/>
            <w:tcBorders>
              <w:top w:val="single" w:sz="4" w:space="0" w:color="auto"/>
              <w:bottom w:val="single" w:sz="4" w:space="0" w:color="auto"/>
            </w:tcBorders>
          </w:tcPr>
          <w:p w14:paraId="4651516B" w14:textId="57BE0368" w:rsidR="001310DE" w:rsidRPr="001310DE" w:rsidRDefault="001310DE" w:rsidP="001B6475">
            <w:pPr>
              <w:pStyle w:val="NoSpacing"/>
              <w:rPr>
                <w:sz w:val="22"/>
                <w:szCs w:val="22"/>
              </w:rPr>
            </w:pPr>
            <w:r w:rsidRPr="001310DE">
              <w:rPr>
                <w:sz w:val="22"/>
                <w:szCs w:val="22"/>
              </w:rPr>
              <w:t>119 (75)</w:t>
            </w:r>
          </w:p>
        </w:tc>
        <w:tc>
          <w:tcPr>
            <w:tcW w:w="1710" w:type="dxa"/>
            <w:tcBorders>
              <w:top w:val="single" w:sz="4" w:space="0" w:color="auto"/>
              <w:bottom w:val="single" w:sz="4" w:space="0" w:color="auto"/>
            </w:tcBorders>
          </w:tcPr>
          <w:p w14:paraId="38AD41D9" w14:textId="2F959FB9" w:rsidR="001310DE" w:rsidRPr="001310DE" w:rsidRDefault="001310DE" w:rsidP="001B6475">
            <w:pPr>
              <w:pStyle w:val="NoSpacing"/>
              <w:rPr>
                <w:sz w:val="22"/>
                <w:szCs w:val="22"/>
              </w:rPr>
            </w:pPr>
            <w:r w:rsidRPr="001310DE">
              <w:rPr>
                <w:sz w:val="22"/>
                <w:szCs w:val="22"/>
              </w:rPr>
              <w:t>116 (68)</w:t>
            </w:r>
          </w:p>
        </w:tc>
        <w:tc>
          <w:tcPr>
            <w:tcW w:w="1080" w:type="dxa"/>
            <w:tcBorders>
              <w:top w:val="single" w:sz="4" w:space="0" w:color="auto"/>
              <w:bottom w:val="single" w:sz="4" w:space="0" w:color="auto"/>
            </w:tcBorders>
          </w:tcPr>
          <w:p w14:paraId="69C402B6" w14:textId="1A1D481D" w:rsidR="001310DE" w:rsidRPr="001310DE" w:rsidRDefault="001310DE" w:rsidP="001B6475">
            <w:pPr>
              <w:pStyle w:val="NoSpacing"/>
              <w:rPr>
                <w:sz w:val="22"/>
                <w:szCs w:val="22"/>
              </w:rPr>
            </w:pPr>
            <w:r w:rsidRPr="001310DE">
              <w:rPr>
                <w:sz w:val="22"/>
                <w:szCs w:val="22"/>
              </w:rPr>
              <w:t xml:space="preserve">  0.2351</w:t>
            </w:r>
          </w:p>
        </w:tc>
        <w:tc>
          <w:tcPr>
            <w:tcW w:w="1080" w:type="dxa"/>
            <w:tcBorders>
              <w:top w:val="single" w:sz="4" w:space="0" w:color="auto"/>
              <w:bottom w:val="single" w:sz="4" w:space="0" w:color="auto"/>
            </w:tcBorders>
          </w:tcPr>
          <w:p w14:paraId="5C349925" w14:textId="77777777" w:rsidR="001310DE" w:rsidRPr="001310DE" w:rsidRDefault="001310DE" w:rsidP="001B6475">
            <w:pPr>
              <w:pStyle w:val="NoSpacing"/>
              <w:rPr>
                <w:sz w:val="22"/>
                <w:szCs w:val="22"/>
              </w:rPr>
            </w:pPr>
          </w:p>
        </w:tc>
      </w:tr>
      <w:tr w:rsidR="001310DE" w:rsidRPr="00FF2D1E" w14:paraId="3E6CEA90" w14:textId="68E40691" w:rsidTr="001310DE">
        <w:trPr>
          <w:trHeight w:val="144"/>
        </w:trPr>
        <w:tc>
          <w:tcPr>
            <w:tcW w:w="4860" w:type="dxa"/>
            <w:tcBorders>
              <w:top w:val="single" w:sz="4" w:space="0" w:color="auto"/>
              <w:bottom w:val="single" w:sz="4" w:space="0" w:color="auto"/>
            </w:tcBorders>
          </w:tcPr>
          <w:p w14:paraId="30B204A5" w14:textId="73A56231" w:rsidR="001310DE" w:rsidRPr="001310DE" w:rsidRDefault="001310DE" w:rsidP="001B6475">
            <w:pPr>
              <w:pStyle w:val="NoSpacing"/>
              <w:rPr>
                <w:sz w:val="22"/>
                <w:szCs w:val="22"/>
              </w:rPr>
            </w:pPr>
            <w:r w:rsidRPr="001310DE">
              <w:rPr>
                <w:sz w:val="22"/>
                <w:szCs w:val="22"/>
              </w:rPr>
              <w:t xml:space="preserve">     Serum CRP (mg/L), mean (SD)</w:t>
            </w:r>
          </w:p>
        </w:tc>
        <w:tc>
          <w:tcPr>
            <w:tcW w:w="1530" w:type="dxa"/>
            <w:tcBorders>
              <w:top w:val="single" w:sz="4" w:space="0" w:color="auto"/>
              <w:bottom w:val="single" w:sz="4" w:space="0" w:color="auto"/>
            </w:tcBorders>
          </w:tcPr>
          <w:p w14:paraId="3868F905" w14:textId="0B6B02DE" w:rsidR="001310DE" w:rsidRPr="001310DE" w:rsidRDefault="001310DE" w:rsidP="001B6475">
            <w:pPr>
              <w:pStyle w:val="NoSpacing"/>
              <w:rPr>
                <w:sz w:val="22"/>
                <w:szCs w:val="22"/>
              </w:rPr>
            </w:pPr>
            <w:r w:rsidRPr="001310DE">
              <w:rPr>
                <w:sz w:val="22"/>
                <w:szCs w:val="22"/>
              </w:rPr>
              <w:t>3.2 (7.4)</w:t>
            </w:r>
          </w:p>
        </w:tc>
        <w:tc>
          <w:tcPr>
            <w:tcW w:w="1710" w:type="dxa"/>
            <w:tcBorders>
              <w:top w:val="single" w:sz="4" w:space="0" w:color="auto"/>
              <w:bottom w:val="single" w:sz="4" w:space="0" w:color="auto"/>
            </w:tcBorders>
          </w:tcPr>
          <w:p w14:paraId="2E260ECF" w14:textId="2359BAF8" w:rsidR="001310DE" w:rsidRPr="001310DE" w:rsidRDefault="001310DE" w:rsidP="001B6475">
            <w:pPr>
              <w:pStyle w:val="NoSpacing"/>
              <w:rPr>
                <w:sz w:val="22"/>
                <w:szCs w:val="22"/>
              </w:rPr>
            </w:pPr>
            <w:r w:rsidRPr="001310DE">
              <w:rPr>
                <w:sz w:val="22"/>
                <w:szCs w:val="22"/>
              </w:rPr>
              <w:t>3.4 (7.3)</w:t>
            </w:r>
          </w:p>
        </w:tc>
        <w:tc>
          <w:tcPr>
            <w:tcW w:w="1080" w:type="dxa"/>
            <w:tcBorders>
              <w:top w:val="single" w:sz="4" w:space="0" w:color="auto"/>
              <w:bottom w:val="single" w:sz="4" w:space="0" w:color="auto"/>
            </w:tcBorders>
          </w:tcPr>
          <w:p w14:paraId="0512D473" w14:textId="44668F08" w:rsidR="001310DE" w:rsidRPr="001310DE" w:rsidRDefault="001310DE" w:rsidP="001B6475">
            <w:pPr>
              <w:pStyle w:val="NoSpacing"/>
              <w:rPr>
                <w:sz w:val="22"/>
                <w:szCs w:val="22"/>
              </w:rPr>
            </w:pPr>
            <w:r w:rsidRPr="001310DE">
              <w:rPr>
                <w:sz w:val="22"/>
                <w:szCs w:val="22"/>
              </w:rPr>
              <w:t xml:space="preserve">  0.4580</w:t>
            </w:r>
          </w:p>
        </w:tc>
        <w:tc>
          <w:tcPr>
            <w:tcW w:w="1080" w:type="dxa"/>
            <w:tcBorders>
              <w:top w:val="single" w:sz="4" w:space="0" w:color="auto"/>
              <w:bottom w:val="single" w:sz="4" w:space="0" w:color="auto"/>
            </w:tcBorders>
          </w:tcPr>
          <w:p w14:paraId="0EDCD89F" w14:textId="77777777" w:rsidR="001310DE" w:rsidRPr="001310DE" w:rsidRDefault="001310DE" w:rsidP="001B6475">
            <w:pPr>
              <w:pStyle w:val="NoSpacing"/>
              <w:rPr>
                <w:sz w:val="22"/>
                <w:szCs w:val="22"/>
              </w:rPr>
            </w:pPr>
          </w:p>
        </w:tc>
      </w:tr>
      <w:tr w:rsidR="001310DE" w:rsidRPr="00FF2D1E" w14:paraId="37605507" w14:textId="496F0D79" w:rsidTr="001310DE">
        <w:trPr>
          <w:trHeight w:val="144"/>
        </w:trPr>
        <w:tc>
          <w:tcPr>
            <w:tcW w:w="4860" w:type="dxa"/>
            <w:tcBorders>
              <w:top w:val="single" w:sz="4" w:space="0" w:color="auto"/>
              <w:bottom w:val="single" w:sz="4" w:space="0" w:color="auto"/>
            </w:tcBorders>
          </w:tcPr>
          <w:p w14:paraId="526B5B2A" w14:textId="2AB4D588" w:rsidR="001310DE" w:rsidRPr="001310DE" w:rsidRDefault="001310DE" w:rsidP="001B6475">
            <w:pPr>
              <w:pStyle w:val="NoSpacing"/>
              <w:rPr>
                <w:sz w:val="22"/>
                <w:szCs w:val="22"/>
              </w:rPr>
            </w:pPr>
            <w:r w:rsidRPr="001310DE">
              <w:rPr>
                <w:sz w:val="22"/>
                <w:szCs w:val="22"/>
              </w:rPr>
              <w:t xml:space="preserve">     Serum insulin (</w:t>
            </w:r>
            <w:proofErr w:type="spellStart"/>
            <w:r w:rsidRPr="001310DE">
              <w:rPr>
                <w:sz w:val="22"/>
                <w:szCs w:val="22"/>
              </w:rPr>
              <w:t>pmol</w:t>
            </w:r>
            <w:proofErr w:type="spellEnd"/>
            <w:r w:rsidRPr="001310DE">
              <w:rPr>
                <w:sz w:val="22"/>
                <w:szCs w:val="22"/>
              </w:rPr>
              <w:t>/L), mean (SD)</w:t>
            </w:r>
          </w:p>
        </w:tc>
        <w:tc>
          <w:tcPr>
            <w:tcW w:w="1530" w:type="dxa"/>
            <w:tcBorders>
              <w:top w:val="single" w:sz="4" w:space="0" w:color="auto"/>
              <w:bottom w:val="single" w:sz="4" w:space="0" w:color="auto"/>
            </w:tcBorders>
          </w:tcPr>
          <w:p w14:paraId="7B952D0D" w14:textId="646C7FD5" w:rsidR="001310DE" w:rsidRPr="001310DE" w:rsidRDefault="001310DE" w:rsidP="001B6475">
            <w:pPr>
              <w:pStyle w:val="NoSpacing"/>
              <w:rPr>
                <w:sz w:val="22"/>
                <w:szCs w:val="22"/>
              </w:rPr>
            </w:pPr>
            <w:r w:rsidRPr="001310DE">
              <w:rPr>
                <w:sz w:val="22"/>
                <w:szCs w:val="22"/>
              </w:rPr>
              <w:t>83.2 (65.9)</w:t>
            </w:r>
          </w:p>
        </w:tc>
        <w:tc>
          <w:tcPr>
            <w:tcW w:w="1710" w:type="dxa"/>
            <w:tcBorders>
              <w:top w:val="single" w:sz="4" w:space="0" w:color="auto"/>
              <w:bottom w:val="single" w:sz="4" w:space="0" w:color="auto"/>
            </w:tcBorders>
          </w:tcPr>
          <w:p w14:paraId="24EE40EA" w14:textId="317106A4" w:rsidR="001310DE" w:rsidRPr="001310DE" w:rsidRDefault="001310DE" w:rsidP="001B6475">
            <w:pPr>
              <w:pStyle w:val="NoSpacing"/>
              <w:rPr>
                <w:sz w:val="22"/>
                <w:szCs w:val="22"/>
              </w:rPr>
            </w:pPr>
            <w:r w:rsidRPr="001310DE">
              <w:rPr>
                <w:sz w:val="22"/>
                <w:szCs w:val="22"/>
              </w:rPr>
              <w:t>70.5 (47.1)</w:t>
            </w:r>
          </w:p>
        </w:tc>
        <w:tc>
          <w:tcPr>
            <w:tcW w:w="1080" w:type="dxa"/>
            <w:tcBorders>
              <w:top w:val="single" w:sz="4" w:space="0" w:color="auto"/>
              <w:bottom w:val="single" w:sz="4" w:space="0" w:color="auto"/>
            </w:tcBorders>
          </w:tcPr>
          <w:p w14:paraId="633D07C7" w14:textId="58188982" w:rsidR="001310DE" w:rsidRPr="001310DE" w:rsidRDefault="001310DE" w:rsidP="001B6475">
            <w:pPr>
              <w:pStyle w:val="NoSpacing"/>
              <w:rPr>
                <w:sz w:val="22"/>
                <w:szCs w:val="22"/>
              </w:rPr>
            </w:pPr>
            <w:r w:rsidRPr="001310DE">
              <w:rPr>
                <w:sz w:val="22"/>
                <w:szCs w:val="22"/>
              </w:rPr>
              <w:t>&lt;0.0001</w:t>
            </w:r>
          </w:p>
        </w:tc>
        <w:tc>
          <w:tcPr>
            <w:tcW w:w="1080" w:type="dxa"/>
            <w:tcBorders>
              <w:top w:val="single" w:sz="4" w:space="0" w:color="auto"/>
              <w:bottom w:val="single" w:sz="4" w:space="0" w:color="auto"/>
            </w:tcBorders>
          </w:tcPr>
          <w:p w14:paraId="4464C043" w14:textId="77777777" w:rsidR="001310DE" w:rsidRPr="001310DE" w:rsidRDefault="001310DE" w:rsidP="001B6475">
            <w:pPr>
              <w:pStyle w:val="NoSpacing"/>
              <w:rPr>
                <w:sz w:val="22"/>
                <w:szCs w:val="22"/>
              </w:rPr>
            </w:pPr>
          </w:p>
        </w:tc>
      </w:tr>
      <w:tr w:rsidR="001310DE" w:rsidRPr="00FF2D1E" w14:paraId="3C6A3F27" w14:textId="683093FE" w:rsidTr="001310DE">
        <w:trPr>
          <w:trHeight w:val="144"/>
        </w:trPr>
        <w:tc>
          <w:tcPr>
            <w:tcW w:w="4860" w:type="dxa"/>
            <w:tcBorders>
              <w:top w:val="single" w:sz="4" w:space="0" w:color="auto"/>
              <w:bottom w:val="single" w:sz="4" w:space="0" w:color="auto"/>
            </w:tcBorders>
          </w:tcPr>
          <w:p w14:paraId="05AAD16D" w14:textId="76709340" w:rsidR="001310DE" w:rsidRPr="001310DE" w:rsidRDefault="001310DE" w:rsidP="001B6475">
            <w:pPr>
              <w:pStyle w:val="NoSpacing"/>
              <w:rPr>
                <w:sz w:val="22"/>
                <w:szCs w:val="22"/>
              </w:rPr>
            </w:pPr>
            <w:r w:rsidRPr="001310DE">
              <w:rPr>
                <w:sz w:val="22"/>
                <w:szCs w:val="22"/>
              </w:rPr>
              <w:t xml:space="preserve">     Serum MCP (</w:t>
            </w:r>
            <w:proofErr w:type="spellStart"/>
            <w:r w:rsidRPr="001310DE">
              <w:rPr>
                <w:sz w:val="22"/>
                <w:szCs w:val="22"/>
              </w:rPr>
              <w:t>pg</w:t>
            </w:r>
            <w:proofErr w:type="spellEnd"/>
            <w:r w:rsidRPr="001310DE">
              <w:rPr>
                <w:sz w:val="22"/>
                <w:szCs w:val="22"/>
              </w:rPr>
              <w:t>/mL), mean (SD)</w:t>
            </w:r>
          </w:p>
        </w:tc>
        <w:tc>
          <w:tcPr>
            <w:tcW w:w="1530" w:type="dxa"/>
            <w:tcBorders>
              <w:top w:val="single" w:sz="4" w:space="0" w:color="auto"/>
              <w:bottom w:val="single" w:sz="4" w:space="0" w:color="auto"/>
            </w:tcBorders>
          </w:tcPr>
          <w:p w14:paraId="0530FAF3" w14:textId="3C1E8A83" w:rsidR="001310DE" w:rsidRPr="001310DE" w:rsidRDefault="001310DE" w:rsidP="001B6475">
            <w:pPr>
              <w:pStyle w:val="NoSpacing"/>
              <w:rPr>
                <w:sz w:val="22"/>
                <w:szCs w:val="22"/>
              </w:rPr>
            </w:pPr>
            <w:r w:rsidRPr="001310DE">
              <w:rPr>
                <w:sz w:val="22"/>
                <w:szCs w:val="22"/>
              </w:rPr>
              <w:t>383 (140)</w:t>
            </w:r>
          </w:p>
        </w:tc>
        <w:tc>
          <w:tcPr>
            <w:tcW w:w="1710" w:type="dxa"/>
            <w:tcBorders>
              <w:top w:val="single" w:sz="4" w:space="0" w:color="auto"/>
              <w:bottom w:val="single" w:sz="4" w:space="0" w:color="auto"/>
            </w:tcBorders>
          </w:tcPr>
          <w:p w14:paraId="4317E02B" w14:textId="7EB7AEBE" w:rsidR="001310DE" w:rsidRPr="001310DE" w:rsidRDefault="001310DE" w:rsidP="001B6475">
            <w:pPr>
              <w:pStyle w:val="NoSpacing"/>
              <w:rPr>
                <w:sz w:val="22"/>
                <w:szCs w:val="22"/>
              </w:rPr>
            </w:pPr>
            <w:r w:rsidRPr="001310DE">
              <w:rPr>
                <w:sz w:val="22"/>
                <w:szCs w:val="22"/>
              </w:rPr>
              <w:t>380 (136)</w:t>
            </w:r>
          </w:p>
        </w:tc>
        <w:tc>
          <w:tcPr>
            <w:tcW w:w="1080" w:type="dxa"/>
            <w:tcBorders>
              <w:top w:val="single" w:sz="4" w:space="0" w:color="auto"/>
              <w:bottom w:val="single" w:sz="4" w:space="0" w:color="auto"/>
            </w:tcBorders>
          </w:tcPr>
          <w:p w14:paraId="05FFABB0" w14:textId="098E3B11" w:rsidR="001310DE" w:rsidRPr="001310DE" w:rsidRDefault="001310DE" w:rsidP="001B6475">
            <w:pPr>
              <w:pStyle w:val="NoSpacing"/>
              <w:rPr>
                <w:sz w:val="22"/>
                <w:szCs w:val="22"/>
              </w:rPr>
            </w:pPr>
            <w:r w:rsidRPr="001310DE">
              <w:rPr>
                <w:sz w:val="22"/>
                <w:szCs w:val="22"/>
              </w:rPr>
              <w:t>0.56</w:t>
            </w:r>
            <w:ins w:id="6" w:author="Kronsberg, Shari" w:date="2020-12-16T21:03:00Z">
              <w:r w:rsidRPr="001310DE">
                <w:rPr>
                  <w:sz w:val="22"/>
                  <w:szCs w:val="22"/>
                </w:rPr>
                <w:t>33</w:t>
              </w:r>
            </w:ins>
            <w:del w:id="7" w:author="Kronsberg, Shari" w:date="2020-12-16T21:03:00Z">
              <w:r w:rsidRPr="001310DE" w:rsidDel="00097D9E">
                <w:rPr>
                  <w:sz w:val="22"/>
                  <w:szCs w:val="22"/>
                </w:rPr>
                <w:delText>47</w:delText>
              </w:r>
            </w:del>
          </w:p>
        </w:tc>
        <w:tc>
          <w:tcPr>
            <w:tcW w:w="1080" w:type="dxa"/>
            <w:tcBorders>
              <w:top w:val="single" w:sz="4" w:space="0" w:color="auto"/>
              <w:bottom w:val="single" w:sz="4" w:space="0" w:color="auto"/>
            </w:tcBorders>
          </w:tcPr>
          <w:p w14:paraId="2AAA6652" w14:textId="77777777" w:rsidR="001310DE" w:rsidRPr="001310DE" w:rsidRDefault="001310DE" w:rsidP="001B6475">
            <w:pPr>
              <w:pStyle w:val="NoSpacing"/>
              <w:rPr>
                <w:sz w:val="22"/>
                <w:szCs w:val="22"/>
              </w:rPr>
            </w:pPr>
          </w:p>
        </w:tc>
      </w:tr>
      <w:tr w:rsidR="001310DE" w:rsidRPr="00FF2D1E" w14:paraId="0AA6E73C" w14:textId="6624129B" w:rsidTr="001310DE">
        <w:trPr>
          <w:trHeight w:val="144"/>
        </w:trPr>
        <w:tc>
          <w:tcPr>
            <w:tcW w:w="4860" w:type="dxa"/>
            <w:tcBorders>
              <w:top w:val="single" w:sz="4" w:space="0" w:color="auto"/>
              <w:bottom w:val="single" w:sz="4" w:space="0" w:color="auto"/>
            </w:tcBorders>
          </w:tcPr>
          <w:p w14:paraId="53058832" w14:textId="57CDFE14" w:rsidR="001310DE" w:rsidRPr="001310DE" w:rsidRDefault="001310DE" w:rsidP="001B6475">
            <w:pPr>
              <w:pStyle w:val="NoSpacing"/>
              <w:rPr>
                <w:sz w:val="22"/>
                <w:szCs w:val="22"/>
              </w:rPr>
            </w:pPr>
            <w:ins w:id="8" w:author="Kronsberg, Shari" w:date="2020-12-16T22:43:00Z">
              <w:r w:rsidRPr="001310DE">
                <w:rPr>
                  <w:sz w:val="22"/>
                  <w:szCs w:val="22"/>
                </w:rPr>
                <w:t xml:space="preserve">    </w:t>
              </w:r>
            </w:ins>
            <w:r w:rsidRPr="001310DE">
              <w:rPr>
                <w:sz w:val="22"/>
                <w:szCs w:val="22"/>
              </w:rPr>
              <w:t xml:space="preserve"> Serum </w:t>
            </w:r>
            <w:ins w:id="9" w:author="Kronsberg, Shari" w:date="2020-12-16T22:43:00Z">
              <w:r w:rsidRPr="001310DE">
                <w:rPr>
                  <w:sz w:val="22"/>
                  <w:szCs w:val="22"/>
                </w:rPr>
                <w:t>IL-6 (</w:t>
              </w:r>
              <w:proofErr w:type="spellStart"/>
              <w:r w:rsidRPr="001310DE">
                <w:rPr>
                  <w:sz w:val="22"/>
                  <w:szCs w:val="22"/>
                </w:rPr>
                <w:t>pg</w:t>
              </w:r>
              <w:proofErr w:type="spellEnd"/>
              <w:r w:rsidRPr="001310DE">
                <w:rPr>
                  <w:sz w:val="22"/>
                  <w:szCs w:val="22"/>
                </w:rPr>
                <w:t>/mL),</w:t>
              </w:r>
            </w:ins>
            <w:ins w:id="10" w:author="Rade, Jeffrey" w:date="2020-12-29T09:34:00Z">
              <w:r w:rsidRPr="001310DE">
                <w:rPr>
                  <w:sz w:val="22"/>
                  <w:szCs w:val="22"/>
                </w:rPr>
                <w:t xml:space="preserve"> </w:t>
              </w:r>
            </w:ins>
            <w:ins w:id="11" w:author="Kronsberg, Shari" w:date="2020-12-16T22:43:00Z">
              <w:r w:rsidRPr="001310DE">
                <w:rPr>
                  <w:sz w:val="22"/>
                  <w:szCs w:val="22"/>
                </w:rPr>
                <w:t>mean (SD)</w:t>
              </w:r>
            </w:ins>
          </w:p>
        </w:tc>
        <w:tc>
          <w:tcPr>
            <w:tcW w:w="1530" w:type="dxa"/>
            <w:tcBorders>
              <w:top w:val="single" w:sz="4" w:space="0" w:color="auto"/>
              <w:bottom w:val="single" w:sz="4" w:space="0" w:color="auto"/>
            </w:tcBorders>
          </w:tcPr>
          <w:p w14:paraId="1646B584" w14:textId="770A73AC" w:rsidR="001310DE" w:rsidRPr="001310DE" w:rsidRDefault="001310DE" w:rsidP="001B6475">
            <w:pPr>
              <w:pStyle w:val="NoSpacing"/>
              <w:rPr>
                <w:sz w:val="22"/>
                <w:szCs w:val="22"/>
              </w:rPr>
            </w:pPr>
            <w:ins w:id="12" w:author="Kronsberg, Shari" w:date="2020-12-16T22:43:00Z">
              <w:r w:rsidRPr="001310DE">
                <w:rPr>
                  <w:sz w:val="22"/>
                  <w:szCs w:val="22"/>
                </w:rPr>
                <w:t>2.74 (2.94)</w:t>
              </w:r>
            </w:ins>
          </w:p>
        </w:tc>
        <w:tc>
          <w:tcPr>
            <w:tcW w:w="1710" w:type="dxa"/>
            <w:tcBorders>
              <w:top w:val="single" w:sz="4" w:space="0" w:color="auto"/>
              <w:bottom w:val="single" w:sz="4" w:space="0" w:color="auto"/>
            </w:tcBorders>
          </w:tcPr>
          <w:p w14:paraId="31AE4A24" w14:textId="67048FA2" w:rsidR="001310DE" w:rsidRPr="001310DE" w:rsidRDefault="001310DE" w:rsidP="001B6475">
            <w:pPr>
              <w:pStyle w:val="NoSpacing"/>
              <w:rPr>
                <w:sz w:val="22"/>
                <w:szCs w:val="22"/>
              </w:rPr>
            </w:pPr>
            <w:ins w:id="13" w:author="Kronsberg, Shari" w:date="2020-12-16T22:43:00Z">
              <w:r w:rsidRPr="001310DE">
                <w:rPr>
                  <w:sz w:val="22"/>
                  <w:szCs w:val="22"/>
                </w:rPr>
                <w:t>2.51 (2.93)</w:t>
              </w:r>
            </w:ins>
          </w:p>
        </w:tc>
        <w:tc>
          <w:tcPr>
            <w:tcW w:w="1080" w:type="dxa"/>
            <w:tcBorders>
              <w:top w:val="single" w:sz="4" w:space="0" w:color="auto"/>
              <w:bottom w:val="single" w:sz="4" w:space="0" w:color="auto"/>
            </w:tcBorders>
          </w:tcPr>
          <w:p w14:paraId="065F21F8" w14:textId="35072753" w:rsidR="001310DE" w:rsidRPr="001310DE" w:rsidRDefault="001310DE" w:rsidP="001B6475">
            <w:pPr>
              <w:pStyle w:val="NoSpacing"/>
              <w:rPr>
                <w:sz w:val="22"/>
                <w:szCs w:val="22"/>
              </w:rPr>
            </w:pPr>
            <w:ins w:id="14" w:author="Kronsberg, Shari" w:date="2020-12-16T22:43:00Z">
              <w:r w:rsidRPr="001310DE">
                <w:rPr>
                  <w:sz w:val="22"/>
                  <w:szCs w:val="22"/>
                </w:rPr>
                <w:t>0.0395</w:t>
              </w:r>
            </w:ins>
          </w:p>
        </w:tc>
        <w:tc>
          <w:tcPr>
            <w:tcW w:w="1080" w:type="dxa"/>
            <w:tcBorders>
              <w:top w:val="single" w:sz="4" w:space="0" w:color="auto"/>
              <w:bottom w:val="single" w:sz="4" w:space="0" w:color="auto"/>
            </w:tcBorders>
          </w:tcPr>
          <w:p w14:paraId="10EAB4B4" w14:textId="77777777" w:rsidR="001310DE" w:rsidRPr="001310DE" w:rsidRDefault="001310DE" w:rsidP="001B6475">
            <w:pPr>
              <w:pStyle w:val="NoSpacing"/>
              <w:rPr>
                <w:sz w:val="22"/>
                <w:szCs w:val="22"/>
              </w:rPr>
            </w:pPr>
          </w:p>
        </w:tc>
      </w:tr>
      <w:tr w:rsidR="001310DE" w:rsidRPr="00FF2D1E" w14:paraId="52FE0B76" w14:textId="1723228D" w:rsidTr="001310DE">
        <w:trPr>
          <w:trHeight w:val="144"/>
        </w:trPr>
        <w:tc>
          <w:tcPr>
            <w:tcW w:w="4860" w:type="dxa"/>
            <w:tcBorders>
              <w:top w:val="single" w:sz="4" w:space="0" w:color="auto"/>
              <w:bottom w:val="single" w:sz="4" w:space="0" w:color="auto"/>
            </w:tcBorders>
          </w:tcPr>
          <w:p w14:paraId="0EAB8696" w14:textId="14991A9D" w:rsidR="001310DE" w:rsidRPr="001310DE" w:rsidRDefault="001310DE" w:rsidP="001B6475">
            <w:pPr>
              <w:pStyle w:val="NoSpacing"/>
              <w:rPr>
                <w:sz w:val="22"/>
                <w:szCs w:val="22"/>
              </w:rPr>
            </w:pPr>
            <w:r w:rsidRPr="001310DE">
              <w:rPr>
                <w:sz w:val="22"/>
                <w:szCs w:val="22"/>
              </w:rPr>
              <w:t xml:space="preserve">     Plasma P-selectin (ng/mL)</w:t>
            </w:r>
            <w:ins w:id="15" w:author="Kronsberg, Shari" w:date="2020-12-16T18:10:00Z">
              <w:r w:rsidRPr="001310DE">
                <w:rPr>
                  <w:sz w:val="22"/>
                  <w:szCs w:val="22"/>
                </w:rPr>
                <w:t>, mean (SD)</w:t>
              </w:r>
            </w:ins>
          </w:p>
        </w:tc>
        <w:tc>
          <w:tcPr>
            <w:tcW w:w="1530" w:type="dxa"/>
          </w:tcPr>
          <w:p w14:paraId="6556D1A0" w14:textId="3FC368CE" w:rsidR="001310DE" w:rsidRPr="001310DE" w:rsidRDefault="001310DE" w:rsidP="001B6475">
            <w:pPr>
              <w:pStyle w:val="NoSpacing"/>
              <w:rPr>
                <w:sz w:val="22"/>
                <w:szCs w:val="22"/>
              </w:rPr>
            </w:pPr>
            <w:r w:rsidRPr="001310DE">
              <w:rPr>
                <w:sz w:val="22"/>
                <w:szCs w:val="22"/>
              </w:rPr>
              <w:t>41.2 (13.8)</w:t>
            </w:r>
          </w:p>
        </w:tc>
        <w:tc>
          <w:tcPr>
            <w:tcW w:w="1710" w:type="dxa"/>
            <w:tcBorders>
              <w:top w:val="single" w:sz="4" w:space="0" w:color="auto"/>
              <w:bottom w:val="single" w:sz="4" w:space="0" w:color="auto"/>
            </w:tcBorders>
          </w:tcPr>
          <w:p w14:paraId="4EB4DC9D" w14:textId="46987716" w:rsidR="001310DE" w:rsidRPr="001310DE" w:rsidRDefault="001310DE" w:rsidP="001B6475">
            <w:pPr>
              <w:pStyle w:val="NoSpacing"/>
              <w:rPr>
                <w:sz w:val="22"/>
                <w:szCs w:val="22"/>
              </w:rPr>
            </w:pPr>
            <w:r w:rsidRPr="001310DE">
              <w:rPr>
                <w:sz w:val="22"/>
                <w:szCs w:val="22"/>
              </w:rPr>
              <w:t>41.3 (13.5)</w:t>
            </w:r>
          </w:p>
        </w:tc>
        <w:tc>
          <w:tcPr>
            <w:tcW w:w="1080" w:type="dxa"/>
            <w:tcBorders>
              <w:top w:val="single" w:sz="4" w:space="0" w:color="auto"/>
              <w:bottom w:val="single" w:sz="4" w:space="0" w:color="auto"/>
            </w:tcBorders>
          </w:tcPr>
          <w:p w14:paraId="0B8045AF" w14:textId="621D4F12" w:rsidR="001310DE" w:rsidRPr="001310DE" w:rsidRDefault="001310DE" w:rsidP="001B6475">
            <w:pPr>
              <w:pStyle w:val="NoSpacing"/>
              <w:rPr>
                <w:sz w:val="22"/>
                <w:szCs w:val="22"/>
              </w:rPr>
            </w:pPr>
            <w:r w:rsidRPr="001310DE">
              <w:rPr>
                <w:sz w:val="22"/>
                <w:szCs w:val="22"/>
              </w:rPr>
              <w:t>0.8124</w:t>
            </w:r>
          </w:p>
        </w:tc>
        <w:tc>
          <w:tcPr>
            <w:tcW w:w="1080" w:type="dxa"/>
            <w:tcBorders>
              <w:top w:val="single" w:sz="4" w:space="0" w:color="auto"/>
              <w:bottom w:val="single" w:sz="4" w:space="0" w:color="auto"/>
            </w:tcBorders>
          </w:tcPr>
          <w:p w14:paraId="39F147CD" w14:textId="77777777" w:rsidR="001310DE" w:rsidRPr="001310DE" w:rsidRDefault="001310DE" w:rsidP="001B6475">
            <w:pPr>
              <w:pStyle w:val="NoSpacing"/>
              <w:rPr>
                <w:sz w:val="22"/>
                <w:szCs w:val="22"/>
              </w:rPr>
            </w:pPr>
          </w:p>
        </w:tc>
      </w:tr>
      <w:tr w:rsidR="001310DE" w:rsidRPr="00FF2D1E" w14:paraId="7086D2E3" w14:textId="785C4F5F" w:rsidTr="001310DE">
        <w:trPr>
          <w:trHeight w:val="144"/>
        </w:trPr>
        <w:tc>
          <w:tcPr>
            <w:tcW w:w="4860" w:type="dxa"/>
            <w:tcBorders>
              <w:top w:val="single" w:sz="4" w:space="0" w:color="auto"/>
              <w:bottom w:val="single" w:sz="4" w:space="0" w:color="auto"/>
            </w:tcBorders>
          </w:tcPr>
          <w:p w14:paraId="1311CE62" w14:textId="509EA83D" w:rsidR="001310DE" w:rsidRPr="001310DE" w:rsidRDefault="001310DE" w:rsidP="001B6475">
            <w:pPr>
              <w:pStyle w:val="NoSpacing"/>
              <w:rPr>
                <w:sz w:val="22"/>
                <w:szCs w:val="22"/>
              </w:rPr>
            </w:pPr>
            <w:r w:rsidRPr="001310DE">
              <w:rPr>
                <w:sz w:val="22"/>
                <w:szCs w:val="22"/>
              </w:rPr>
              <w:t xml:space="preserve">     Plasma Lp-PLA</w:t>
            </w:r>
            <w:r w:rsidRPr="001310DE">
              <w:rPr>
                <w:sz w:val="22"/>
                <w:szCs w:val="22"/>
                <w:vertAlign w:val="subscript"/>
              </w:rPr>
              <w:t>2</w:t>
            </w:r>
            <w:r w:rsidRPr="001310DE">
              <w:rPr>
                <w:sz w:val="22"/>
                <w:szCs w:val="22"/>
              </w:rPr>
              <w:t xml:space="preserve"> (ng/mL), mean (SD)</w:t>
            </w:r>
          </w:p>
        </w:tc>
        <w:tc>
          <w:tcPr>
            <w:tcW w:w="1530" w:type="dxa"/>
            <w:tcBorders>
              <w:bottom w:val="single" w:sz="4" w:space="0" w:color="auto"/>
            </w:tcBorders>
          </w:tcPr>
          <w:p w14:paraId="2D2730E9" w14:textId="14435DB1" w:rsidR="001310DE" w:rsidRPr="001310DE" w:rsidRDefault="001310DE" w:rsidP="001B6475">
            <w:pPr>
              <w:pStyle w:val="NoSpacing"/>
              <w:rPr>
                <w:sz w:val="22"/>
                <w:szCs w:val="22"/>
              </w:rPr>
            </w:pPr>
            <w:r w:rsidRPr="001310DE">
              <w:rPr>
                <w:sz w:val="22"/>
                <w:szCs w:val="22"/>
              </w:rPr>
              <w:t>195 (52)</w:t>
            </w:r>
          </w:p>
        </w:tc>
        <w:tc>
          <w:tcPr>
            <w:tcW w:w="1710" w:type="dxa"/>
            <w:tcBorders>
              <w:top w:val="single" w:sz="4" w:space="0" w:color="auto"/>
              <w:bottom w:val="single" w:sz="4" w:space="0" w:color="auto"/>
            </w:tcBorders>
          </w:tcPr>
          <w:p w14:paraId="538C3408" w14:textId="776DFB35" w:rsidR="001310DE" w:rsidRPr="001310DE" w:rsidRDefault="001310DE" w:rsidP="001B6475">
            <w:pPr>
              <w:pStyle w:val="NoSpacing"/>
              <w:rPr>
                <w:sz w:val="22"/>
                <w:szCs w:val="22"/>
              </w:rPr>
            </w:pPr>
            <w:r w:rsidRPr="001310DE">
              <w:rPr>
                <w:sz w:val="22"/>
                <w:szCs w:val="22"/>
              </w:rPr>
              <w:t>204 (48)</w:t>
            </w:r>
          </w:p>
        </w:tc>
        <w:tc>
          <w:tcPr>
            <w:tcW w:w="1080" w:type="dxa"/>
            <w:tcBorders>
              <w:top w:val="single" w:sz="4" w:space="0" w:color="auto"/>
              <w:bottom w:val="single" w:sz="4" w:space="0" w:color="auto"/>
            </w:tcBorders>
          </w:tcPr>
          <w:p w14:paraId="44B50B7F" w14:textId="514B0B07" w:rsidR="001310DE" w:rsidRPr="001310DE" w:rsidRDefault="001310DE" w:rsidP="001B6475">
            <w:pPr>
              <w:pStyle w:val="NoSpacing"/>
              <w:rPr>
                <w:sz w:val="22"/>
                <w:szCs w:val="22"/>
              </w:rPr>
            </w:pPr>
            <w:r w:rsidRPr="001310DE">
              <w:rPr>
                <w:sz w:val="22"/>
                <w:szCs w:val="22"/>
              </w:rPr>
              <w:t>&lt;0.0001</w:t>
            </w:r>
          </w:p>
        </w:tc>
        <w:tc>
          <w:tcPr>
            <w:tcW w:w="1080" w:type="dxa"/>
            <w:tcBorders>
              <w:top w:val="single" w:sz="4" w:space="0" w:color="auto"/>
              <w:bottom w:val="single" w:sz="4" w:space="0" w:color="auto"/>
            </w:tcBorders>
          </w:tcPr>
          <w:p w14:paraId="085DEFCB" w14:textId="77777777" w:rsidR="001310DE" w:rsidRPr="001310DE" w:rsidRDefault="001310DE" w:rsidP="001B6475">
            <w:pPr>
              <w:pStyle w:val="NoSpacing"/>
              <w:rPr>
                <w:sz w:val="22"/>
                <w:szCs w:val="22"/>
              </w:rPr>
            </w:pPr>
          </w:p>
        </w:tc>
      </w:tr>
      <w:tr w:rsidR="001310DE" w14:paraId="608EAB4D" w14:textId="16C4F107" w:rsidTr="001310DE">
        <w:trPr>
          <w:trHeight w:val="144"/>
        </w:trPr>
        <w:tc>
          <w:tcPr>
            <w:tcW w:w="4860" w:type="dxa"/>
            <w:tcBorders>
              <w:top w:val="single" w:sz="4" w:space="0" w:color="auto"/>
              <w:bottom w:val="single" w:sz="4" w:space="0" w:color="auto"/>
            </w:tcBorders>
          </w:tcPr>
          <w:p w14:paraId="09835E21" w14:textId="71A916A1" w:rsidR="001310DE" w:rsidRPr="001310DE" w:rsidRDefault="001310DE" w:rsidP="001B6475">
            <w:pPr>
              <w:pStyle w:val="NoSpacing"/>
              <w:ind w:left="340" w:hanging="340"/>
              <w:rPr>
                <w:sz w:val="22"/>
                <w:szCs w:val="22"/>
              </w:rPr>
            </w:pPr>
            <w:r w:rsidRPr="001310DE">
              <w:rPr>
                <w:sz w:val="22"/>
                <w:szCs w:val="22"/>
              </w:rPr>
              <w:t xml:space="preserve">     Urine 8-isoPGF</w:t>
            </w:r>
            <w:r w:rsidRPr="001310DE">
              <w:rPr>
                <w:sz w:val="22"/>
                <w:szCs w:val="22"/>
                <w:vertAlign w:val="subscript"/>
              </w:rPr>
              <w:t>2α</w:t>
            </w:r>
            <w:r w:rsidRPr="001310DE">
              <w:rPr>
                <w:sz w:val="22"/>
                <w:szCs w:val="22"/>
              </w:rPr>
              <w:t xml:space="preserve"> (</w:t>
            </w:r>
            <w:proofErr w:type="spellStart"/>
            <w:r w:rsidRPr="001310DE">
              <w:rPr>
                <w:sz w:val="22"/>
                <w:szCs w:val="22"/>
              </w:rPr>
              <w:t>pg</w:t>
            </w:r>
            <w:proofErr w:type="spellEnd"/>
            <w:r w:rsidRPr="001310DE">
              <w:rPr>
                <w:sz w:val="22"/>
                <w:szCs w:val="22"/>
              </w:rPr>
              <w:t xml:space="preserve">/mg creatinine), mean (SD) </w:t>
            </w:r>
          </w:p>
        </w:tc>
        <w:tc>
          <w:tcPr>
            <w:tcW w:w="1530" w:type="dxa"/>
            <w:tcBorders>
              <w:bottom w:val="single" w:sz="4" w:space="0" w:color="auto"/>
            </w:tcBorders>
          </w:tcPr>
          <w:p w14:paraId="0FBECADE" w14:textId="1FCA6809" w:rsidR="001310DE" w:rsidRPr="001310DE" w:rsidRDefault="001310DE" w:rsidP="001B6475">
            <w:pPr>
              <w:pStyle w:val="NoSpacing"/>
              <w:rPr>
                <w:sz w:val="22"/>
                <w:szCs w:val="22"/>
              </w:rPr>
            </w:pPr>
            <w:r w:rsidRPr="001310DE">
              <w:rPr>
                <w:sz w:val="22"/>
                <w:szCs w:val="22"/>
              </w:rPr>
              <w:t>1096 (599)</w:t>
            </w:r>
          </w:p>
        </w:tc>
        <w:tc>
          <w:tcPr>
            <w:tcW w:w="1710" w:type="dxa"/>
            <w:tcBorders>
              <w:top w:val="single" w:sz="4" w:space="0" w:color="auto"/>
              <w:bottom w:val="single" w:sz="4" w:space="0" w:color="auto"/>
            </w:tcBorders>
          </w:tcPr>
          <w:p w14:paraId="257966F0" w14:textId="3305E2FC" w:rsidR="001310DE" w:rsidRPr="001310DE" w:rsidRDefault="001310DE" w:rsidP="001B6475">
            <w:pPr>
              <w:pStyle w:val="NoSpacing"/>
              <w:rPr>
                <w:sz w:val="22"/>
                <w:szCs w:val="22"/>
              </w:rPr>
            </w:pPr>
            <w:r w:rsidRPr="001310DE">
              <w:rPr>
                <w:sz w:val="22"/>
                <w:szCs w:val="22"/>
              </w:rPr>
              <w:t>1149 (663)</w:t>
            </w:r>
          </w:p>
        </w:tc>
        <w:tc>
          <w:tcPr>
            <w:tcW w:w="1080" w:type="dxa"/>
            <w:tcBorders>
              <w:top w:val="single" w:sz="4" w:space="0" w:color="auto"/>
              <w:bottom w:val="single" w:sz="4" w:space="0" w:color="auto"/>
            </w:tcBorders>
          </w:tcPr>
          <w:p w14:paraId="3D6ED92F" w14:textId="03E19C7E" w:rsidR="001310DE" w:rsidRPr="001310DE" w:rsidRDefault="001310DE" w:rsidP="001B6475">
            <w:pPr>
              <w:pStyle w:val="NoSpacing"/>
              <w:rPr>
                <w:sz w:val="22"/>
                <w:szCs w:val="22"/>
              </w:rPr>
            </w:pPr>
            <w:r w:rsidRPr="001310DE">
              <w:rPr>
                <w:sz w:val="22"/>
                <w:szCs w:val="22"/>
              </w:rPr>
              <w:t xml:space="preserve">  0.0203</w:t>
            </w:r>
          </w:p>
        </w:tc>
        <w:tc>
          <w:tcPr>
            <w:tcW w:w="1080" w:type="dxa"/>
            <w:tcBorders>
              <w:top w:val="single" w:sz="4" w:space="0" w:color="auto"/>
              <w:bottom w:val="single" w:sz="4" w:space="0" w:color="auto"/>
            </w:tcBorders>
          </w:tcPr>
          <w:p w14:paraId="1C5F4873" w14:textId="77777777" w:rsidR="001310DE" w:rsidRPr="001310DE" w:rsidRDefault="001310DE" w:rsidP="001B6475">
            <w:pPr>
              <w:pStyle w:val="NoSpacing"/>
              <w:rPr>
                <w:sz w:val="22"/>
                <w:szCs w:val="22"/>
              </w:rPr>
            </w:pPr>
          </w:p>
        </w:tc>
      </w:tr>
      <w:tr w:rsidR="001310DE" w:rsidRPr="00FF2D1E" w14:paraId="6F87DD7E" w14:textId="0E6B3261" w:rsidTr="001310DE">
        <w:trPr>
          <w:trHeight w:val="144"/>
        </w:trPr>
        <w:tc>
          <w:tcPr>
            <w:tcW w:w="4860" w:type="dxa"/>
            <w:tcBorders>
              <w:top w:val="single" w:sz="4" w:space="0" w:color="auto"/>
              <w:bottom w:val="single" w:sz="4" w:space="0" w:color="auto"/>
            </w:tcBorders>
          </w:tcPr>
          <w:p w14:paraId="59CCEB49" w14:textId="34C01BF6" w:rsidR="001310DE" w:rsidRPr="001310DE" w:rsidRDefault="001310DE" w:rsidP="001B6475">
            <w:pPr>
              <w:pStyle w:val="NoSpacing"/>
              <w:ind w:left="340" w:hanging="340"/>
              <w:rPr>
                <w:sz w:val="22"/>
                <w:szCs w:val="22"/>
              </w:rPr>
            </w:pPr>
            <w:r w:rsidRPr="001310DE">
              <w:rPr>
                <w:sz w:val="22"/>
                <w:szCs w:val="22"/>
              </w:rPr>
              <w:t xml:space="preserve">     Urine albumin-creatinine ratio (mg/g), median (IQR)</w:t>
            </w:r>
          </w:p>
        </w:tc>
        <w:tc>
          <w:tcPr>
            <w:tcW w:w="1530" w:type="dxa"/>
            <w:tcBorders>
              <w:bottom w:val="single" w:sz="4" w:space="0" w:color="auto"/>
            </w:tcBorders>
          </w:tcPr>
          <w:p w14:paraId="256B3C3E" w14:textId="3C7A8547" w:rsidR="001310DE" w:rsidRPr="001310DE" w:rsidRDefault="001310DE" w:rsidP="001B6475">
            <w:pPr>
              <w:pStyle w:val="NoSpacing"/>
              <w:rPr>
                <w:sz w:val="22"/>
                <w:szCs w:val="22"/>
              </w:rPr>
            </w:pPr>
            <w:r w:rsidRPr="001310DE">
              <w:rPr>
                <w:sz w:val="22"/>
                <w:szCs w:val="22"/>
              </w:rPr>
              <w:t>61.2 (34.3, 137.8)</w:t>
            </w:r>
          </w:p>
        </w:tc>
        <w:tc>
          <w:tcPr>
            <w:tcW w:w="1710" w:type="dxa"/>
            <w:tcBorders>
              <w:top w:val="single" w:sz="4" w:space="0" w:color="auto"/>
              <w:bottom w:val="single" w:sz="4" w:space="0" w:color="auto"/>
            </w:tcBorders>
          </w:tcPr>
          <w:p w14:paraId="1DF2DF82" w14:textId="2A0184E0" w:rsidR="001310DE" w:rsidRPr="001310DE" w:rsidRDefault="001310DE" w:rsidP="001B6475">
            <w:pPr>
              <w:pStyle w:val="NoSpacing"/>
              <w:rPr>
                <w:sz w:val="22"/>
                <w:szCs w:val="22"/>
              </w:rPr>
            </w:pPr>
            <w:r w:rsidRPr="001310DE">
              <w:rPr>
                <w:sz w:val="22"/>
                <w:szCs w:val="22"/>
              </w:rPr>
              <w:t>59.2 (34.9, 114.8)</w:t>
            </w:r>
          </w:p>
        </w:tc>
        <w:tc>
          <w:tcPr>
            <w:tcW w:w="1080" w:type="dxa"/>
            <w:tcBorders>
              <w:top w:val="single" w:sz="4" w:space="0" w:color="auto"/>
              <w:bottom w:val="single" w:sz="4" w:space="0" w:color="auto"/>
            </w:tcBorders>
          </w:tcPr>
          <w:p w14:paraId="09752E8F" w14:textId="2FBE77B9" w:rsidR="001310DE" w:rsidRPr="001310DE" w:rsidRDefault="001310DE" w:rsidP="001B6475">
            <w:pPr>
              <w:pStyle w:val="NoSpacing"/>
              <w:rPr>
                <w:sz w:val="22"/>
                <w:szCs w:val="22"/>
              </w:rPr>
            </w:pPr>
            <w:r w:rsidRPr="001310DE">
              <w:rPr>
                <w:sz w:val="22"/>
                <w:szCs w:val="22"/>
              </w:rPr>
              <w:t>0.2125</w:t>
            </w:r>
          </w:p>
        </w:tc>
        <w:tc>
          <w:tcPr>
            <w:tcW w:w="1080" w:type="dxa"/>
            <w:tcBorders>
              <w:top w:val="single" w:sz="4" w:space="0" w:color="auto"/>
              <w:bottom w:val="single" w:sz="4" w:space="0" w:color="auto"/>
            </w:tcBorders>
          </w:tcPr>
          <w:p w14:paraId="41787B78" w14:textId="77777777" w:rsidR="001310DE" w:rsidRPr="001310DE" w:rsidRDefault="001310DE" w:rsidP="001B6475">
            <w:pPr>
              <w:pStyle w:val="NoSpacing"/>
              <w:rPr>
                <w:sz w:val="22"/>
                <w:szCs w:val="22"/>
              </w:rPr>
            </w:pPr>
          </w:p>
        </w:tc>
      </w:tr>
      <w:tr w:rsidR="009C4847" w:rsidRPr="00FF2D1E" w14:paraId="1E65487C" w14:textId="46258854" w:rsidTr="009C4847">
        <w:trPr>
          <w:trHeight w:val="1736"/>
        </w:trPr>
        <w:tc>
          <w:tcPr>
            <w:tcW w:w="10260" w:type="dxa"/>
            <w:gridSpan w:val="5"/>
            <w:tcBorders>
              <w:top w:val="single" w:sz="4" w:space="0" w:color="auto"/>
              <w:left w:val="single" w:sz="4" w:space="0" w:color="auto"/>
              <w:bottom w:val="single" w:sz="4" w:space="0" w:color="auto"/>
              <w:right w:val="single" w:sz="4" w:space="0" w:color="auto"/>
            </w:tcBorders>
          </w:tcPr>
          <w:p w14:paraId="28EBE146" w14:textId="0CEC62A4" w:rsidR="009C4847" w:rsidRPr="001310DE" w:rsidRDefault="009C4847" w:rsidP="001B6475">
            <w:pPr>
              <w:rPr>
                <w:rFonts w:ascii="Times New Roman" w:hAnsi="Times New Roman" w:cs="Times New Roman"/>
              </w:rPr>
            </w:pPr>
            <w:r w:rsidRPr="001310DE">
              <w:rPr>
                <w:rFonts w:ascii="Times New Roman" w:hAnsi="Times New Roman" w:cs="Times New Roman"/>
              </w:rPr>
              <w:t xml:space="preserve">Abbreviations: SD, standard deviation; BMI, body mass index; eGFR, estimated glomerular filtration rate; LVEF, left ventricular ejection fraction; ECG, electrocardiogram; PCI, percutaneous coronary intervention; CABG, coronary artery bypass graft; COPD, chronic obstructive pulmonary disease; DVT, deep vein thrombosis; PE, pulmonary embolus; </w:t>
            </w:r>
            <w:proofErr w:type="spellStart"/>
            <w:r w:rsidRPr="001310DE">
              <w:rPr>
                <w:rFonts w:ascii="Times New Roman" w:hAnsi="Times New Roman" w:cs="Times New Roman"/>
              </w:rPr>
              <w:t>ACEi</w:t>
            </w:r>
            <w:proofErr w:type="spellEnd"/>
            <w:r w:rsidRPr="001310DE">
              <w:rPr>
                <w:rFonts w:ascii="Times New Roman" w:hAnsi="Times New Roman" w:cs="Times New Roman"/>
              </w:rPr>
              <w:t>, angiotensin converting enzyme inhibitor; ARB, angiotensin receptor blocker; LDL, low-density lipoprotein; HDL, high-density lipoprotein; CRP, C-reactive protein; MCP, macrophage chemotactic factor; IL-6, interleukin-6; Lp-PLA</w:t>
            </w:r>
            <w:r w:rsidRPr="001310DE">
              <w:rPr>
                <w:rFonts w:ascii="Times New Roman" w:hAnsi="Times New Roman" w:cs="Times New Roman"/>
                <w:vertAlign w:val="subscript"/>
              </w:rPr>
              <w:t>2</w:t>
            </w:r>
            <w:r w:rsidRPr="001310DE">
              <w:rPr>
                <w:rFonts w:ascii="Times New Roman" w:hAnsi="Times New Roman" w:cs="Times New Roman"/>
              </w:rPr>
              <w:t>, lipoprotein-associated phospholipase A</w:t>
            </w:r>
            <w:r w:rsidRPr="001310DE">
              <w:rPr>
                <w:rFonts w:ascii="Times New Roman" w:hAnsi="Times New Roman" w:cs="Times New Roman"/>
                <w:vertAlign w:val="subscript"/>
              </w:rPr>
              <w:t>2</w:t>
            </w:r>
            <w:r w:rsidRPr="001310DE">
              <w:rPr>
                <w:rFonts w:ascii="Times New Roman" w:hAnsi="Times New Roman" w:cs="Times New Roman"/>
              </w:rPr>
              <w:t>; IQR, interquartile range.</w:t>
            </w:r>
          </w:p>
        </w:tc>
      </w:tr>
    </w:tbl>
    <w:p w14:paraId="35F3206D" w14:textId="4E41CD1D" w:rsidR="0030341B" w:rsidRDefault="0030341B">
      <w:pPr>
        <w:rPr>
          <w:rFonts w:ascii="Times New Roman" w:hAnsi="Times New Roman" w:cs="Times New Roman"/>
        </w:rPr>
      </w:pPr>
    </w:p>
    <w:p w14:paraId="4D66B57D" w14:textId="77777777" w:rsidR="0030341B" w:rsidRDefault="0030341B">
      <w:pPr>
        <w:rPr>
          <w:rFonts w:ascii="Times New Roman" w:hAnsi="Times New Roman" w:cs="Times New Roman"/>
        </w:rPr>
      </w:pPr>
      <w:r>
        <w:rPr>
          <w:rFonts w:ascii="Times New Roman" w:hAnsi="Times New Roman" w:cs="Times New Roman"/>
        </w:rPr>
        <w:br w:type="page"/>
      </w:r>
    </w:p>
    <w:tbl>
      <w:tblPr>
        <w:tblStyle w:val="TableGrid"/>
        <w:tblW w:w="10710" w:type="dxa"/>
        <w:tblInd w:w="-635" w:type="dxa"/>
        <w:tblLayout w:type="fixed"/>
        <w:tblLook w:val="04A0" w:firstRow="1" w:lastRow="0" w:firstColumn="1" w:lastColumn="0" w:noHBand="0" w:noVBand="1"/>
      </w:tblPr>
      <w:tblGrid>
        <w:gridCol w:w="4590"/>
        <w:gridCol w:w="1800"/>
        <w:gridCol w:w="1260"/>
        <w:gridCol w:w="1710"/>
        <w:gridCol w:w="1350"/>
      </w:tblGrid>
      <w:tr w:rsidR="0030341B" w:rsidRPr="00FF2D1E" w14:paraId="3077CDC8" w14:textId="77777777" w:rsidTr="0030341B">
        <w:trPr>
          <w:trHeight w:val="530"/>
        </w:trPr>
        <w:tc>
          <w:tcPr>
            <w:tcW w:w="10710" w:type="dxa"/>
            <w:gridSpan w:val="5"/>
          </w:tcPr>
          <w:p w14:paraId="6A82A16D" w14:textId="7404730B" w:rsidR="0030341B" w:rsidRPr="00FF2D1E" w:rsidRDefault="0030341B" w:rsidP="0030341B">
            <w:pPr>
              <w:pStyle w:val="NoSpacing"/>
            </w:pPr>
            <w:r w:rsidRPr="00FF2D1E">
              <w:lastRenderedPageBreak/>
              <w:br w:type="page"/>
            </w:r>
            <w:r w:rsidRPr="00793FB0">
              <w:rPr>
                <w:b/>
                <w:bCs/>
              </w:rPr>
              <w:t>Table</w:t>
            </w:r>
            <w:r w:rsidRPr="00412A47">
              <w:rPr>
                <w:b/>
                <w:bCs/>
              </w:rPr>
              <w:t xml:space="preserve"> </w:t>
            </w:r>
            <w:r>
              <w:rPr>
                <w:b/>
                <w:bCs/>
              </w:rPr>
              <w:t>2</w:t>
            </w:r>
            <w:r w:rsidRPr="00412A47">
              <w:rPr>
                <w:b/>
                <w:bCs/>
              </w:rPr>
              <w:t>.</w:t>
            </w:r>
            <w:r w:rsidRPr="00FF2D1E">
              <w:t xml:space="preserve"> </w:t>
            </w:r>
            <w:r w:rsidR="00EC44F9">
              <w:t>Variables i</w:t>
            </w:r>
            <w:r>
              <w:t>ndependent</w:t>
            </w:r>
            <w:r w:rsidR="00EC44F9">
              <w:t xml:space="preserve">ly </w:t>
            </w:r>
            <w:r>
              <w:t xml:space="preserve">associated with urine </w:t>
            </w:r>
            <w:r w:rsidRPr="00FF2D1E">
              <w:t>TXB</w:t>
            </w:r>
            <w:r w:rsidRPr="00FF2D1E">
              <w:rPr>
                <w:vertAlign w:val="subscript"/>
              </w:rPr>
              <w:t>2</w:t>
            </w:r>
            <w:r w:rsidRPr="00FF2D1E">
              <w:t>-M</w:t>
            </w:r>
            <w:r w:rsidR="003571E2">
              <w:t>*</w:t>
            </w:r>
            <w:r>
              <w:t xml:space="preserve"> by multivariable regression analysis</w:t>
            </w:r>
            <w:r w:rsidRPr="00FF2D1E">
              <w:t xml:space="preserve">.  </w:t>
            </w:r>
          </w:p>
        </w:tc>
      </w:tr>
      <w:tr w:rsidR="0030341B" w:rsidRPr="003516F4" w14:paraId="73788452" w14:textId="77777777" w:rsidTr="0030341B">
        <w:trPr>
          <w:trHeight w:val="449"/>
        </w:trPr>
        <w:tc>
          <w:tcPr>
            <w:tcW w:w="4590" w:type="dxa"/>
            <w:vAlign w:val="center"/>
          </w:tcPr>
          <w:p w14:paraId="7F1E3CCE" w14:textId="77777777" w:rsidR="0030341B" w:rsidRPr="00412A47" w:rsidRDefault="0030341B" w:rsidP="0030341B">
            <w:pPr>
              <w:pStyle w:val="NoSpacing"/>
              <w:rPr>
                <w:b/>
                <w:bCs/>
              </w:rPr>
            </w:pPr>
          </w:p>
        </w:tc>
        <w:tc>
          <w:tcPr>
            <w:tcW w:w="3060" w:type="dxa"/>
            <w:gridSpan w:val="2"/>
            <w:vAlign w:val="center"/>
          </w:tcPr>
          <w:p w14:paraId="460FB228" w14:textId="77777777" w:rsidR="0030341B" w:rsidRDefault="0030341B" w:rsidP="0030341B">
            <w:pPr>
              <w:pStyle w:val="NoSpacing"/>
              <w:rPr>
                <w:b/>
                <w:bCs/>
              </w:rPr>
            </w:pPr>
            <w:r>
              <w:rPr>
                <w:b/>
                <w:bCs/>
              </w:rPr>
              <w:t>ASA Users</w:t>
            </w:r>
          </w:p>
          <w:p w14:paraId="6332842B" w14:textId="77777777" w:rsidR="0030341B" w:rsidRPr="003516F4" w:rsidRDefault="0030341B" w:rsidP="0030341B">
            <w:pPr>
              <w:pStyle w:val="NoSpacing"/>
            </w:pPr>
            <w:commentRangeStart w:id="16"/>
            <w:r w:rsidRPr="003516F4">
              <w:t>(N=1363)</w:t>
            </w:r>
            <w:commentRangeEnd w:id="16"/>
            <w:r w:rsidR="009A07CC">
              <w:rPr>
                <w:rStyle w:val="CommentReference"/>
                <w:rFonts w:asciiTheme="minorHAnsi" w:eastAsiaTheme="minorHAnsi" w:hAnsiTheme="minorHAnsi" w:cstheme="minorBidi"/>
              </w:rPr>
              <w:commentReference w:id="16"/>
            </w:r>
          </w:p>
        </w:tc>
        <w:tc>
          <w:tcPr>
            <w:tcW w:w="3060" w:type="dxa"/>
            <w:gridSpan w:val="2"/>
            <w:vAlign w:val="center"/>
          </w:tcPr>
          <w:p w14:paraId="24054515" w14:textId="77777777" w:rsidR="0030341B" w:rsidRDefault="0030341B" w:rsidP="0030341B">
            <w:pPr>
              <w:pStyle w:val="NoSpacing"/>
              <w:rPr>
                <w:b/>
                <w:bCs/>
              </w:rPr>
            </w:pPr>
            <w:r>
              <w:rPr>
                <w:b/>
                <w:bCs/>
              </w:rPr>
              <w:t>ASA Non-users</w:t>
            </w:r>
          </w:p>
          <w:p w14:paraId="7937F9D6" w14:textId="77777777" w:rsidR="0030341B" w:rsidRPr="003516F4" w:rsidRDefault="0030341B" w:rsidP="0030341B">
            <w:pPr>
              <w:pStyle w:val="NoSpacing"/>
            </w:pPr>
            <w:commentRangeStart w:id="17"/>
            <w:r w:rsidRPr="003516F4">
              <w:t>(N=1681)</w:t>
            </w:r>
            <w:commentRangeEnd w:id="17"/>
            <w:r w:rsidR="009A07CC">
              <w:rPr>
                <w:rStyle w:val="CommentReference"/>
                <w:rFonts w:asciiTheme="minorHAnsi" w:eastAsiaTheme="minorHAnsi" w:hAnsiTheme="minorHAnsi" w:cstheme="minorBidi"/>
              </w:rPr>
              <w:commentReference w:id="17"/>
            </w:r>
          </w:p>
        </w:tc>
      </w:tr>
      <w:tr w:rsidR="0030341B" w:rsidRPr="0048709A" w14:paraId="0A0DB81F" w14:textId="77777777" w:rsidTr="0030341B">
        <w:trPr>
          <w:trHeight w:val="431"/>
        </w:trPr>
        <w:tc>
          <w:tcPr>
            <w:tcW w:w="4590" w:type="dxa"/>
            <w:vAlign w:val="center"/>
          </w:tcPr>
          <w:p w14:paraId="7179281C" w14:textId="77777777" w:rsidR="0030341B" w:rsidRPr="00412A47" w:rsidRDefault="0030341B" w:rsidP="0030341B">
            <w:pPr>
              <w:pStyle w:val="NoSpacing"/>
              <w:rPr>
                <w:b/>
                <w:bCs/>
              </w:rPr>
            </w:pPr>
            <w:r>
              <w:rPr>
                <w:b/>
                <w:bCs/>
              </w:rPr>
              <w:t>Variable</w:t>
            </w:r>
          </w:p>
        </w:tc>
        <w:tc>
          <w:tcPr>
            <w:tcW w:w="1800" w:type="dxa"/>
            <w:vAlign w:val="center"/>
          </w:tcPr>
          <w:p w14:paraId="5004B0C8" w14:textId="77777777" w:rsidR="0030341B" w:rsidRPr="00412A47" w:rsidRDefault="0030341B" w:rsidP="0030341B">
            <w:pPr>
              <w:pStyle w:val="NoSpacing"/>
              <w:rPr>
                <w:b/>
                <w:bCs/>
              </w:rPr>
            </w:pPr>
            <w:r w:rsidRPr="00412A47">
              <w:rPr>
                <w:b/>
                <w:bCs/>
              </w:rPr>
              <w:t xml:space="preserve">Standardized Regression Coefficient </w:t>
            </w:r>
          </w:p>
        </w:tc>
        <w:tc>
          <w:tcPr>
            <w:tcW w:w="1260" w:type="dxa"/>
            <w:vAlign w:val="center"/>
          </w:tcPr>
          <w:p w14:paraId="5EFED72D" w14:textId="77777777" w:rsidR="0030341B" w:rsidRPr="00412A47" w:rsidRDefault="0030341B" w:rsidP="0030341B">
            <w:pPr>
              <w:pStyle w:val="NoSpacing"/>
              <w:rPr>
                <w:b/>
                <w:bCs/>
              </w:rPr>
            </w:pPr>
            <w:r w:rsidRPr="00412A47">
              <w:rPr>
                <w:b/>
                <w:bCs/>
              </w:rPr>
              <w:t>P-value</w:t>
            </w:r>
          </w:p>
        </w:tc>
        <w:tc>
          <w:tcPr>
            <w:tcW w:w="1710" w:type="dxa"/>
            <w:vAlign w:val="center"/>
          </w:tcPr>
          <w:p w14:paraId="7191B01D" w14:textId="77777777" w:rsidR="0030341B" w:rsidRPr="0048709A" w:rsidRDefault="0030341B" w:rsidP="0030341B">
            <w:pPr>
              <w:pStyle w:val="NoSpacing"/>
              <w:rPr>
                <w:b/>
                <w:bCs/>
              </w:rPr>
            </w:pPr>
            <w:r w:rsidRPr="0048709A">
              <w:rPr>
                <w:b/>
                <w:bCs/>
              </w:rPr>
              <w:t xml:space="preserve">Standardized Regression Coefficient </w:t>
            </w:r>
          </w:p>
        </w:tc>
        <w:tc>
          <w:tcPr>
            <w:tcW w:w="1350" w:type="dxa"/>
            <w:vAlign w:val="center"/>
          </w:tcPr>
          <w:p w14:paraId="7D1E2F69" w14:textId="77777777" w:rsidR="0030341B" w:rsidRPr="0048709A" w:rsidRDefault="0030341B" w:rsidP="0030341B">
            <w:pPr>
              <w:pStyle w:val="NoSpacing"/>
              <w:rPr>
                <w:b/>
                <w:bCs/>
              </w:rPr>
            </w:pPr>
            <w:r w:rsidRPr="0048709A">
              <w:rPr>
                <w:b/>
                <w:bCs/>
              </w:rPr>
              <w:t>P-value</w:t>
            </w:r>
          </w:p>
        </w:tc>
      </w:tr>
      <w:tr w:rsidR="0030341B" w:rsidRPr="00B968C7" w14:paraId="42272AF6" w14:textId="77777777" w:rsidTr="0030341B">
        <w:trPr>
          <w:trHeight w:val="288"/>
        </w:trPr>
        <w:tc>
          <w:tcPr>
            <w:tcW w:w="4590" w:type="dxa"/>
            <w:vAlign w:val="center"/>
          </w:tcPr>
          <w:p w14:paraId="4B5D432B" w14:textId="4614AD54" w:rsidR="0030341B" w:rsidRDefault="00644D26" w:rsidP="0030341B">
            <w:pPr>
              <w:pStyle w:val="NoSpacing"/>
              <w:rPr>
                <w:iCs/>
              </w:rPr>
            </w:pPr>
            <w:r>
              <w:rPr>
                <w:iCs/>
              </w:rPr>
              <w:t xml:space="preserve">eGFR </w:t>
            </w:r>
            <w:r w:rsidR="0030341B">
              <w:rPr>
                <w:iCs/>
              </w:rPr>
              <w:t>(per mL</w:t>
            </w:r>
            <w:r w:rsidR="00D5359F">
              <w:rPr>
                <w:iCs/>
              </w:rPr>
              <w:t>/min/1.73m</w:t>
            </w:r>
            <w:r w:rsidR="00D5359F" w:rsidRPr="00D5359F">
              <w:rPr>
                <w:iCs/>
                <w:vertAlign w:val="superscript"/>
              </w:rPr>
              <w:t>2</w:t>
            </w:r>
            <w:r w:rsidR="0030341B">
              <w:rPr>
                <w:iCs/>
              </w:rPr>
              <w:t>)</w:t>
            </w:r>
          </w:p>
        </w:tc>
        <w:tc>
          <w:tcPr>
            <w:tcW w:w="1800" w:type="dxa"/>
            <w:vAlign w:val="center"/>
          </w:tcPr>
          <w:p w14:paraId="53E6B484" w14:textId="74A75217" w:rsidR="0030341B" w:rsidRPr="00473936" w:rsidRDefault="00644D26" w:rsidP="0030341B">
            <w:pPr>
              <w:pStyle w:val="NoSpacing"/>
            </w:pPr>
            <w:r w:rsidRPr="00473936">
              <w:t>0.234936</w:t>
            </w:r>
          </w:p>
        </w:tc>
        <w:tc>
          <w:tcPr>
            <w:tcW w:w="1260" w:type="dxa"/>
            <w:vAlign w:val="center"/>
          </w:tcPr>
          <w:p w14:paraId="54A81B5F" w14:textId="77777777" w:rsidR="0030341B" w:rsidRPr="00473936" w:rsidRDefault="0030341B" w:rsidP="0030341B">
            <w:pPr>
              <w:pStyle w:val="NoSpacing"/>
            </w:pPr>
            <w:r w:rsidRPr="00473936">
              <w:t>&lt;0.0001</w:t>
            </w:r>
          </w:p>
        </w:tc>
        <w:tc>
          <w:tcPr>
            <w:tcW w:w="1710" w:type="dxa"/>
            <w:vAlign w:val="center"/>
          </w:tcPr>
          <w:p w14:paraId="502EE92C" w14:textId="2A1FA25B" w:rsidR="0030341B" w:rsidRPr="00473936" w:rsidRDefault="00473936" w:rsidP="0030341B">
            <w:pPr>
              <w:pStyle w:val="NoSpacing"/>
              <w:rPr>
                <w:rFonts w:eastAsiaTheme="minorEastAsia"/>
              </w:rPr>
            </w:pPr>
            <w:r w:rsidRPr="00473936">
              <w:t>0.199774</w:t>
            </w:r>
          </w:p>
        </w:tc>
        <w:tc>
          <w:tcPr>
            <w:tcW w:w="1350" w:type="dxa"/>
            <w:vAlign w:val="center"/>
          </w:tcPr>
          <w:p w14:paraId="32B418C6" w14:textId="77777777" w:rsidR="0030341B" w:rsidRPr="006D7ED4" w:rsidRDefault="0030341B" w:rsidP="0030341B">
            <w:pPr>
              <w:pStyle w:val="NoSpacing"/>
            </w:pPr>
            <w:r w:rsidRPr="006D7ED4">
              <w:t>&lt;0.0001</w:t>
            </w:r>
          </w:p>
        </w:tc>
      </w:tr>
      <w:tr w:rsidR="00F0243F" w:rsidRPr="00B968C7" w14:paraId="3E6FC014" w14:textId="77777777" w:rsidTr="0030341B">
        <w:trPr>
          <w:trHeight w:val="288"/>
        </w:trPr>
        <w:tc>
          <w:tcPr>
            <w:tcW w:w="4590" w:type="dxa"/>
            <w:vAlign w:val="center"/>
          </w:tcPr>
          <w:p w14:paraId="544A5EEA" w14:textId="6BFA517E" w:rsidR="00F0243F" w:rsidRDefault="00F0243F" w:rsidP="00F0243F">
            <w:pPr>
              <w:pStyle w:val="NoSpacing"/>
            </w:pPr>
            <w:r>
              <w:rPr>
                <w:iCs/>
              </w:rPr>
              <w:t>Age (per year)</w:t>
            </w:r>
          </w:p>
        </w:tc>
        <w:tc>
          <w:tcPr>
            <w:tcW w:w="1800" w:type="dxa"/>
            <w:vAlign w:val="center"/>
          </w:tcPr>
          <w:p w14:paraId="44280B01" w14:textId="7D154C93" w:rsidR="00F0243F" w:rsidRPr="00473936" w:rsidRDefault="00F0243F" w:rsidP="00F0243F">
            <w:pPr>
              <w:pStyle w:val="NoSpacing"/>
            </w:pPr>
            <w:r w:rsidRPr="00473936">
              <w:t>0.179731</w:t>
            </w:r>
          </w:p>
        </w:tc>
        <w:tc>
          <w:tcPr>
            <w:tcW w:w="1260" w:type="dxa"/>
            <w:vAlign w:val="center"/>
          </w:tcPr>
          <w:p w14:paraId="4F3AF097" w14:textId="3527A2B5" w:rsidR="00F0243F" w:rsidRPr="00473936" w:rsidRDefault="00F0243F" w:rsidP="00F0243F">
            <w:pPr>
              <w:pStyle w:val="NoSpacing"/>
            </w:pPr>
            <w:r w:rsidRPr="00473936">
              <w:t>&lt;0.0001</w:t>
            </w:r>
          </w:p>
        </w:tc>
        <w:tc>
          <w:tcPr>
            <w:tcW w:w="1710" w:type="dxa"/>
            <w:vAlign w:val="center"/>
          </w:tcPr>
          <w:p w14:paraId="232CB8C8" w14:textId="4C99C49B" w:rsidR="00F0243F" w:rsidRPr="00473936" w:rsidRDefault="00F0243F" w:rsidP="00F0243F">
            <w:pPr>
              <w:pStyle w:val="NoSpacing"/>
              <w:rPr>
                <w:color w:val="FF0000"/>
              </w:rPr>
            </w:pPr>
            <w:r w:rsidRPr="00473936">
              <w:t>0.178413</w:t>
            </w:r>
          </w:p>
        </w:tc>
        <w:tc>
          <w:tcPr>
            <w:tcW w:w="1350" w:type="dxa"/>
            <w:vAlign w:val="center"/>
          </w:tcPr>
          <w:p w14:paraId="05B9A807" w14:textId="421859C2" w:rsidR="00F0243F" w:rsidRPr="00C31D9D" w:rsidRDefault="00F0243F" w:rsidP="00F0243F">
            <w:pPr>
              <w:pStyle w:val="NoSpacing"/>
              <w:rPr>
                <w:color w:val="FF0000"/>
              </w:rPr>
            </w:pPr>
            <w:r w:rsidRPr="006D7ED4">
              <w:t>&lt;0.0001</w:t>
            </w:r>
          </w:p>
        </w:tc>
      </w:tr>
      <w:tr w:rsidR="00F0243F" w:rsidRPr="00B968C7" w14:paraId="0743105D" w14:textId="77777777" w:rsidTr="0030341B">
        <w:trPr>
          <w:trHeight w:val="288"/>
        </w:trPr>
        <w:tc>
          <w:tcPr>
            <w:tcW w:w="4590" w:type="dxa"/>
            <w:vAlign w:val="center"/>
          </w:tcPr>
          <w:p w14:paraId="60288732" w14:textId="1DF9F467" w:rsidR="00F0243F" w:rsidRDefault="00F0243F" w:rsidP="00F0243F">
            <w:pPr>
              <w:pStyle w:val="NoSpacing"/>
            </w:pPr>
            <w:r>
              <w:rPr>
                <w:iCs/>
              </w:rPr>
              <w:t>Female gender (versus male)</w:t>
            </w:r>
          </w:p>
        </w:tc>
        <w:tc>
          <w:tcPr>
            <w:tcW w:w="1800" w:type="dxa"/>
            <w:vAlign w:val="center"/>
          </w:tcPr>
          <w:p w14:paraId="0DD77165" w14:textId="1921C77F" w:rsidR="00F0243F" w:rsidRPr="00473936" w:rsidRDefault="00F0243F" w:rsidP="00F0243F">
            <w:pPr>
              <w:pStyle w:val="NoSpacing"/>
            </w:pPr>
            <w:r w:rsidRPr="00473936">
              <w:t>0.139340</w:t>
            </w:r>
          </w:p>
        </w:tc>
        <w:tc>
          <w:tcPr>
            <w:tcW w:w="1260" w:type="dxa"/>
            <w:vAlign w:val="center"/>
          </w:tcPr>
          <w:p w14:paraId="1D25D635" w14:textId="3FEF0FD4" w:rsidR="00F0243F" w:rsidRPr="00473936" w:rsidRDefault="00F0243F" w:rsidP="00F0243F">
            <w:pPr>
              <w:pStyle w:val="NoSpacing"/>
            </w:pPr>
            <w:r w:rsidRPr="00473936">
              <w:t>&lt;0.0001</w:t>
            </w:r>
          </w:p>
        </w:tc>
        <w:tc>
          <w:tcPr>
            <w:tcW w:w="1710" w:type="dxa"/>
            <w:vAlign w:val="center"/>
          </w:tcPr>
          <w:p w14:paraId="4F9770AA" w14:textId="513F16CD" w:rsidR="00F0243F" w:rsidRPr="00473936" w:rsidRDefault="00F0243F" w:rsidP="00F0243F">
            <w:pPr>
              <w:pStyle w:val="NoSpacing"/>
              <w:rPr>
                <w:color w:val="FF0000"/>
              </w:rPr>
            </w:pPr>
            <w:r w:rsidRPr="00473936">
              <w:t>0.139287</w:t>
            </w:r>
          </w:p>
        </w:tc>
        <w:tc>
          <w:tcPr>
            <w:tcW w:w="1350" w:type="dxa"/>
            <w:vAlign w:val="center"/>
          </w:tcPr>
          <w:p w14:paraId="7FCA198C" w14:textId="7C5A87B1" w:rsidR="00F0243F" w:rsidRPr="00C31D9D" w:rsidRDefault="00F0243F" w:rsidP="00F0243F">
            <w:pPr>
              <w:pStyle w:val="NoSpacing"/>
              <w:rPr>
                <w:color w:val="FF0000"/>
              </w:rPr>
            </w:pPr>
            <w:r w:rsidRPr="006D7ED4">
              <w:t>&lt;0.0001</w:t>
            </w:r>
          </w:p>
        </w:tc>
      </w:tr>
      <w:tr w:rsidR="00F0243F" w:rsidRPr="00B968C7" w14:paraId="2B75DD55" w14:textId="77777777" w:rsidTr="0030341B">
        <w:trPr>
          <w:trHeight w:val="288"/>
        </w:trPr>
        <w:tc>
          <w:tcPr>
            <w:tcW w:w="4590" w:type="dxa"/>
            <w:vAlign w:val="center"/>
          </w:tcPr>
          <w:p w14:paraId="32D7870B" w14:textId="60AA635F" w:rsidR="00F0243F" w:rsidRDefault="00F0243F" w:rsidP="00F0243F">
            <w:pPr>
              <w:pStyle w:val="NoSpacing"/>
            </w:pPr>
            <w:r>
              <w:t>Cigarette use (versus never)</w:t>
            </w:r>
          </w:p>
        </w:tc>
        <w:tc>
          <w:tcPr>
            <w:tcW w:w="1800" w:type="dxa"/>
            <w:vAlign w:val="center"/>
          </w:tcPr>
          <w:p w14:paraId="116480DF" w14:textId="77777777" w:rsidR="00F0243F" w:rsidRPr="00473936" w:rsidRDefault="00F0243F" w:rsidP="00F0243F">
            <w:pPr>
              <w:pStyle w:val="NoSpacing"/>
            </w:pPr>
          </w:p>
        </w:tc>
        <w:tc>
          <w:tcPr>
            <w:tcW w:w="1260" w:type="dxa"/>
            <w:vAlign w:val="center"/>
          </w:tcPr>
          <w:p w14:paraId="57B0B69D" w14:textId="77777777" w:rsidR="00F0243F" w:rsidRPr="00473936" w:rsidRDefault="00F0243F" w:rsidP="00F0243F">
            <w:pPr>
              <w:pStyle w:val="NoSpacing"/>
            </w:pPr>
          </w:p>
        </w:tc>
        <w:tc>
          <w:tcPr>
            <w:tcW w:w="1710" w:type="dxa"/>
            <w:vAlign w:val="center"/>
          </w:tcPr>
          <w:p w14:paraId="315A8971" w14:textId="77777777" w:rsidR="00F0243F" w:rsidRPr="00473936" w:rsidRDefault="00F0243F" w:rsidP="00F0243F">
            <w:pPr>
              <w:pStyle w:val="NoSpacing"/>
              <w:rPr>
                <w:color w:val="FF0000"/>
              </w:rPr>
            </w:pPr>
          </w:p>
        </w:tc>
        <w:tc>
          <w:tcPr>
            <w:tcW w:w="1350" w:type="dxa"/>
            <w:vAlign w:val="center"/>
          </w:tcPr>
          <w:p w14:paraId="795776CF" w14:textId="77777777" w:rsidR="00F0243F" w:rsidRPr="00C31D9D" w:rsidRDefault="00F0243F" w:rsidP="00F0243F">
            <w:pPr>
              <w:pStyle w:val="NoSpacing"/>
              <w:rPr>
                <w:color w:val="FF0000"/>
              </w:rPr>
            </w:pPr>
          </w:p>
        </w:tc>
      </w:tr>
      <w:tr w:rsidR="00F0243F" w:rsidRPr="00B968C7" w14:paraId="0AD8A69C" w14:textId="77777777" w:rsidTr="0030341B">
        <w:trPr>
          <w:trHeight w:val="288"/>
        </w:trPr>
        <w:tc>
          <w:tcPr>
            <w:tcW w:w="4590" w:type="dxa"/>
            <w:vAlign w:val="center"/>
          </w:tcPr>
          <w:p w14:paraId="63B8E2B7" w14:textId="03B31FF0" w:rsidR="00F0243F" w:rsidRDefault="00F0243F" w:rsidP="00F0243F">
            <w:pPr>
              <w:pStyle w:val="NoSpacing"/>
            </w:pPr>
            <w:r>
              <w:t xml:space="preserve">     Current </w:t>
            </w:r>
          </w:p>
        </w:tc>
        <w:tc>
          <w:tcPr>
            <w:tcW w:w="1800" w:type="dxa"/>
            <w:vAlign w:val="center"/>
          </w:tcPr>
          <w:p w14:paraId="46DE6258" w14:textId="09DCE74C" w:rsidR="00F0243F" w:rsidRPr="00473936" w:rsidRDefault="00F0243F" w:rsidP="00F0243F">
            <w:pPr>
              <w:pStyle w:val="NoSpacing"/>
            </w:pPr>
            <w:r w:rsidRPr="00473936">
              <w:t>0.125323</w:t>
            </w:r>
          </w:p>
        </w:tc>
        <w:tc>
          <w:tcPr>
            <w:tcW w:w="1260" w:type="dxa"/>
            <w:vAlign w:val="center"/>
          </w:tcPr>
          <w:p w14:paraId="5C6F97F8" w14:textId="7AA20F6B" w:rsidR="00F0243F" w:rsidRPr="00473936" w:rsidRDefault="00F0243F" w:rsidP="00F0243F">
            <w:pPr>
              <w:pStyle w:val="NoSpacing"/>
            </w:pPr>
            <w:r w:rsidRPr="00473936">
              <w:t>&lt;0.0001</w:t>
            </w:r>
          </w:p>
        </w:tc>
        <w:tc>
          <w:tcPr>
            <w:tcW w:w="1710" w:type="dxa"/>
            <w:vAlign w:val="center"/>
          </w:tcPr>
          <w:p w14:paraId="4025E24E" w14:textId="363680A5" w:rsidR="00F0243F" w:rsidRPr="00473936" w:rsidRDefault="00F0243F" w:rsidP="00F0243F">
            <w:pPr>
              <w:pStyle w:val="NoSpacing"/>
              <w:rPr>
                <w:color w:val="FF0000"/>
              </w:rPr>
            </w:pPr>
            <w:r w:rsidRPr="00473936">
              <w:t>0.046271</w:t>
            </w:r>
          </w:p>
        </w:tc>
        <w:tc>
          <w:tcPr>
            <w:tcW w:w="1350" w:type="dxa"/>
            <w:vAlign w:val="center"/>
          </w:tcPr>
          <w:p w14:paraId="0867A2AE" w14:textId="63F20EAF" w:rsidR="00F0243F" w:rsidRPr="00C31D9D" w:rsidRDefault="00F0243F" w:rsidP="00F0243F">
            <w:pPr>
              <w:pStyle w:val="NoSpacing"/>
              <w:rPr>
                <w:color w:val="FF0000"/>
              </w:rPr>
            </w:pPr>
            <w:r w:rsidRPr="006D7ED4">
              <w:t>0.0</w:t>
            </w:r>
            <w:r>
              <w:t>542</w:t>
            </w:r>
          </w:p>
        </w:tc>
      </w:tr>
      <w:tr w:rsidR="00F0243F" w:rsidRPr="00B968C7" w14:paraId="70715A31" w14:textId="77777777" w:rsidTr="0030341B">
        <w:trPr>
          <w:trHeight w:val="288"/>
        </w:trPr>
        <w:tc>
          <w:tcPr>
            <w:tcW w:w="4590" w:type="dxa"/>
            <w:vAlign w:val="center"/>
          </w:tcPr>
          <w:p w14:paraId="73A800B2" w14:textId="582A3A1F" w:rsidR="00F0243F" w:rsidRDefault="00F0243F" w:rsidP="00F0243F">
            <w:pPr>
              <w:pStyle w:val="NoSpacing"/>
            </w:pPr>
            <w:r>
              <w:t xml:space="preserve">     Former</w:t>
            </w:r>
          </w:p>
        </w:tc>
        <w:tc>
          <w:tcPr>
            <w:tcW w:w="1800" w:type="dxa"/>
            <w:vAlign w:val="center"/>
          </w:tcPr>
          <w:p w14:paraId="0F2FAAFF" w14:textId="084248B9" w:rsidR="00F0243F" w:rsidRPr="00473936" w:rsidRDefault="00F0243F" w:rsidP="00F0243F">
            <w:pPr>
              <w:pStyle w:val="NoSpacing"/>
            </w:pPr>
          </w:p>
        </w:tc>
        <w:tc>
          <w:tcPr>
            <w:tcW w:w="1260" w:type="dxa"/>
            <w:vAlign w:val="center"/>
          </w:tcPr>
          <w:p w14:paraId="32BFB5B4" w14:textId="5BCAA5AA" w:rsidR="00F0243F" w:rsidRPr="00473936" w:rsidRDefault="00F0243F" w:rsidP="00F0243F">
            <w:pPr>
              <w:pStyle w:val="NoSpacing"/>
            </w:pPr>
          </w:p>
        </w:tc>
        <w:tc>
          <w:tcPr>
            <w:tcW w:w="1710" w:type="dxa"/>
            <w:vAlign w:val="center"/>
          </w:tcPr>
          <w:p w14:paraId="7FAA95A6" w14:textId="67049C57" w:rsidR="00F0243F" w:rsidRPr="00473936" w:rsidRDefault="00F0243F" w:rsidP="00F0243F">
            <w:pPr>
              <w:pStyle w:val="NoSpacing"/>
              <w:rPr>
                <w:color w:val="FF0000"/>
              </w:rPr>
            </w:pPr>
            <w:r w:rsidRPr="00473936">
              <w:t>0.061389</w:t>
            </w:r>
          </w:p>
        </w:tc>
        <w:tc>
          <w:tcPr>
            <w:tcW w:w="1350" w:type="dxa"/>
            <w:vAlign w:val="center"/>
          </w:tcPr>
          <w:p w14:paraId="4E3C0AA6" w14:textId="36EE90B8" w:rsidR="00F0243F" w:rsidRPr="00C31D9D" w:rsidRDefault="00F0243F" w:rsidP="00F0243F">
            <w:pPr>
              <w:pStyle w:val="NoSpacing"/>
              <w:rPr>
                <w:color w:val="FF0000"/>
              </w:rPr>
            </w:pPr>
            <w:r w:rsidRPr="006D7ED4">
              <w:t>0.00</w:t>
            </w:r>
            <w:r>
              <w:t>84</w:t>
            </w:r>
          </w:p>
        </w:tc>
      </w:tr>
      <w:tr w:rsidR="00F0243F" w:rsidRPr="00B968C7" w14:paraId="1CE373CB" w14:textId="77777777" w:rsidTr="0030341B">
        <w:trPr>
          <w:trHeight w:val="288"/>
        </w:trPr>
        <w:tc>
          <w:tcPr>
            <w:tcW w:w="4590" w:type="dxa"/>
            <w:vAlign w:val="center"/>
          </w:tcPr>
          <w:p w14:paraId="479E0C7A" w14:textId="6C215613" w:rsidR="00F0243F" w:rsidRDefault="00F0243F" w:rsidP="00F0243F">
            <w:pPr>
              <w:pStyle w:val="NoSpacing"/>
              <w:rPr>
                <w:iCs/>
              </w:rPr>
            </w:pPr>
            <w:r>
              <w:rPr>
                <w:iCs/>
              </w:rPr>
              <w:t>Urine 8-isoPGF</w:t>
            </w:r>
            <w:r w:rsidRPr="00DC4EA3">
              <w:rPr>
                <w:iCs/>
                <w:vertAlign w:val="subscript"/>
              </w:rPr>
              <w:t>2α</w:t>
            </w:r>
            <w:r>
              <w:rPr>
                <w:iCs/>
              </w:rPr>
              <w:t xml:space="preserve"> (per </w:t>
            </w:r>
            <w:proofErr w:type="spellStart"/>
            <w:r>
              <w:rPr>
                <w:iCs/>
              </w:rPr>
              <w:t>pg</w:t>
            </w:r>
            <w:proofErr w:type="spellEnd"/>
            <w:r>
              <w:rPr>
                <w:iCs/>
              </w:rPr>
              <w:t>/mg creatinine)</w:t>
            </w:r>
          </w:p>
        </w:tc>
        <w:tc>
          <w:tcPr>
            <w:tcW w:w="1800" w:type="dxa"/>
            <w:vAlign w:val="center"/>
          </w:tcPr>
          <w:p w14:paraId="155175C5" w14:textId="55F002F3" w:rsidR="00F0243F" w:rsidRPr="00473936" w:rsidRDefault="00F0243F" w:rsidP="00F0243F">
            <w:pPr>
              <w:pStyle w:val="NoSpacing"/>
            </w:pPr>
            <w:r w:rsidRPr="00473936">
              <w:t>0.068704</w:t>
            </w:r>
          </w:p>
        </w:tc>
        <w:tc>
          <w:tcPr>
            <w:tcW w:w="1260" w:type="dxa"/>
            <w:vAlign w:val="center"/>
          </w:tcPr>
          <w:p w14:paraId="711FCB0C" w14:textId="73ADFB6B" w:rsidR="00F0243F" w:rsidRPr="00473936" w:rsidRDefault="00F0243F" w:rsidP="00F0243F">
            <w:pPr>
              <w:pStyle w:val="NoSpacing"/>
            </w:pPr>
            <w:r w:rsidRPr="00473936">
              <w:t>0.0114</w:t>
            </w:r>
          </w:p>
        </w:tc>
        <w:tc>
          <w:tcPr>
            <w:tcW w:w="1710" w:type="dxa"/>
            <w:vAlign w:val="center"/>
          </w:tcPr>
          <w:p w14:paraId="6BBD8C4F" w14:textId="74931B39" w:rsidR="00F0243F" w:rsidRPr="00473936" w:rsidRDefault="00F0243F" w:rsidP="00F0243F">
            <w:pPr>
              <w:pStyle w:val="NoSpacing"/>
              <w:rPr>
                <w:color w:val="FF0000"/>
              </w:rPr>
            </w:pPr>
            <w:r w:rsidRPr="00473936">
              <w:t>0.096819</w:t>
            </w:r>
          </w:p>
        </w:tc>
        <w:tc>
          <w:tcPr>
            <w:tcW w:w="1350" w:type="dxa"/>
            <w:vAlign w:val="center"/>
          </w:tcPr>
          <w:p w14:paraId="61BCA3C4" w14:textId="4A885484" w:rsidR="00F0243F" w:rsidRPr="00C31D9D" w:rsidRDefault="00F0243F" w:rsidP="00F0243F">
            <w:pPr>
              <w:pStyle w:val="NoSpacing"/>
              <w:rPr>
                <w:color w:val="FF0000"/>
              </w:rPr>
            </w:pPr>
            <w:r w:rsidRPr="006D7ED4">
              <w:t>&lt;0.0001</w:t>
            </w:r>
          </w:p>
        </w:tc>
      </w:tr>
      <w:tr w:rsidR="00F0243F" w:rsidRPr="00B968C7" w14:paraId="4CD6710B" w14:textId="77777777" w:rsidTr="0030341B">
        <w:trPr>
          <w:trHeight w:val="288"/>
        </w:trPr>
        <w:tc>
          <w:tcPr>
            <w:tcW w:w="4590" w:type="dxa"/>
            <w:vAlign w:val="center"/>
          </w:tcPr>
          <w:p w14:paraId="5CDDE133" w14:textId="30B44529" w:rsidR="00F0243F" w:rsidRDefault="00F0243F" w:rsidP="00F0243F">
            <w:pPr>
              <w:pStyle w:val="NoSpacing"/>
              <w:rPr>
                <w:iCs/>
              </w:rPr>
            </w:pPr>
            <w:r>
              <w:t xml:space="preserve">IL-6 (per </w:t>
            </w:r>
            <w:proofErr w:type="spellStart"/>
            <w:r>
              <w:t>pg</w:t>
            </w:r>
            <w:proofErr w:type="spellEnd"/>
            <w:r>
              <w:t>/mL)</w:t>
            </w:r>
          </w:p>
        </w:tc>
        <w:tc>
          <w:tcPr>
            <w:tcW w:w="1800" w:type="dxa"/>
            <w:vAlign w:val="center"/>
          </w:tcPr>
          <w:p w14:paraId="4715530B" w14:textId="0ECE149B" w:rsidR="00F0243F" w:rsidRPr="00473936" w:rsidRDefault="00F0243F" w:rsidP="00F0243F">
            <w:pPr>
              <w:pStyle w:val="NoSpacing"/>
            </w:pPr>
            <w:r w:rsidRPr="00473936">
              <w:t>0.066116</w:t>
            </w:r>
          </w:p>
        </w:tc>
        <w:tc>
          <w:tcPr>
            <w:tcW w:w="1260" w:type="dxa"/>
            <w:vAlign w:val="center"/>
          </w:tcPr>
          <w:p w14:paraId="181FADF5" w14:textId="12F94891" w:rsidR="00F0243F" w:rsidRPr="00473936" w:rsidRDefault="00F0243F" w:rsidP="00F0243F">
            <w:pPr>
              <w:pStyle w:val="NoSpacing"/>
            </w:pPr>
            <w:r w:rsidRPr="00473936">
              <w:t>0.0128</w:t>
            </w:r>
          </w:p>
        </w:tc>
        <w:tc>
          <w:tcPr>
            <w:tcW w:w="1710" w:type="dxa"/>
            <w:vAlign w:val="center"/>
          </w:tcPr>
          <w:p w14:paraId="12614522" w14:textId="00619661" w:rsidR="00F0243F" w:rsidRPr="00473936" w:rsidRDefault="00F0243F" w:rsidP="00F0243F">
            <w:pPr>
              <w:pStyle w:val="NoSpacing"/>
            </w:pPr>
            <w:r w:rsidRPr="00473936">
              <w:t>0.089145</w:t>
            </w:r>
          </w:p>
        </w:tc>
        <w:tc>
          <w:tcPr>
            <w:tcW w:w="1350" w:type="dxa"/>
            <w:vAlign w:val="center"/>
          </w:tcPr>
          <w:p w14:paraId="38A5D483" w14:textId="3AD2C774" w:rsidR="00F0243F" w:rsidRPr="006D7ED4" w:rsidRDefault="00F0243F" w:rsidP="00F0243F">
            <w:pPr>
              <w:pStyle w:val="NoSpacing"/>
            </w:pPr>
            <w:r w:rsidRPr="006D7ED4">
              <w:t>0.000</w:t>
            </w:r>
            <w:r>
              <w:t>3</w:t>
            </w:r>
          </w:p>
        </w:tc>
      </w:tr>
      <w:tr w:rsidR="00F0243F" w:rsidRPr="00B968C7" w14:paraId="00B21408" w14:textId="77777777" w:rsidTr="0030341B">
        <w:trPr>
          <w:trHeight w:val="288"/>
        </w:trPr>
        <w:tc>
          <w:tcPr>
            <w:tcW w:w="4590" w:type="dxa"/>
            <w:vAlign w:val="center"/>
          </w:tcPr>
          <w:p w14:paraId="6219E231" w14:textId="426B3E29" w:rsidR="00F0243F" w:rsidRDefault="00F0243F" w:rsidP="00F0243F">
            <w:pPr>
              <w:pStyle w:val="NoSpacing"/>
              <w:rPr>
                <w:iCs/>
              </w:rPr>
            </w:pPr>
            <w:r>
              <w:rPr>
                <w:iCs/>
              </w:rPr>
              <w:t xml:space="preserve">P-selectin (per </w:t>
            </w:r>
            <w:proofErr w:type="spellStart"/>
            <w:r>
              <w:rPr>
                <w:iCs/>
              </w:rPr>
              <w:t>pg</w:t>
            </w:r>
            <w:proofErr w:type="spellEnd"/>
            <w:r>
              <w:rPr>
                <w:iCs/>
              </w:rPr>
              <w:t>/mL)</w:t>
            </w:r>
          </w:p>
        </w:tc>
        <w:tc>
          <w:tcPr>
            <w:tcW w:w="1800" w:type="dxa"/>
            <w:vAlign w:val="center"/>
          </w:tcPr>
          <w:p w14:paraId="16075F6D" w14:textId="273C8CC1" w:rsidR="00F0243F" w:rsidRPr="00473936" w:rsidRDefault="00F0243F" w:rsidP="00F0243F">
            <w:pPr>
              <w:pStyle w:val="NoSpacing"/>
            </w:pPr>
            <w:r w:rsidRPr="00473936">
              <w:t>0.063753</w:t>
            </w:r>
          </w:p>
        </w:tc>
        <w:tc>
          <w:tcPr>
            <w:tcW w:w="1260" w:type="dxa"/>
            <w:vAlign w:val="center"/>
          </w:tcPr>
          <w:p w14:paraId="33E48D93" w14:textId="58F08421" w:rsidR="00F0243F" w:rsidRPr="00473936" w:rsidRDefault="00F0243F" w:rsidP="00F0243F">
            <w:pPr>
              <w:pStyle w:val="NoSpacing"/>
            </w:pPr>
            <w:r w:rsidRPr="00473936">
              <w:t>0.0160</w:t>
            </w:r>
          </w:p>
        </w:tc>
        <w:tc>
          <w:tcPr>
            <w:tcW w:w="1710" w:type="dxa"/>
            <w:vAlign w:val="center"/>
          </w:tcPr>
          <w:p w14:paraId="621803FC" w14:textId="1E09D2C9" w:rsidR="00F0243F" w:rsidRPr="00473936" w:rsidRDefault="00F0243F" w:rsidP="00F0243F">
            <w:pPr>
              <w:pStyle w:val="NoSpacing"/>
              <w:rPr>
                <w:rFonts w:eastAsiaTheme="minorEastAsia"/>
                <w:color w:val="FF0000"/>
              </w:rPr>
            </w:pPr>
            <w:r w:rsidRPr="00473936">
              <w:t>0.064814</w:t>
            </w:r>
          </w:p>
        </w:tc>
        <w:tc>
          <w:tcPr>
            <w:tcW w:w="1350" w:type="dxa"/>
            <w:vAlign w:val="center"/>
          </w:tcPr>
          <w:p w14:paraId="4E5DD49B" w14:textId="79E838F7" w:rsidR="00F0243F" w:rsidRPr="00C31D9D" w:rsidRDefault="00F0243F" w:rsidP="00F0243F">
            <w:pPr>
              <w:pStyle w:val="NoSpacing"/>
              <w:rPr>
                <w:color w:val="FF0000"/>
              </w:rPr>
            </w:pPr>
            <w:r w:rsidRPr="006D7ED4">
              <w:t>0.00</w:t>
            </w:r>
            <w:r>
              <w:t>58</w:t>
            </w:r>
          </w:p>
        </w:tc>
      </w:tr>
      <w:tr w:rsidR="00F0243F" w:rsidRPr="00B968C7" w14:paraId="25BABDC7" w14:textId="77777777" w:rsidTr="0030341B">
        <w:trPr>
          <w:trHeight w:val="288"/>
        </w:trPr>
        <w:tc>
          <w:tcPr>
            <w:tcW w:w="4590" w:type="dxa"/>
            <w:vAlign w:val="center"/>
          </w:tcPr>
          <w:p w14:paraId="51A17D81" w14:textId="4FFDAAEB" w:rsidR="00F0243F" w:rsidRDefault="00F0243F" w:rsidP="00F0243F">
            <w:pPr>
              <w:pStyle w:val="NoSpacing"/>
              <w:rPr>
                <w:iCs/>
              </w:rPr>
            </w:pPr>
            <w:r>
              <w:t xml:space="preserve">ASA dose (&gt;81versus ≤81mg/day) </w:t>
            </w:r>
          </w:p>
        </w:tc>
        <w:tc>
          <w:tcPr>
            <w:tcW w:w="1800" w:type="dxa"/>
            <w:vAlign w:val="center"/>
          </w:tcPr>
          <w:p w14:paraId="3B58A112" w14:textId="5192E03F" w:rsidR="00F0243F" w:rsidRPr="00473936" w:rsidRDefault="00F0243F" w:rsidP="00F0243F">
            <w:pPr>
              <w:pStyle w:val="NoSpacing"/>
            </w:pPr>
            <w:r w:rsidRPr="00473936">
              <w:t>0.158261</w:t>
            </w:r>
          </w:p>
        </w:tc>
        <w:tc>
          <w:tcPr>
            <w:tcW w:w="1260" w:type="dxa"/>
            <w:vAlign w:val="center"/>
          </w:tcPr>
          <w:p w14:paraId="5227F5E5" w14:textId="0AB1B9CA" w:rsidR="00F0243F" w:rsidRPr="00473936" w:rsidRDefault="00F0243F" w:rsidP="00F0243F">
            <w:pPr>
              <w:pStyle w:val="NoSpacing"/>
            </w:pPr>
            <w:r w:rsidRPr="00473936">
              <w:t>&lt;0.0001</w:t>
            </w:r>
          </w:p>
        </w:tc>
        <w:tc>
          <w:tcPr>
            <w:tcW w:w="1710" w:type="dxa"/>
            <w:vAlign w:val="center"/>
          </w:tcPr>
          <w:p w14:paraId="62114188" w14:textId="743FDA0E" w:rsidR="00F0243F" w:rsidRPr="00473936" w:rsidRDefault="00F0243F" w:rsidP="00F0243F">
            <w:pPr>
              <w:pStyle w:val="NoSpacing"/>
            </w:pPr>
          </w:p>
        </w:tc>
        <w:tc>
          <w:tcPr>
            <w:tcW w:w="1350" w:type="dxa"/>
            <w:vAlign w:val="center"/>
          </w:tcPr>
          <w:p w14:paraId="4B0BFB76" w14:textId="2EF125B2" w:rsidR="00F0243F" w:rsidRPr="006D7ED4" w:rsidRDefault="00F0243F" w:rsidP="00F0243F">
            <w:pPr>
              <w:pStyle w:val="NoSpacing"/>
            </w:pPr>
          </w:p>
        </w:tc>
      </w:tr>
      <w:tr w:rsidR="00F0243F" w:rsidRPr="00B968C7" w14:paraId="36B83EB0" w14:textId="77777777" w:rsidTr="0030341B">
        <w:trPr>
          <w:trHeight w:val="288"/>
        </w:trPr>
        <w:tc>
          <w:tcPr>
            <w:tcW w:w="4590" w:type="dxa"/>
            <w:vAlign w:val="center"/>
          </w:tcPr>
          <w:p w14:paraId="6A7D0843" w14:textId="79638FAF" w:rsidR="00F0243F" w:rsidRDefault="00F0243F" w:rsidP="00F0243F">
            <w:pPr>
              <w:pStyle w:val="NoSpacing"/>
              <w:rPr>
                <w:iCs/>
              </w:rPr>
            </w:pPr>
            <w:r>
              <w:rPr>
                <w:iCs/>
              </w:rPr>
              <w:t>Urine albumin-creatinine ratio (per ln mg/g)</w:t>
            </w:r>
          </w:p>
        </w:tc>
        <w:tc>
          <w:tcPr>
            <w:tcW w:w="1800" w:type="dxa"/>
            <w:vAlign w:val="center"/>
          </w:tcPr>
          <w:p w14:paraId="59B2E91A" w14:textId="7B8C1C97" w:rsidR="00F0243F" w:rsidRPr="00473936" w:rsidRDefault="00F0243F" w:rsidP="00F0243F">
            <w:pPr>
              <w:pStyle w:val="NoSpacing"/>
              <w:rPr>
                <w:rFonts w:eastAsiaTheme="minorEastAsia"/>
              </w:rPr>
            </w:pPr>
            <w:r w:rsidRPr="00473936">
              <w:t>0.106786</w:t>
            </w:r>
          </w:p>
        </w:tc>
        <w:tc>
          <w:tcPr>
            <w:tcW w:w="1260" w:type="dxa"/>
            <w:vAlign w:val="center"/>
          </w:tcPr>
          <w:p w14:paraId="3FA56077" w14:textId="4931BBF9" w:rsidR="00F0243F" w:rsidRPr="00473936" w:rsidRDefault="00F0243F" w:rsidP="00F0243F">
            <w:pPr>
              <w:pStyle w:val="NoSpacing"/>
            </w:pPr>
            <w:r w:rsidRPr="00473936">
              <w:t>0.0002</w:t>
            </w:r>
          </w:p>
        </w:tc>
        <w:tc>
          <w:tcPr>
            <w:tcW w:w="1710" w:type="dxa"/>
            <w:vAlign w:val="center"/>
          </w:tcPr>
          <w:p w14:paraId="46727CC9" w14:textId="77777777" w:rsidR="00F0243F" w:rsidRPr="00473936" w:rsidRDefault="00F0243F" w:rsidP="00F0243F">
            <w:pPr>
              <w:pStyle w:val="NoSpacing"/>
              <w:rPr>
                <w:rFonts w:eastAsiaTheme="minorEastAsia"/>
              </w:rPr>
            </w:pPr>
          </w:p>
        </w:tc>
        <w:tc>
          <w:tcPr>
            <w:tcW w:w="1350" w:type="dxa"/>
            <w:vAlign w:val="center"/>
          </w:tcPr>
          <w:p w14:paraId="312A16C5" w14:textId="77777777" w:rsidR="00F0243F" w:rsidRPr="006D7ED4" w:rsidRDefault="00F0243F" w:rsidP="00F0243F">
            <w:pPr>
              <w:pStyle w:val="NoSpacing"/>
            </w:pPr>
          </w:p>
        </w:tc>
      </w:tr>
      <w:tr w:rsidR="00F0243F" w:rsidRPr="00B968C7" w14:paraId="1784E814" w14:textId="77777777" w:rsidTr="0030341B">
        <w:trPr>
          <w:trHeight w:val="288"/>
        </w:trPr>
        <w:tc>
          <w:tcPr>
            <w:tcW w:w="4590" w:type="dxa"/>
            <w:vAlign w:val="center"/>
          </w:tcPr>
          <w:p w14:paraId="5549A57A" w14:textId="7103B2AD" w:rsidR="00F0243F" w:rsidRDefault="00F0243F" w:rsidP="00F0243F">
            <w:pPr>
              <w:pStyle w:val="NoSpacing"/>
              <w:rPr>
                <w:iCs/>
              </w:rPr>
            </w:pPr>
            <w:r>
              <w:rPr>
                <w:iCs/>
              </w:rPr>
              <w:t>Diabetes (versus none)</w:t>
            </w:r>
          </w:p>
        </w:tc>
        <w:tc>
          <w:tcPr>
            <w:tcW w:w="1800" w:type="dxa"/>
            <w:vAlign w:val="center"/>
          </w:tcPr>
          <w:p w14:paraId="055E145D" w14:textId="35EA964D" w:rsidR="00F0243F" w:rsidRPr="00473936" w:rsidRDefault="00F0243F" w:rsidP="00F0243F">
            <w:pPr>
              <w:pStyle w:val="NoSpacing"/>
              <w:rPr>
                <w:rFonts w:eastAsiaTheme="minorEastAsia"/>
              </w:rPr>
            </w:pPr>
            <w:r w:rsidRPr="00473936">
              <w:t>0.097258</w:t>
            </w:r>
          </w:p>
        </w:tc>
        <w:tc>
          <w:tcPr>
            <w:tcW w:w="1260" w:type="dxa"/>
            <w:vAlign w:val="center"/>
          </w:tcPr>
          <w:p w14:paraId="053FDB80" w14:textId="0394E0C4" w:rsidR="00F0243F" w:rsidRPr="00473936" w:rsidRDefault="00F0243F" w:rsidP="00F0243F">
            <w:pPr>
              <w:pStyle w:val="NoSpacing"/>
            </w:pPr>
            <w:r w:rsidRPr="00473936">
              <w:t>0.0003</w:t>
            </w:r>
          </w:p>
        </w:tc>
        <w:tc>
          <w:tcPr>
            <w:tcW w:w="1710" w:type="dxa"/>
            <w:vAlign w:val="center"/>
          </w:tcPr>
          <w:p w14:paraId="7DD47B50" w14:textId="77777777" w:rsidR="00F0243F" w:rsidRPr="00473936" w:rsidRDefault="00F0243F" w:rsidP="00F0243F">
            <w:pPr>
              <w:pStyle w:val="NoSpacing"/>
              <w:rPr>
                <w:rFonts w:eastAsiaTheme="minorEastAsia"/>
              </w:rPr>
            </w:pPr>
          </w:p>
        </w:tc>
        <w:tc>
          <w:tcPr>
            <w:tcW w:w="1350" w:type="dxa"/>
            <w:vAlign w:val="center"/>
          </w:tcPr>
          <w:p w14:paraId="5B8BA6A5" w14:textId="77777777" w:rsidR="00F0243F" w:rsidRPr="006D7ED4" w:rsidRDefault="00F0243F" w:rsidP="00F0243F">
            <w:pPr>
              <w:pStyle w:val="NoSpacing"/>
            </w:pPr>
          </w:p>
        </w:tc>
      </w:tr>
      <w:tr w:rsidR="00F0243F" w:rsidRPr="00B968C7" w14:paraId="7EF6A1BF" w14:textId="77777777" w:rsidTr="0030341B">
        <w:trPr>
          <w:trHeight w:val="288"/>
        </w:trPr>
        <w:tc>
          <w:tcPr>
            <w:tcW w:w="4590" w:type="dxa"/>
            <w:vAlign w:val="center"/>
          </w:tcPr>
          <w:p w14:paraId="60C7FC77" w14:textId="4247BEDB" w:rsidR="00F0243F" w:rsidRDefault="00F0243F" w:rsidP="00F0243F">
            <w:pPr>
              <w:pStyle w:val="NoSpacing"/>
              <w:rPr>
                <w:iCs/>
              </w:rPr>
            </w:pPr>
            <w:r>
              <w:rPr>
                <w:iCs/>
              </w:rPr>
              <w:t>Lipid therapy (versus none)</w:t>
            </w:r>
          </w:p>
        </w:tc>
        <w:tc>
          <w:tcPr>
            <w:tcW w:w="1800" w:type="dxa"/>
            <w:vAlign w:val="center"/>
          </w:tcPr>
          <w:p w14:paraId="732D39B8" w14:textId="5571B3F2" w:rsidR="00F0243F" w:rsidRPr="00473936" w:rsidRDefault="00F0243F" w:rsidP="00F0243F">
            <w:pPr>
              <w:pStyle w:val="NoSpacing"/>
              <w:rPr>
                <w:rFonts w:eastAsiaTheme="minorEastAsia"/>
              </w:rPr>
            </w:pPr>
            <w:r w:rsidRPr="00473936">
              <w:t>-0.062817</w:t>
            </w:r>
          </w:p>
        </w:tc>
        <w:tc>
          <w:tcPr>
            <w:tcW w:w="1260" w:type="dxa"/>
            <w:vAlign w:val="center"/>
          </w:tcPr>
          <w:p w14:paraId="290C358A" w14:textId="06112355" w:rsidR="00F0243F" w:rsidRPr="00473936" w:rsidRDefault="00F0243F" w:rsidP="00F0243F">
            <w:pPr>
              <w:pStyle w:val="NoSpacing"/>
            </w:pPr>
            <w:commentRangeStart w:id="18"/>
            <w:r w:rsidRPr="00473936">
              <w:t>0.0126</w:t>
            </w:r>
            <w:commentRangeEnd w:id="18"/>
            <w:r w:rsidR="009A07CC">
              <w:rPr>
                <w:rStyle w:val="CommentReference"/>
                <w:rFonts w:asciiTheme="minorHAnsi" w:eastAsiaTheme="minorHAnsi" w:hAnsiTheme="minorHAnsi" w:cstheme="minorBidi"/>
              </w:rPr>
              <w:commentReference w:id="18"/>
            </w:r>
          </w:p>
        </w:tc>
        <w:tc>
          <w:tcPr>
            <w:tcW w:w="1710" w:type="dxa"/>
            <w:vAlign w:val="center"/>
          </w:tcPr>
          <w:p w14:paraId="546EC5F9" w14:textId="77777777" w:rsidR="00F0243F" w:rsidRPr="00473936" w:rsidRDefault="00F0243F" w:rsidP="00F0243F">
            <w:pPr>
              <w:pStyle w:val="NoSpacing"/>
              <w:rPr>
                <w:rFonts w:eastAsiaTheme="minorEastAsia"/>
              </w:rPr>
            </w:pPr>
          </w:p>
        </w:tc>
        <w:tc>
          <w:tcPr>
            <w:tcW w:w="1350" w:type="dxa"/>
            <w:vAlign w:val="center"/>
          </w:tcPr>
          <w:p w14:paraId="38ADCF4D" w14:textId="77777777" w:rsidR="00F0243F" w:rsidRPr="006D7ED4" w:rsidRDefault="00F0243F" w:rsidP="00F0243F">
            <w:pPr>
              <w:pStyle w:val="NoSpacing"/>
            </w:pPr>
          </w:p>
        </w:tc>
      </w:tr>
      <w:tr w:rsidR="00F0243F" w:rsidRPr="00B968C7" w14:paraId="7B853529" w14:textId="77777777" w:rsidTr="0030341B">
        <w:trPr>
          <w:trHeight w:val="288"/>
        </w:trPr>
        <w:tc>
          <w:tcPr>
            <w:tcW w:w="4590" w:type="dxa"/>
            <w:vAlign w:val="center"/>
          </w:tcPr>
          <w:p w14:paraId="7A5C3B6E" w14:textId="77777777" w:rsidR="00F0243F" w:rsidRDefault="00F0243F" w:rsidP="00F0243F">
            <w:pPr>
              <w:pStyle w:val="NoSpacing"/>
              <w:rPr>
                <w:iCs/>
              </w:rPr>
            </w:pPr>
            <w:r>
              <w:rPr>
                <w:iCs/>
              </w:rPr>
              <w:t>Atrial fibrillation/flutter (versus never)</w:t>
            </w:r>
          </w:p>
        </w:tc>
        <w:tc>
          <w:tcPr>
            <w:tcW w:w="1800" w:type="dxa"/>
            <w:vAlign w:val="center"/>
          </w:tcPr>
          <w:p w14:paraId="3F60EE9C" w14:textId="6954AF6A" w:rsidR="00F0243F" w:rsidRPr="00473936" w:rsidRDefault="00F0243F" w:rsidP="00F0243F">
            <w:pPr>
              <w:pStyle w:val="NoSpacing"/>
              <w:rPr>
                <w:rFonts w:eastAsiaTheme="minorEastAsia"/>
              </w:rPr>
            </w:pPr>
            <w:r w:rsidRPr="00473936">
              <w:t>0.054034</w:t>
            </w:r>
          </w:p>
        </w:tc>
        <w:tc>
          <w:tcPr>
            <w:tcW w:w="1260" w:type="dxa"/>
            <w:vAlign w:val="center"/>
          </w:tcPr>
          <w:p w14:paraId="04AEB60F" w14:textId="77777777" w:rsidR="00F0243F" w:rsidRPr="00473936" w:rsidRDefault="00F0243F" w:rsidP="00F0243F">
            <w:pPr>
              <w:pStyle w:val="NoSpacing"/>
            </w:pPr>
            <w:commentRangeStart w:id="19"/>
            <w:r w:rsidRPr="00473936">
              <w:t>0.0277</w:t>
            </w:r>
            <w:commentRangeEnd w:id="19"/>
            <w:r w:rsidR="009A07CC">
              <w:rPr>
                <w:rStyle w:val="CommentReference"/>
                <w:rFonts w:asciiTheme="minorHAnsi" w:eastAsiaTheme="minorHAnsi" w:hAnsiTheme="minorHAnsi" w:cstheme="minorBidi"/>
              </w:rPr>
              <w:commentReference w:id="19"/>
            </w:r>
          </w:p>
        </w:tc>
        <w:tc>
          <w:tcPr>
            <w:tcW w:w="1710" w:type="dxa"/>
            <w:vAlign w:val="center"/>
          </w:tcPr>
          <w:p w14:paraId="3D8B19B1" w14:textId="77777777" w:rsidR="00F0243F" w:rsidRPr="00473936" w:rsidRDefault="00F0243F" w:rsidP="00F0243F">
            <w:pPr>
              <w:pStyle w:val="NoSpacing"/>
              <w:rPr>
                <w:rFonts w:eastAsiaTheme="minorEastAsia"/>
                <w:color w:val="FF0000"/>
              </w:rPr>
            </w:pPr>
          </w:p>
        </w:tc>
        <w:tc>
          <w:tcPr>
            <w:tcW w:w="1350" w:type="dxa"/>
            <w:vAlign w:val="center"/>
          </w:tcPr>
          <w:p w14:paraId="1C6576A4" w14:textId="77777777" w:rsidR="00F0243F" w:rsidRPr="00C31D9D" w:rsidRDefault="00F0243F" w:rsidP="00F0243F">
            <w:pPr>
              <w:pStyle w:val="NoSpacing"/>
              <w:rPr>
                <w:color w:val="FF0000"/>
              </w:rPr>
            </w:pPr>
          </w:p>
        </w:tc>
      </w:tr>
      <w:tr w:rsidR="00F0243F" w:rsidRPr="00B968C7" w14:paraId="37433F31" w14:textId="77777777" w:rsidTr="0030341B">
        <w:trPr>
          <w:trHeight w:val="288"/>
        </w:trPr>
        <w:tc>
          <w:tcPr>
            <w:tcW w:w="4590" w:type="dxa"/>
            <w:vAlign w:val="center"/>
          </w:tcPr>
          <w:p w14:paraId="40555FF4" w14:textId="5B3EE808" w:rsidR="00F0243F" w:rsidRDefault="00F0243F" w:rsidP="00F0243F">
            <w:pPr>
              <w:pStyle w:val="NoSpacing"/>
              <w:rPr>
                <w:iCs/>
              </w:rPr>
            </w:pPr>
            <w:r>
              <w:rPr>
                <w:iCs/>
              </w:rPr>
              <w:t>NSAID use (versus none)</w:t>
            </w:r>
          </w:p>
        </w:tc>
        <w:tc>
          <w:tcPr>
            <w:tcW w:w="1800" w:type="dxa"/>
            <w:vAlign w:val="center"/>
          </w:tcPr>
          <w:p w14:paraId="264EE96F" w14:textId="1D9AD4FF" w:rsidR="00F0243F" w:rsidRPr="00473936" w:rsidRDefault="00F0243F" w:rsidP="00F0243F">
            <w:pPr>
              <w:pStyle w:val="NoSpacing"/>
              <w:rPr>
                <w:rFonts w:eastAsiaTheme="minorEastAsia"/>
              </w:rPr>
            </w:pPr>
          </w:p>
        </w:tc>
        <w:tc>
          <w:tcPr>
            <w:tcW w:w="1260" w:type="dxa"/>
            <w:vAlign w:val="center"/>
          </w:tcPr>
          <w:p w14:paraId="3C5E2057" w14:textId="65CA5139" w:rsidR="00F0243F" w:rsidRPr="00473936" w:rsidRDefault="00F0243F" w:rsidP="00F0243F">
            <w:pPr>
              <w:pStyle w:val="NoSpacing"/>
            </w:pPr>
          </w:p>
        </w:tc>
        <w:tc>
          <w:tcPr>
            <w:tcW w:w="1710" w:type="dxa"/>
            <w:vAlign w:val="center"/>
          </w:tcPr>
          <w:p w14:paraId="020B7B5B" w14:textId="1758629C" w:rsidR="00F0243F" w:rsidRPr="00473936" w:rsidRDefault="00F0243F" w:rsidP="00F0243F">
            <w:pPr>
              <w:pStyle w:val="NoSpacing"/>
              <w:rPr>
                <w:rFonts w:eastAsiaTheme="minorEastAsia"/>
              </w:rPr>
            </w:pPr>
            <w:r w:rsidRPr="00473936">
              <w:t>-0.143680</w:t>
            </w:r>
          </w:p>
        </w:tc>
        <w:tc>
          <w:tcPr>
            <w:tcW w:w="1350" w:type="dxa"/>
            <w:vAlign w:val="center"/>
          </w:tcPr>
          <w:p w14:paraId="0D880C0E" w14:textId="34CBBD22" w:rsidR="00F0243F" w:rsidRPr="006D7ED4" w:rsidRDefault="00F0243F" w:rsidP="00F0243F">
            <w:pPr>
              <w:pStyle w:val="NoSpacing"/>
            </w:pPr>
            <w:r w:rsidRPr="006D7ED4">
              <w:t>&lt;0.0001</w:t>
            </w:r>
          </w:p>
        </w:tc>
      </w:tr>
      <w:tr w:rsidR="00F0243F" w:rsidRPr="00B968C7" w14:paraId="688A531F" w14:textId="77777777" w:rsidTr="0030341B">
        <w:trPr>
          <w:trHeight w:val="288"/>
        </w:trPr>
        <w:tc>
          <w:tcPr>
            <w:tcW w:w="4590" w:type="dxa"/>
            <w:vAlign w:val="center"/>
          </w:tcPr>
          <w:p w14:paraId="29DC1DEF" w14:textId="5AFA769A" w:rsidR="00F0243F" w:rsidRDefault="00F0243F" w:rsidP="00F0243F">
            <w:pPr>
              <w:pStyle w:val="NoSpacing"/>
              <w:rPr>
                <w:iCs/>
              </w:rPr>
            </w:pPr>
            <w:r>
              <w:rPr>
                <w:iCs/>
              </w:rPr>
              <w:t>Oral anticoagulant use (versus none)</w:t>
            </w:r>
          </w:p>
        </w:tc>
        <w:tc>
          <w:tcPr>
            <w:tcW w:w="1800" w:type="dxa"/>
            <w:vAlign w:val="center"/>
          </w:tcPr>
          <w:p w14:paraId="7C751936" w14:textId="77777777" w:rsidR="00F0243F" w:rsidRPr="00473936" w:rsidRDefault="00F0243F" w:rsidP="00F0243F">
            <w:pPr>
              <w:pStyle w:val="NoSpacing"/>
              <w:rPr>
                <w:rFonts w:eastAsiaTheme="minorEastAsia"/>
              </w:rPr>
            </w:pPr>
          </w:p>
        </w:tc>
        <w:tc>
          <w:tcPr>
            <w:tcW w:w="1260" w:type="dxa"/>
            <w:vAlign w:val="center"/>
          </w:tcPr>
          <w:p w14:paraId="33552015" w14:textId="77777777" w:rsidR="00F0243F" w:rsidRPr="00473936" w:rsidRDefault="00F0243F" w:rsidP="00F0243F">
            <w:pPr>
              <w:pStyle w:val="NoSpacing"/>
            </w:pPr>
          </w:p>
        </w:tc>
        <w:tc>
          <w:tcPr>
            <w:tcW w:w="1710" w:type="dxa"/>
            <w:vAlign w:val="center"/>
          </w:tcPr>
          <w:p w14:paraId="63BC9C05" w14:textId="55A4DA05" w:rsidR="00F0243F" w:rsidRPr="00473936" w:rsidRDefault="00F0243F" w:rsidP="00F0243F">
            <w:pPr>
              <w:pStyle w:val="NoSpacing"/>
              <w:rPr>
                <w:rFonts w:eastAsiaTheme="minorEastAsia"/>
              </w:rPr>
            </w:pPr>
            <w:r w:rsidRPr="00473936">
              <w:t>0.121710</w:t>
            </w:r>
          </w:p>
        </w:tc>
        <w:tc>
          <w:tcPr>
            <w:tcW w:w="1350" w:type="dxa"/>
            <w:vAlign w:val="center"/>
          </w:tcPr>
          <w:p w14:paraId="55BA5637" w14:textId="304CD71F" w:rsidR="00F0243F" w:rsidRPr="006D7ED4" w:rsidRDefault="00F0243F" w:rsidP="00F0243F">
            <w:pPr>
              <w:pStyle w:val="NoSpacing"/>
            </w:pPr>
            <w:r w:rsidRPr="006D7ED4">
              <w:t>&lt;0.0001</w:t>
            </w:r>
          </w:p>
        </w:tc>
      </w:tr>
      <w:tr w:rsidR="00F0243F" w:rsidRPr="00B968C7" w14:paraId="663F0431" w14:textId="77777777" w:rsidTr="0030341B">
        <w:trPr>
          <w:trHeight w:val="288"/>
        </w:trPr>
        <w:tc>
          <w:tcPr>
            <w:tcW w:w="4590" w:type="dxa"/>
            <w:vAlign w:val="center"/>
          </w:tcPr>
          <w:p w14:paraId="1DA3AF9E" w14:textId="77777777" w:rsidR="00F0243F" w:rsidRDefault="00F0243F" w:rsidP="00F0243F">
            <w:pPr>
              <w:pStyle w:val="NoSpacing"/>
              <w:rPr>
                <w:iCs/>
              </w:rPr>
            </w:pPr>
            <w:r>
              <w:t>HDL (per mg/dL)</w:t>
            </w:r>
          </w:p>
        </w:tc>
        <w:tc>
          <w:tcPr>
            <w:tcW w:w="1800" w:type="dxa"/>
            <w:vAlign w:val="center"/>
          </w:tcPr>
          <w:p w14:paraId="2B9514B2" w14:textId="77777777" w:rsidR="00F0243F" w:rsidRPr="00473936" w:rsidRDefault="00F0243F" w:rsidP="00F0243F">
            <w:pPr>
              <w:pStyle w:val="NoSpacing"/>
            </w:pPr>
          </w:p>
        </w:tc>
        <w:tc>
          <w:tcPr>
            <w:tcW w:w="1260" w:type="dxa"/>
            <w:vAlign w:val="center"/>
          </w:tcPr>
          <w:p w14:paraId="1147B168" w14:textId="77777777" w:rsidR="00F0243F" w:rsidRPr="00473936" w:rsidRDefault="00F0243F" w:rsidP="00F0243F">
            <w:pPr>
              <w:pStyle w:val="NoSpacing"/>
            </w:pPr>
          </w:p>
        </w:tc>
        <w:tc>
          <w:tcPr>
            <w:tcW w:w="1710" w:type="dxa"/>
            <w:vAlign w:val="center"/>
          </w:tcPr>
          <w:p w14:paraId="066D93DD" w14:textId="249ECA6F" w:rsidR="00F0243F" w:rsidRPr="00473936" w:rsidRDefault="00F0243F" w:rsidP="00F0243F">
            <w:pPr>
              <w:pStyle w:val="NoSpacing"/>
              <w:rPr>
                <w:rFonts w:eastAsiaTheme="minorEastAsia"/>
              </w:rPr>
            </w:pPr>
            <w:r w:rsidRPr="00473936">
              <w:t>-0.107252</w:t>
            </w:r>
          </w:p>
        </w:tc>
        <w:tc>
          <w:tcPr>
            <w:tcW w:w="1350" w:type="dxa"/>
            <w:vAlign w:val="center"/>
          </w:tcPr>
          <w:p w14:paraId="34CE37CA" w14:textId="77777777" w:rsidR="00F0243F" w:rsidRPr="006D7ED4" w:rsidRDefault="00F0243F" w:rsidP="00F0243F">
            <w:pPr>
              <w:pStyle w:val="NoSpacing"/>
            </w:pPr>
            <w:r w:rsidRPr="006D7ED4">
              <w:t>&lt;0.0001</w:t>
            </w:r>
          </w:p>
        </w:tc>
      </w:tr>
      <w:tr w:rsidR="00F0243F" w:rsidRPr="00B968C7" w14:paraId="02DC83B6" w14:textId="77777777" w:rsidTr="0030341B">
        <w:trPr>
          <w:trHeight w:val="288"/>
        </w:trPr>
        <w:tc>
          <w:tcPr>
            <w:tcW w:w="4590" w:type="dxa"/>
            <w:tcBorders>
              <w:bottom w:val="single" w:sz="4" w:space="0" w:color="auto"/>
            </w:tcBorders>
            <w:vAlign w:val="center"/>
          </w:tcPr>
          <w:p w14:paraId="3FB453B1" w14:textId="77777777" w:rsidR="00F0243F" w:rsidRDefault="00F0243F" w:rsidP="00F0243F">
            <w:pPr>
              <w:pStyle w:val="NoSpacing"/>
            </w:pPr>
            <w:r>
              <w:rPr>
                <w:iCs/>
              </w:rPr>
              <w:t>Hypertension (versus none)</w:t>
            </w:r>
          </w:p>
        </w:tc>
        <w:tc>
          <w:tcPr>
            <w:tcW w:w="1800" w:type="dxa"/>
            <w:vAlign w:val="center"/>
          </w:tcPr>
          <w:p w14:paraId="03FB71B7" w14:textId="77777777" w:rsidR="00F0243F" w:rsidRPr="00473936" w:rsidRDefault="00F0243F" w:rsidP="00F0243F">
            <w:pPr>
              <w:pStyle w:val="NoSpacing"/>
            </w:pPr>
          </w:p>
        </w:tc>
        <w:tc>
          <w:tcPr>
            <w:tcW w:w="1260" w:type="dxa"/>
            <w:vAlign w:val="center"/>
          </w:tcPr>
          <w:p w14:paraId="604626BC" w14:textId="77777777" w:rsidR="00F0243F" w:rsidRPr="00473936" w:rsidRDefault="00F0243F" w:rsidP="00F0243F">
            <w:pPr>
              <w:pStyle w:val="NoSpacing"/>
            </w:pPr>
          </w:p>
        </w:tc>
        <w:tc>
          <w:tcPr>
            <w:tcW w:w="1710" w:type="dxa"/>
            <w:vAlign w:val="center"/>
          </w:tcPr>
          <w:p w14:paraId="7E48EF68" w14:textId="40351311" w:rsidR="00F0243F" w:rsidRPr="00473936" w:rsidRDefault="00F0243F" w:rsidP="00F0243F">
            <w:pPr>
              <w:pStyle w:val="NoSpacing"/>
            </w:pPr>
            <w:r w:rsidRPr="00473936">
              <w:t>0.075848</w:t>
            </w:r>
          </w:p>
        </w:tc>
        <w:tc>
          <w:tcPr>
            <w:tcW w:w="1350" w:type="dxa"/>
            <w:vAlign w:val="center"/>
          </w:tcPr>
          <w:p w14:paraId="4F156550" w14:textId="62D1157D" w:rsidR="00F0243F" w:rsidRPr="006D7ED4" w:rsidRDefault="00F0243F" w:rsidP="00F0243F">
            <w:pPr>
              <w:pStyle w:val="NoSpacing"/>
            </w:pPr>
            <w:r w:rsidRPr="006D7ED4">
              <w:t>0.00</w:t>
            </w:r>
            <w:r>
              <w:t>21</w:t>
            </w:r>
          </w:p>
        </w:tc>
      </w:tr>
      <w:tr w:rsidR="00F0243F" w:rsidRPr="00B968C7" w14:paraId="2E9EB551" w14:textId="77777777" w:rsidTr="0030341B">
        <w:trPr>
          <w:trHeight w:val="288"/>
        </w:trPr>
        <w:tc>
          <w:tcPr>
            <w:tcW w:w="4590" w:type="dxa"/>
            <w:tcBorders>
              <w:bottom w:val="single" w:sz="4" w:space="0" w:color="auto"/>
            </w:tcBorders>
            <w:vAlign w:val="center"/>
          </w:tcPr>
          <w:p w14:paraId="57F081FE" w14:textId="642964F3" w:rsidR="00F0243F" w:rsidRDefault="00F0243F" w:rsidP="00F0243F">
            <w:pPr>
              <w:pStyle w:val="NoSpacing"/>
              <w:rPr>
                <w:iCs/>
              </w:rPr>
            </w:pPr>
            <w:r>
              <w:rPr>
                <w:iCs/>
              </w:rPr>
              <w:t>COPD (versus none)</w:t>
            </w:r>
          </w:p>
        </w:tc>
        <w:tc>
          <w:tcPr>
            <w:tcW w:w="1800" w:type="dxa"/>
            <w:vAlign w:val="center"/>
          </w:tcPr>
          <w:p w14:paraId="40B7CA56" w14:textId="77777777" w:rsidR="00F0243F" w:rsidRPr="00473936" w:rsidRDefault="00F0243F" w:rsidP="00F0243F">
            <w:pPr>
              <w:pStyle w:val="NoSpacing"/>
            </w:pPr>
          </w:p>
        </w:tc>
        <w:tc>
          <w:tcPr>
            <w:tcW w:w="1260" w:type="dxa"/>
            <w:vAlign w:val="center"/>
          </w:tcPr>
          <w:p w14:paraId="65DA0FA5" w14:textId="77777777" w:rsidR="00F0243F" w:rsidRPr="00473936" w:rsidRDefault="00F0243F" w:rsidP="00F0243F">
            <w:pPr>
              <w:pStyle w:val="NoSpacing"/>
            </w:pPr>
          </w:p>
        </w:tc>
        <w:tc>
          <w:tcPr>
            <w:tcW w:w="1710" w:type="dxa"/>
            <w:vAlign w:val="center"/>
          </w:tcPr>
          <w:p w14:paraId="799714F0" w14:textId="20814D9A" w:rsidR="00F0243F" w:rsidRPr="00473936" w:rsidRDefault="00F0243F" w:rsidP="00F0243F">
            <w:pPr>
              <w:pStyle w:val="NoSpacing"/>
            </w:pPr>
            <w:r w:rsidRPr="00473936">
              <w:t>0.048632</w:t>
            </w:r>
          </w:p>
        </w:tc>
        <w:tc>
          <w:tcPr>
            <w:tcW w:w="1350" w:type="dxa"/>
            <w:vAlign w:val="center"/>
          </w:tcPr>
          <w:p w14:paraId="340B3FE3" w14:textId="0859AE9F" w:rsidR="00F0243F" w:rsidRPr="00473936" w:rsidRDefault="00F0243F" w:rsidP="00F0243F">
            <w:pPr>
              <w:pStyle w:val="NoSpacing"/>
            </w:pPr>
            <w:r w:rsidRPr="00473936">
              <w:t>0.0399</w:t>
            </w:r>
          </w:p>
        </w:tc>
      </w:tr>
      <w:tr w:rsidR="00F0243F" w:rsidRPr="00412A47" w14:paraId="04061C4E" w14:textId="77777777" w:rsidTr="0030341B">
        <w:trPr>
          <w:trHeight w:val="827"/>
        </w:trPr>
        <w:tc>
          <w:tcPr>
            <w:tcW w:w="10710" w:type="dxa"/>
            <w:gridSpan w:val="5"/>
            <w:tcBorders>
              <w:top w:val="nil"/>
              <w:left w:val="nil"/>
              <w:bottom w:val="nil"/>
              <w:right w:val="nil"/>
            </w:tcBorders>
            <w:vAlign w:val="center"/>
          </w:tcPr>
          <w:p w14:paraId="33609771" w14:textId="77777777" w:rsidR="00F0243F" w:rsidRDefault="00F0243F" w:rsidP="00F0243F">
            <w:pPr>
              <w:pStyle w:val="NoSpacing"/>
            </w:pPr>
            <w:r>
              <w:t>*Ln-transformed.</w:t>
            </w:r>
          </w:p>
          <w:p w14:paraId="1DEC0EF2" w14:textId="0A5442AE" w:rsidR="00F0243F" w:rsidRPr="0030341B" w:rsidRDefault="00F0243F" w:rsidP="00F0243F">
            <w:pPr>
              <w:pStyle w:val="NoSpacing"/>
            </w:pPr>
            <w:r w:rsidRPr="0030341B">
              <w:t xml:space="preserve">Abbreviations: </w:t>
            </w:r>
            <w:r>
              <w:t xml:space="preserve">eGFR, estimated glomerular filtration rate; </w:t>
            </w:r>
            <w:r w:rsidRPr="0030341B">
              <w:t xml:space="preserve">IL-6, interleukin-6; ASA, aspirin; NSAID, non-steroidal anti-inflammatory drug; </w:t>
            </w:r>
            <w:r>
              <w:t>HDL, high density lipoprotein; COPD, chronic obstructive pulmonary disease.</w:t>
            </w:r>
          </w:p>
        </w:tc>
      </w:tr>
    </w:tbl>
    <w:p w14:paraId="6F172DB1" w14:textId="77777777" w:rsidR="008931A6" w:rsidRDefault="008931A6">
      <w:pPr>
        <w:rPr>
          <w:rFonts w:ascii="Times New Roman" w:hAnsi="Times New Roman" w:cs="Times New Roman"/>
        </w:rPr>
        <w:sectPr w:rsidR="008931A6">
          <w:pgSz w:w="12240" w:h="15840"/>
          <w:pgMar w:top="1440" w:right="1440" w:bottom="1440" w:left="1440" w:header="720" w:footer="720" w:gutter="0"/>
          <w:cols w:space="720"/>
          <w:docGrid w:linePitch="360"/>
        </w:sectPr>
      </w:pPr>
    </w:p>
    <w:p w14:paraId="76EC5386" w14:textId="6740E319" w:rsidR="00BF587B" w:rsidRDefault="00BF587B">
      <w:pPr>
        <w:rPr>
          <w:rFonts w:ascii="Times New Roman" w:hAnsi="Times New Roman" w:cs="Times New Roman"/>
        </w:rPr>
      </w:pPr>
    </w:p>
    <w:tbl>
      <w:tblPr>
        <w:tblStyle w:val="TableGrid"/>
        <w:tblW w:w="13500" w:type="dxa"/>
        <w:tblInd w:w="-630" w:type="dxa"/>
        <w:tblLayout w:type="fixed"/>
        <w:tblLook w:val="04A0" w:firstRow="1" w:lastRow="0" w:firstColumn="1" w:lastColumn="0" w:noHBand="0" w:noVBand="1"/>
      </w:tblPr>
      <w:tblGrid>
        <w:gridCol w:w="1530"/>
        <w:gridCol w:w="1170"/>
        <w:gridCol w:w="810"/>
        <w:gridCol w:w="900"/>
        <w:gridCol w:w="810"/>
        <w:gridCol w:w="900"/>
        <w:gridCol w:w="1080"/>
        <w:gridCol w:w="816"/>
        <w:gridCol w:w="914"/>
        <w:gridCol w:w="790"/>
        <w:gridCol w:w="900"/>
        <w:gridCol w:w="1052"/>
        <w:gridCol w:w="914"/>
        <w:gridCol w:w="914"/>
      </w:tblGrid>
      <w:tr w:rsidR="00082F20" w14:paraId="57EBD4E1" w14:textId="31D66749" w:rsidTr="00607DFA">
        <w:trPr>
          <w:trHeight w:val="440"/>
        </w:trPr>
        <w:tc>
          <w:tcPr>
            <w:tcW w:w="13500" w:type="dxa"/>
            <w:gridSpan w:val="14"/>
            <w:tcBorders>
              <w:top w:val="nil"/>
              <w:left w:val="nil"/>
              <w:bottom w:val="single" w:sz="4" w:space="0" w:color="auto"/>
              <w:right w:val="nil"/>
            </w:tcBorders>
          </w:tcPr>
          <w:p w14:paraId="09452A33" w14:textId="38EC4C20" w:rsidR="00082F20" w:rsidRDefault="00082F20" w:rsidP="00082F20">
            <w:pPr>
              <w:jc w:val="both"/>
              <w:rPr>
                <w:rFonts w:ascii="Times New Roman" w:hAnsi="Times New Roman" w:cs="Times New Roman"/>
              </w:rPr>
            </w:pPr>
            <w:r w:rsidRPr="00433F61">
              <w:rPr>
                <w:rFonts w:ascii="Times New Roman" w:hAnsi="Times New Roman" w:cs="Times New Roman"/>
                <w:b/>
                <w:bCs/>
              </w:rPr>
              <w:t xml:space="preserve">Table </w:t>
            </w:r>
            <w:r w:rsidR="003B75DB">
              <w:rPr>
                <w:rFonts w:ascii="Times New Roman" w:hAnsi="Times New Roman" w:cs="Times New Roman"/>
                <w:b/>
                <w:bCs/>
              </w:rPr>
              <w:t>3</w:t>
            </w:r>
            <w:r w:rsidRPr="00433F61">
              <w:rPr>
                <w:rFonts w:ascii="Times New Roman" w:hAnsi="Times New Roman" w:cs="Times New Roman"/>
                <w:b/>
                <w:bCs/>
              </w:rPr>
              <w:t>.</w:t>
            </w:r>
            <w:r>
              <w:rPr>
                <w:rFonts w:ascii="Times New Roman" w:hAnsi="Times New Roman" w:cs="Times New Roman"/>
              </w:rPr>
              <w:t xml:space="preserve"> </w:t>
            </w:r>
            <w:r w:rsidR="00A64510">
              <w:rPr>
                <w:rFonts w:ascii="Times New Roman" w:hAnsi="Times New Roman" w:cs="Times New Roman"/>
              </w:rPr>
              <w:t>Association</w:t>
            </w:r>
            <w:r>
              <w:rPr>
                <w:rFonts w:ascii="Times New Roman" w:hAnsi="Times New Roman" w:cs="Times New Roman"/>
              </w:rPr>
              <w:t xml:space="preserve"> of TXB</w:t>
            </w:r>
            <w:r w:rsidRPr="003F61C5">
              <w:rPr>
                <w:rFonts w:ascii="Times New Roman" w:hAnsi="Times New Roman" w:cs="Times New Roman"/>
                <w:vertAlign w:val="subscript"/>
              </w:rPr>
              <w:t>2</w:t>
            </w:r>
            <w:r>
              <w:rPr>
                <w:rFonts w:ascii="Times New Roman" w:hAnsi="Times New Roman" w:cs="Times New Roman"/>
              </w:rPr>
              <w:t>-M</w:t>
            </w:r>
            <w:r w:rsidR="00D87E7B">
              <w:rPr>
                <w:rFonts w:ascii="Times New Roman" w:hAnsi="Times New Roman" w:cs="Times New Roman"/>
              </w:rPr>
              <w:t xml:space="preserve"> </w:t>
            </w:r>
            <w:r>
              <w:rPr>
                <w:rFonts w:ascii="Times New Roman" w:hAnsi="Times New Roman" w:cs="Times New Roman"/>
              </w:rPr>
              <w:t xml:space="preserve">on relative </w:t>
            </w:r>
            <w:r w:rsidR="00481433">
              <w:rPr>
                <w:rFonts w:ascii="Times New Roman" w:hAnsi="Times New Roman" w:cs="Times New Roman"/>
              </w:rPr>
              <w:t xml:space="preserve">mortality </w:t>
            </w:r>
            <w:r>
              <w:rPr>
                <w:rFonts w:ascii="Times New Roman" w:hAnsi="Times New Roman" w:cs="Times New Roman"/>
              </w:rPr>
              <w:t xml:space="preserve">rate </w:t>
            </w:r>
            <w:r w:rsidR="00481433">
              <w:rPr>
                <w:rFonts w:ascii="Times New Roman" w:hAnsi="Times New Roman" w:cs="Times New Roman"/>
              </w:rPr>
              <w:t xml:space="preserve">by cause </w:t>
            </w:r>
            <w:r>
              <w:rPr>
                <w:rFonts w:ascii="Times New Roman" w:hAnsi="Times New Roman" w:cs="Times New Roman"/>
              </w:rPr>
              <w:t>of death.</w:t>
            </w:r>
          </w:p>
        </w:tc>
      </w:tr>
      <w:tr w:rsidR="00082F20" w:rsidRPr="00082F20" w14:paraId="032BC99F" w14:textId="3D708F5D" w:rsidTr="0025487F">
        <w:trPr>
          <w:trHeight w:val="377"/>
        </w:trPr>
        <w:tc>
          <w:tcPr>
            <w:tcW w:w="1530" w:type="dxa"/>
            <w:tcBorders>
              <w:top w:val="single" w:sz="4" w:space="0" w:color="auto"/>
              <w:left w:val="single" w:sz="4" w:space="0" w:color="auto"/>
              <w:bottom w:val="single" w:sz="4" w:space="0" w:color="auto"/>
              <w:right w:val="single" w:sz="4" w:space="0" w:color="auto"/>
            </w:tcBorders>
          </w:tcPr>
          <w:p w14:paraId="0D52A7F0" w14:textId="17ED69D9" w:rsidR="00082F20" w:rsidRPr="00082F20" w:rsidRDefault="00082F20">
            <w:pPr>
              <w:rPr>
                <w:rFonts w:ascii="Times New Roman" w:hAnsi="Times New Roman" w:cs="Times New Roman"/>
                <w:b/>
                <w:bCs/>
                <w:sz w:val="20"/>
                <w:szCs w:val="20"/>
              </w:rPr>
            </w:pPr>
            <w:r w:rsidRPr="00082F20">
              <w:rPr>
                <w:rFonts w:ascii="Times New Roman" w:hAnsi="Times New Roman" w:cs="Times New Roman"/>
                <w:b/>
                <w:bCs/>
                <w:sz w:val="20"/>
                <w:szCs w:val="20"/>
              </w:rPr>
              <w:t>Cause of Death</w:t>
            </w:r>
          </w:p>
        </w:tc>
        <w:tc>
          <w:tcPr>
            <w:tcW w:w="4590" w:type="dxa"/>
            <w:gridSpan w:val="5"/>
            <w:tcBorders>
              <w:top w:val="single" w:sz="4" w:space="0" w:color="auto"/>
              <w:left w:val="single" w:sz="4" w:space="0" w:color="auto"/>
              <w:bottom w:val="single" w:sz="4" w:space="0" w:color="auto"/>
              <w:right w:val="single" w:sz="4" w:space="0" w:color="auto"/>
            </w:tcBorders>
          </w:tcPr>
          <w:p w14:paraId="0377FE2B" w14:textId="28993D2D" w:rsidR="00082F20" w:rsidRPr="00082F20" w:rsidRDefault="00082F20" w:rsidP="00082F20">
            <w:pPr>
              <w:jc w:val="center"/>
              <w:rPr>
                <w:rFonts w:ascii="Times New Roman" w:hAnsi="Times New Roman" w:cs="Times New Roman"/>
                <w:b/>
                <w:bCs/>
                <w:sz w:val="20"/>
                <w:szCs w:val="20"/>
              </w:rPr>
            </w:pPr>
            <w:r w:rsidRPr="00082F20">
              <w:rPr>
                <w:rFonts w:ascii="Times New Roman" w:hAnsi="Times New Roman" w:cs="Times New Roman"/>
                <w:b/>
                <w:bCs/>
                <w:sz w:val="20"/>
                <w:szCs w:val="20"/>
              </w:rPr>
              <w:t>ASA User (N=1363)</w:t>
            </w:r>
          </w:p>
        </w:tc>
        <w:tc>
          <w:tcPr>
            <w:tcW w:w="4500" w:type="dxa"/>
            <w:gridSpan w:val="5"/>
            <w:tcBorders>
              <w:top w:val="single" w:sz="4" w:space="0" w:color="auto"/>
              <w:left w:val="single" w:sz="4" w:space="0" w:color="auto"/>
              <w:bottom w:val="single" w:sz="4" w:space="0" w:color="auto"/>
              <w:right w:val="single" w:sz="4" w:space="0" w:color="auto"/>
            </w:tcBorders>
          </w:tcPr>
          <w:p w14:paraId="5D1F32AD" w14:textId="204C5CAC" w:rsidR="00082F20" w:rsidRPr="00082F20" w:rsidRDefault="00082F20" w:rsidP="00C67738">
            <w:pPr>
              <w:jc w:val="center"/>
              <w:rPr>
                <w:rFonts w:ascii="Times New Roman" w:hAnsi="Times New Roman" w:cs="Times New Roman"/>
                <w:b/>
                <w:bCs/>
                <w:sz w:val="20"/>
                <w:szCs w:val="20"/>
              </w:rPr>
            </w:pPr>
            <w:r w:rsidRPr="00082F20">
              <w:rPr>
                <w:rFonts w:ascii="Times New Roman" w:hAnsi="Times New Roman" w:cs="Times New Roman"/>
                <w:b/>
                <w:bCs/>
                <w:sz w:val="20"/>
                <w:szCs w:val="20"/>
              </w:rPr>
              <w:t>ASA Non-user (N=1680)</w:t>
            </w:r>
          </w:p>
        </w:tc>
        <w:tc>
          <w:tcPr>
            <w:tcW w:w="2880" w:type="dxa"/>
            <w:gridSpan w:val="3"/>
            <w:tcBorders>
              <w:top w:val="single" w:sz="4" w:space="0" w:color="auto"/>
              <w:left w:val="single" w:sz="4" w:space="0" w:color="auto"/>
              <w:bottom w:val="single" w:sz="4" w:space="0" w:color="auto"/>
              <w:right w:val="single" w:sz="4" w:space="0" w:color="auto"/>
            </w:tcBorders>
          </w:tcPr>
          <w:p w14:paraId="2238BC67" w14:textId="6A97D04E" w:rsidR="00082F20" w:rsidRPr="00082F20" w:rsidRDefault="00082F20" w:rsidP="00C67738">
            <w:pPr>
              <w:jc w:val="center"/>
              <w:rPr>
                <w:rFonts w:ascii="Times New Roman" w:hAnsi="Times New Roman" w:cs="Times New Roman"/>
                <w:b/>
                <w:bCs/>
                <w:sz w:val="20"/>
                <w:szCs w:val="20"/>
              </w:rPr>
            </w:pPr>
            <w:r w:rsidRPr="00082F20">
              <w:rPr>
                <w:rFonts w:ascii="Times New Roman" w:hAnsi="Times New Roman" w:cs="Times New Roman"/>
                <w:b/>
                <w:bCs/>
                <w:sz w:val="20"/>
                <w:szCs w:val="20"/>
              </w:rPr>
              <w:t>All (N=3043)</w:t>
            </w:r>
          </w:p>
        </w:tc>
      </w:tr>
      <w:tr w:rsidR="00E24878" w:rsidRPr="00082F20" w14:paraId="6B494F65" w14:textId="75A0782F" w:rsidTr="0025487F">
        <w:trPr>
          <w:trHeight w:val="359"/>
        </w:trPr>
        <w:tc>
          <w:tcPr>
            <w:tcW w:w="1530" w:type="dxa"/>
            <w:tcBorders>
              <w:top w:val="single" w:sz="4" w:space="0" w:color="auto"/>
              <w:left w:val="single" w:sz="4" w:space="0" w:color="auto"/>
              <w:bottom w:val="single" w:sz="4" w:space="0" w:color="auto"/>
              <w:right w:val="single" w:sz="4" w:space="0" w:color="auto"/>
            </w:tcBorders>
          </w:tcPr>
          <w:p w14:paraId="5BDD7EB6" w14:textId="77777777" w:rsidR="00E24878" w:rsidRPr="00082F20" w:rsidRDefault="00E24878" w:rsidP="00E24878">
            <w:pPr>
              <w:rPr>
                <w:rFonts w:ascii="Times New Roman" w:hAnsi="Times New Roman" w:cs="Times New Roman"/>
                <w:sz w:val="20"/>
                <w:szCs w:val="20"/>
              </w:rPr>
            </w:pPr>
          </w:p>
        </w:tc>
        <w:tc>
          <w:tcPr>
            <w:tcW w:w="1170" w:type="dxa"/>
            <w:tcBorders>
              <w:top w:val="single" w:sz="4" w:space="0" w:color="auto"/>
              <w:left w:val="single" w:sz="4" w:space="0" w:color="auto"/>
              <w:bottom w:val="single" w:sz="4" w:space="0" w:color="auto"/>
              <w:right w:val="single" w:sz="4" w:space="0" w:color="auto"/>
            </w:tcBorders>
          </w:tcPr>
          <w:p w14:paraId="3019DE58" w14:textId="1F8FDE59" w:rsidR="00E24878" w:rsidRPr="00CF4303" w:rsidRDefault="00E24878" w:rsidP="00E24878">
            <w:pPr>
              <w:rPr>
                <w:rFonts w:ascii="Times New Roman" w:hAnsi="Times New Roman" w:cs="Times New Roman"/>
                <w:b/>
                <w:bCs/>
                <w:sz w:val="20"/>
                <w:szCs w:val="20"/>
              </w:rPr>
            </w:pPr>
            <w:r w:rsidRPr="00CF4303">
              <w:rPr>
                <w:rFonts w:ascii="Times New Roman" w:hAnsi="Times New Roman" w:cs="Times New Roman"/>
                <w:b/>
                <w:bCs/>
                <w:sz w:val="20"/>
                <w:szCs w:val="20"/>
              </w:rPr>
              <w:t>N (%)</w:t>
            </w:r>
          </w:p>
        </w:tc>
        <w:tc>
          <w:tcPr>
            <w:tcW w:w="810" w:type="dxa"/>
            <w:tcBorders>
              <w:top w:val="single" w:sz="4" w:space="0" w:color="auto"/>
              <w:left w:val="single" w:sz="4" w:space="0" w:color="auto"/>
              <w:bottom w:val="single" w:sz="4" w:space="0" w:color="auto"/>
              <w:right w:val="single" w:sz="4" w:space="0" w:color="auto"/>
            </w:tcBorders>
          </w:tcPr>
          <w:p w14:paraId="5B5303ED" w14:textId="0B3C1DFC" w:rsidR="00E24878" w:rsidRPr="00CF4303" w:rsidRDefault="00E24878" w:rsidP="00E24878">
            <w:pPr>
              <w:rPr>
                <w:rFonts w:ascii="Times New Roman" w:hAnsi="Times New Roman" w:cs="Times New Roman"/>
                <w:b/>
                <w:bCs/>
                <w:sz w:val="20"/>
                <w:szCs w:val="20"/>
              </w:rPr>
            </w:pPr>
            <w:r w:rsidRPr="00CF4303">
              <w:rPr>
                <w:rFonts w:ascii="Times New Roman" w:hAnsi="Times New Roman" w:cs="Times New Roman"/>
                <w:b/>
                <w:bCs/>
                <w:sz w:val="20"/>
                <w:szCs w:val="20"/>
              </w:rPr>
              <w:t>HR</w:t>
            </w:r>
            <w:r>
              <w:rPr>
                <w:rFonts w:ascii="Times New Roman" w:hAnsi="Times New Roman" w:cs="Times New Roman"/>
                <w:b/>
                <w:bCs/>
                <w:sz w:val="20"/>
                <w:szCs w:val="20"/>
                <w:vertAlign w:val="superscript"/>
              </w:rPr>
              <w:t>*</w:t>
            </w:r>
          </w:p>
        </w:tc>
        <w:tc>
          <w:tcPr>
            <w:tcW w:w="900" w:type="dxa"/>
            <w:tcBorders>
              <w:top w:val="single" w:sz="4" w:space="0" w:color="auto"/>
              <w:left w:val="single" w:sz="4" w:space="0" w:color="auto"/>
              <w:bottom w:val="single" w:sz="4" w:space="0" w:color="auto"/>
              <w:right w:val="single" w:sz="4" w:space="0" w:color="auto"/>
            </w:tcBorders>
          </w:tcPr>
          <w:p w14:paraId="1ACA85F3" w14:textId="238F7892" w:rsidR="00E24878" w:rsidRPr="00CF4303" w:rsidRDefault="00E24878" w:rsidP="00E24878">
            <w:pPr>
              <w:rPr>
                <w:rFonts w:ascii="Times New Roman" w:hAnsi="Times New Roman" w:cs="Times New Roman"/>
                <w:b/>
                <w:bCs/>
                <w:sz w:val="20"/>
                <w:szCs w:val="20"/>
              </w:rPr>
            </w:pPr>
            <w:r w:rsidRPr="00CF4303">
              <w:rPr>
                <w:rFonts w:ascii="Times New Roman" w:hAnsi="Times New Roman" w:cs="Times New Roman"/>
                <w:b/>
                <w:bCs/>
                <w:sz w:val="20"/>
                <w:szCs w:val="20"/>
              </w:rPr>
              <w:t>P-value</w:t>
            </w:r>
          </w:p>
        </w:tc>
        <w:tc>
          <w:tcPr>
            <w:tcW w:w="810" w:type="dxa"/>
            <w:tcBorders>
              <w:top w:val="single" w:sz="4" w:space="0" w:color="auto"/>
              <w:left w:val="single" w:sz="4" w:space="0" w:color="auto"/>
              <w:bottom w:val="single" w:sz="4" w:space="0" w:color="auto"/>
              <w:right w:val="single" w:sz="4" w:space="0" w:color="auto"/>
            </w:tcBorders>
          </w:tcPr>
          <w:p w14:paraId="465B8C5E" w14:textId="4D17979F" w:rsidR="00E24878" w:rsidRPr="00CF4303" w:rsidRDefault="00E24878" w:rsidP="00E24878">
            <w:pPr>
              <w:rPr>
                <w:rFonts w:ascii="Times New Roman" w:hAnsi="Times New Roman" w:cs="Times New Roman"/>
                <w:b/>
                <w:bCs/>
                <w:sz w:val="20"/>
                <w:szCs w:val="20"/>
              </w:rPr>
            </w:pPr>
            <w:r w:rsidRPr="00CF4303">
              <w:rPr>
                <w:rFonts w:ascii="Times New Roman" w:hAnsi="Times New Roman" w:cs="Times New Roman"/>
                <w:b/>
                <w:bCs/>
                <w:sz w:val="20"/>
                <w:szCs w:val="20"/>
              </w:rPr>
              <w:t>HR</w:t>
            </w:r>
            <w:r w:rsidRPr="00CF4303">
              <w:rPr>
                <w:rFonts w:ascii="Times New Roman" w:hAnsi="Times New Roman" w:cs="Times New Roman"/>
                <w:b/>
                <w:bCs/>
                <w:sz w:val="20"/>
                <w:szCs w:val="20"/>
                <w:vertAlign w:val="superscript"/>
              </w:rPr>
              <w:t>#</w:t>
            </w:r>
          </w:p>
        </w:tc>
        <w:tc>
          <w:tcPr>
            <w:tcW w:w="900" w:type="dxa"/>
            <w:tcBorders>
              <w:top w:val="single" w:sz="4" w:space="0" w:color="auto"/>
              <w:left w:val="single" w:sz="4" w:space="0" w:color="auto"/>
              <w:bottom w:val="single" w:sz="4" w:space="0" w:color="auto"/>
              <w:right w:val="single" w:sz="4" w:space="0" w:color="auto"/>
            </w:tcBorders>
          </w:tcPr>
          <w:p w14:paraId="1A9B6B9E" w14:textId="4BA27EAB" w:rsidR="00E24878" w:rsidRPr="00CF4303" w:rsidRDefault="00E24878" w:rsidP="00E24878">
            <w:pPr>
              <w:rPr>
                <w:rFonts w:ascii="Times New Roman" w:hAnsi="Times New Roman" w:cs="Times New Roman"/>
                <w:b/>
                <w:bCs/>
                <w:sz w:val="20"/>
                <w:szCs w:val="20"/>
              </w:rPr>
            </w:pPr>
            <w:r w:rsidRPr="00CF4303">
              <w:rPr>
                <w:rFonts w:ascii="Times New Roman" w:hAnsi="Times New Roman" w:cs="Times New Roman"/>
                <w:b/>
                <w:bCs/>
                <w:sz w:val="20"/>
                <w:szCs w:val="20"/>
              </w:rPr>
              <w:t>P-value</w:t>
            </w:r>
          </w:p>
        </w:tc>
        <w:tc>
          <w:tcPr>
            <w:tcW w:w="1080" w:type="dxa"/>
            <w:tcBorders>
              <w:top w:val="single" w:sz="4" w:space="0" w:color="auto"/>
              <w:left w:val="single" w:sz="4" w:space="0" w:color="auto"/>
              <w:bottom w:val="single" w:sz="4" w:space="0" w:color="auto"/>
              <w:right w:val="single" w:sz="4" w:space="0" w:color="auto"/>
            </w:tcBorders>
          </w:tcPr>
          <w:p w14:paraId="4BB56A7E" w14:textId="2D5E6D7F" w:rsidR="00E24878" w:rsidRPr="00CF4303" w:rsidRDefault="00E24878" w:rsidP="00E24878">
            <w:pPr>
              <w:rPr>
                <w:rFonts w:ascii="Times New Roman" w:hAnsi="Times New Roman" w:cs="Times New Roman"/>
                <w:b/>
                <w:bCs/>
                <w:sz w:val="20"/>
                <w:szCs w:val="20"/>
              </w:rPr>
            </w:pPr>
            <w:r w:rsidRPr="00CF4303">
              <w:rPr>
                <w:rFonts w:ascii="Times New Roman" w:hAnsi="Times New Roman" w:cs="Times New Roman"/>
                <w:b/>
                <w:bCs/>
                <w:sz w:val="20"/>
                <w:szCs w:val="20"/>
              </w:rPr>
              <w:t>N (%)</w:t>
            </w:r>
          </w:p>
        </w:tc>
        <w:tc>
          <w:tcPr>
            <w:tcW w:w="816" w:type="dxa"/>
            <w:tcBorders>
              <w:top w:val="single" w:sz="4" w:space="0" w:color="auto"/>
              <w:left w:val="single" w:sz="4" w:space="0" w:color="auto"/>
              <w:bottom w:val="single" w:sz="4" w:space="0" w:color="auto"/>
              <w:right w:val="single" w:sz="4" w:space="0" w:color="auto"/>
            </w:tcBorders>
          </w:tcPr>
          <w:p w14:paraId="66816F80" w14:textId="46B01303" w:rsidR="00E24878" w:rsidRPr="00CF4303" w:rsidRDefault="00E24878" w:rsidP="00E24878">
            <w:pPr>
              <w:rPr>
                <w:rFonts w:ascii="Times New Roman" w:hAnsi="Times New Roman" w:cs="Times New Roman"/>
                <w:b/>
                <w:bCs/>
                <w:sz w:val="20"/>
                <w:szCs w:val="20"/>
              </w:rPr>
            </w:pPr>
            <w:r w:rsidRPr="00CF4303">
              <w:rPr>
                <w:rFonts w:ascii="Times New Roman" w:hAnsi="Times New Roman" w:cs="Times New Roman"/>
                <w:b/>
                <w:bCs/>
                <w:sz w:val="20"/>
                <w:szCs w:val="20"/>
              </w:rPr>
              <w:t>HR</w:t>
            </w:r>
            <w:r w:rsidRPr="00CF4303">
              <w:rPr>
                <w:rFonts w:ascii="Times New Roman" w:hAnsi="Times New Roman" w:cs="Times New Roman"/>
                <w:b/>
                <w:bCs/>
                <w:sz w:val="20"/>
                <w:szCs w:val="20"/>
                <w:vertAlign w:val="superscript"/>
              </w:rPr>
              <w:t>*</w:t>
            </w:r>
          </w:p>
        </w:tc>
        <w:tc>
          <w:tcPr>
            <w:tcW w:w="914" w:type="dxa"/>
            <w:tcBorders>
              <w:top w:val="single" w:sz="4" w:space="0" w:color="auto"/>
              <w:left w:val="single" w:sz="4" w:space="0" w:color="auto"/>
              <w:bottom w:val="single" w:sz="4" w:space="0" w:color="auto"/>
              <w:right w:val="single" w:sz="4" w:space="0" w:color="auto"/>
            </w:tcBorders>
          </w:tcPr>
          <w:p w14:paraId="0E9F727F" w14:textId="1D0BCAB1" w:rsidR="00E24878" w:rsidRPr="00CF4303" w:rsidRDefault="00E24878" w:rsidP="00E24878">
            <w:pPr>
              <w:rPr>
                <w:rFonts w:ascii="Times New Roman" w:hAnsi="Times New Roman" w:cs="Times New Roman"/>
                <w:b/>
                <w:bCs/>
                <w:sz w:val="20"/>
                <w:szCs w:val="20"/>
              </w:rPr>
            </w:pPr>
            <w:r w:rsidRPr="00CF4303">
              <w:rPr>
                <w:rFonts w:ascii="Times New Roman" w:hAnsi="Times New Roman" w:cs="Times New Roman"/>
                <w:b/>
                <w:bCs/>
                <w:sz w:val="20"/>
                <w:szCs w:val="20"/>
              </w:rPr>
              <w:t>P-value</w:t>
            </w:r>
          </w:p>
        </w:tc>
        <w:tc>
          <w:tcPr>
            <w:tcW w:w="790" w:type="dxa"/>
            <w:tcBorders>
              <w:top w:val="single" w:sz="4" w:space="0" w:color="auto"/>
              <w:left w:val="single" w:sz="4" w:space="0" w:color="auto"/>
              <w:bottom w:val="single" w:sz="4" w:space="0" w:color="auto"/>
              <w:right w:val="single" w:sz="4" w:space="0" w:color="auto"/>
            </w:tcBorders>
          </w:tcPr>
          <w:p w14:paraId="319759C6" w14:textId="422799FD" w:rsidR="00E24878" w:rsidRPr="00CF4303" w:rsidRDefault="00E24878" w:rsidP="00E24878">
            <w:pPr>
              <w:rPr>
                <w:rFonts w:ascii="Times New Roman" w:hAnsi="Times New Roman" w:cs="Times New Roman"/>
                <w:b/>
                <w:bCs/>
                <w:sz w:val="20"/>
                <w:szCs w:val="20"/>
              </w:rPr>
            </w:pPr>
            <w:r w:rsidRPr="00CF4303">
              <w:rPr>
                <w:rFonts w:ascii="Times New Roman" w:hAnsi="Times New Roman" w:cs="Times New Roman"/>
                <w:b/>
                <w:bCs/>
                <w:sz w:val="20"/>
                <w:szCs w:val="20"/>
              </w:rPr>
              <w:t>HR</w:t>
            </w:r>
            <w:r w:rsidRPr="00CF4303">
              <w:rPr>
                <w:rFonts w:ascii="Times New Roman" w:hAnsi="Times New Roman" w:cs="Times New Roman"/>
                <w:b/>
                <w:bCs/>
                <w:sz w:val="20"/>
                <w:szCs w:val="20"/>
                <w:vertAlign w:val="superscript"/>
              </w:rPr>
              <w:t>#</w:t>
            </w:r>
          </w:p>
        </w:tc>
        <w:tc>
          <w:tcPr>
            <w:tcW w:w="900" w:type="dxa"/>
            <w:tcBorders>
              <w:top w:val="single" w:sz="4" w:space="0" w:color="auto"/>
              <w:left w:val="single" w:sz="4" w:space="0" w:color="auto"/>
              <w:bottom w:val="single" w:sz="4" w:space="0" w:color="auto"/>
              <w:right w:val="single" w:sz="4" w:space="0" w:color="auto"/>
            </w:tcBorders>
          </w:tcPr>
          <w:p w14:paraId="2E179574" w14:textId="210A27D3" w:rsidR="00E24878" w:rsidRPr="00CF4303" w:rsidRDefault="00E24878" w:rsidP="00E24878">
            <w:pPr>
              <w:rPr>
                <w:rFonts w:ascii="Times New Roman" w:hAnsi="Times New Roman" w:cs="Times New Roman"/>
                <w:b/>
                <w:bCs/>
                <w:sz w:val="20"/>
                <w:szCs w:val="20"/>
              </w:rPr>
            </w:pPr>
            <w:r w:rsidRPr="00CF4303">
              <w:rPr>
                <w:rFonts w:ascii="Times New Roman" w:hAnsi="Times New Roman" w:cs="Times New Roman"/>
                <w:b/>
                <w:bCs/>
                <w:sz w:val="20"/>
                <w:szCs w:val="20"/>
              </w:rPr>
              <w:t>P-value</w:t>
            </w:r>
          </w:p>
        </w:tc>
        <w:tc>
          <w:tcPr>
            <w:tcW w:w="1052" w:type="dxa"/>
            <w:tcBorders>
              <w:top w:val="single" w:sz="4" w:space="0" w:color="auto"/>
              <w:left w:val="single" w:sz="4" w:space="0" w:color="auto"/>
              <w:bottom w:val="single" w:sz="4" w:space="0" w:color="auto"/>
              <w:right w:val="single" w:sz="4" w:space="0" w:color="auto"/>
            </w:tcBorders>
          </w:tcPr>
          <w:p w14:paraId="647B5440" w14:textId="10E7F7BC" w:rsidR="00E24878" w:rsidRPr="00CF4303" w:rsidRDefault="00E24878" w:rsidP="00E24878">
            <w:pPr>
              <w:rPr>
                <w:rFonts w:ascii="Times New Roman" w:hAnsi="Times New Roman" w:cs="Times New Roman"/>
                <w:b/>
                <w:bCs/>
                <w:sz w:val="20"/>
                <w:szCs w:val="20"/>
              </w:rPr>
            </w:pPr>
            <w:r w:rsidRPr="00CF4303">
              <w:rPr>
                <w:rFonts w:ascii="Times New Roman" w:hAnsi="Times New Roman" w:cs="Times New Roman"/>
                <w:b/>
                <w:bCs/>
                <w:sz w:val="20"/>
                <w:szCs w:val="20"/>
              </w:rPr>
              <w:t>N (%)</w:t>
            </w:r>
          </w:p>
        </w:tc>
        <w:tc>
          <w:tcPr>
            <w:tcW w:w="914" w:type="dxa"/>
            <w:tcBorders>
              <w:top w:val="single" w:sz="4" w:space="0" w:color="auto"/>
              <w:left w:val="single" w:sz="4" w:space="0" w:color="auto"/>
              <w:bottom w:val="single" w:sz="4" w:space="0" w:color="auto"/>
              <w:right w:val="single" w:sz="4" w:space="0" w:color="auto"/>
            </w:tcBorders>
          </w:tcPr>
          <w:p w14:paraId="700134B6" w14:textId="594D5656" w:rsidR="00E24878" w:rsidRPr="00CF4303" w:rsidRDefault="00E24878" w:rsidP="00E24878">
            <w:pPr>
              <w:rPr>
                <w:rFonts w:ascii="Times New Roman" w:hAnsi="Times New Roman" w:cs="Times New Roman"/>
                <w:b/>
                <w:bCs/>
                <w:sz w:val="20"/>
                <w:szCs w:val="20"/>
              </w:rPr>
            </w:pPr>
            <w:commentRangeStart w:id="20"/>
            <w:r w:rsidRPr="00CF4303">
              <w:rPr>
                <w:rFonts w:ascii="Times New Roman" w:hAnsi="Times New Roman" w:cs="Times New Roman"/>
                <w:b/>
                <w:bCs/>
                <w:sz w:val="20"/>
                <w:szCs w:val="20"/>
              </w:rPr>
              <w:t>HR</w:t>
            </w:r>
            <w:r>
              <w:rPr>
                <w:rFonts w:ascii="Times New Roman" w:hAnsi="Times New Roman" w:cs="Times New Roman"/>
                <w:b/>
                <w:bCs/>
                <w:sz w:val="20"/>
                <w:szCs w:val="20"/>
                <w:vertAlign w:val="superscript"/>
              </w:rPr>
              <w:t>*</w:t>
            </w:r>
            <w:commentRangeEnd w:id="20"/>
            <w:r w:rsidR="00DA427A">
              <w:rPr>
                <w:rStyle w:val="CommentReference"/>
                <w:rFonts w:eastAsiaTheme="minorHAnsi"/>
              </w:rPr>
              <w:commentReference w:id="20"/>
            </w:r>
          </w:p>
        </w:tc>
        <w:tc>
          <w:tcPr>
            <w:tcW w:w="914" w:type="dxa"/>
            <w:tcBorders>
              <w:top w:val="single" w:sz="4" w:space="0" w:color="auto"/>
              <w:left w:val="single" w:sz="4" w:space="0" w:color="auto"/>
              <w:bottom w:val="single" w:sz="4" w:space="0" w:color="auto"/>
              <w:right w:val="single" w:sz="4" w:space="0" w:color="auto"/>
            </w:tcBorders>
          </w:tcPr>
          <w:p w14:paraId="282F88D4" w14:textId="668AF280" w:rsidR="00E24878" w:rsidRPr="00CF4303" w:rsidRDefault="00E24878" w:rsidP="00E24878">
            <w:pPr>
              <w:rPr>
                <w:rFonts w:ascii="Times New Roman" w:hAnsi="Times New Roman" w:cs="Times New Roman"/>
                <w:b/>
                <w:bCs/>
                <w:sz w:val="20"/>
                <w:szCs w:val="20"/>
              </w:rPr>
            </w:pPr>
            <w:r w:rsidRPr="00CF4303">
              <w:rPr>
                <w:rFonts w:ascii="Times New Roman" w:hAnsi="Times New Roman" w:cs="Times New Roman"/>
                <w:b/>
                <w:bCs/>
                <w:sz w:val="20"/>
                <w:szCs w:val="20"/>
              </w:rPr>
              <w:t>P-value</w:t>
            </w:r>
          </w:p>
        </w:tc>
      </w:tr>
      <w:tr w:rsidR="00E24878" w:rsidRPr="00082F20" w14:paraId="53379A1F" w14:textId="42A0FA44" w:rsidTr="0025487F">
        <w:trPr>
          <w:trHeight w:val="440"/>
        </w:trPr>
        <w:tc>
          <w:tcPr>
            <w:tcW w:w="1530" w:type="dxa"/>
            <w:tcBorders>
              <w:top w:val="single" w:sz="4" w:space="0" w:color="auto"/>
              <w:left w:val="single" w:sz="4" w:space="0" w:color="auto"/>
              <w:bottom w:val="single" w:sz="4" w:space="0" w:color="auto"/>
              <w:right w:val="single" w:sz="4" w:space="0" w:color="auto"/>
            </w:tcBorders>
          </w:tcPr>
          <w:p w14:paraId="28587A9D" w14:textId="56B6525B" w:rsidR="00E24878" w:rsidRPr="00082F20" w:rsidRDefault="00E24878" w:rsidP="00E24878">
            <w:pPr>
              <w:rPr>
                <w:rFonts w:ascii="Times New Roman" w:hAnsi="Times New Roman" w:cs="Times New Roman"/>
                <w:sz w:val="20"/>
                <w:szCs w:val="20"/>
              </w:rPr>
            </w:pPr>
            <w:r w:rsidRPr="00082F20">
              <w:rPr>
                <w:rFonts w:ascii="Times New Roman" w:hAnsi="Times New Roman" w:cs="Times New Roman"/>
                <w:sz w:val="20"/>
                <w:szCs w:val="20"/>
              </w:rPr>
              <w:t>Any</w:t>
            </w:r>
          </w:p>
        </w:tc>
        <w:tc>
          <w:tcPr>
            <w:tcW w:w="1170" w:type="dxa"/>
            <w:tcBorders>
              <w:top w:val="single" w:sz="4" w:space="0" w:color="auto"/>
              <w:left w:val="single" w:sz="4" w:space="0" w:color="auto"/>
              <w:bottom w:val="single" w:sz="4" w:space="0" w:color="auto"/>
              <w:right w:val="single" w:sz="4" w:space="0" w:color="auto"/>
            </w:tcBorders>
          </w:tcPr>
          <w:p w14:paraId="4CE50FA2" w14:textId="5003993A" w:rsidR="00E24878" w:rsidRPr="00D84C88" w:rsidRDefault="00E24878" w:rsidP="00E24878">
            <w:pPr>
              <w:rPr>
                <w:rFonts w:ascii="Times New Roman" w:hAnsi="Times New Roman" w:cs="Times New Roman"/>
                <w:sz w:val="20"/>
                <w:szCs w:val="20"/>
              </w:rPr>
            </w:pPr>
            <w:r w:rsidRPr="00D84C88">
              <w:rPr>
                <w:rFonts w:ascii="Times New Roman" w:hAnsi="Times New Roman" w:cs="Times New Roman"/>
                <w:sz w:val="20"/>
                <w:szCs w:val="20"/>
              </w:rPr>
              <w:t>389 (28.5)</w:t>
            </w:r>
          </w:p>
        </w:tc>
        <w:tc>
          <w:tcPr>
            <w:tcW w:w="810" w:type="dxa"/>
            <w:tcBorders>
              <w:top w:val="single" w:sz="4" w:space="0" w:color="auto"/>
              <w:left w:val="single" w:sz="4" w:space="0" w:color="auto"/>
              <w:bottom w:val="single" w:sz="4" w:space="0" w:color="auto"/>
              <w:right w:val="single" w:sz="4" w:space="0" w:color="auto"/>
            </w:tcBorders>
          </w:tcPr>
          <w:p w14:paraId="6564AFE0" w14:textId="52114DB5" w:rsidR="00E24878" w:rsidRPr="00607DFA" w:rsidRDefault="00E24878" w:rsidP="00E24878">
            <w:pPr>
              <w:rPr>
                <w:rFonts w:ascii="Times New Roman" w:hAnsi="Times New Roman" w:cs="Times New Roman"/>
                <w:sz w:val="20"/>
                <w:szCs w:val="20"/>
              </w:rPr>
            </w:pPr>
            <w:r w:rsidRPr="00D84C88">
              <w:rPr>
                <w:rFonts w:ascii="Times New Roman" w:hAnsi="Times New Roman" w:cs="Times New Roman"/>
                <w:sz w:val="20"/>
                <w:szCs w:val="20"/>
              </w:rPr>
              <w:t>1.470</w:t>
            </w:r>
          </w:p>
        </w:tc>
        <w:tc>
          <w:tcPr>
            <w:tcW w:w="900" w:type="dxa"/>
            <w:tcBorders>
              <w:top w:val="single" w:sz="4" w:space="0" w:color="auto"/>
              <w:left w:val="single" w:sz="4" w:space="0" w:color="auto"/>
              <w:bottom w:val="single" w:sz="4" w:space="0" w:color="auto"/>
              <w:right w:val="single" w:sz="4" w:space="0" w:color="auto"/>
            </w:tcBorders>
          </w:tcPr>
          <w:p w14:paraId="62BC1238" w14:textId="7CDEFC55" w:rsidR="00E24878" w:rsidRPr="00607DFA" w:rsidRDefault="00E24878" w:rsidP="00E24878">
            <w:pPr>
              <w:rPr>
                <w:rFonts w:ascii="Times New Roman" w:hAnsi="Times New Roman" w:cs="Times New Roman"/>
                <w:sz w:val="20"/>
                <w:szCs w:val="20"/>
              </w:rPr>
            </w:pPr>
            <w:r w:rsidRPr="00D84C88">
              <w:rPr>
                <w:rFonts w:ascii="Times New Roman" w:hAnsi="Times New Roman" w:cs="Times New Roman"/>
                <w:sz w:val="20"/>
                <w:szCs w:val="20"/>
              </w:rPr>
              <w:t>&lt;0.0001</w:t>
            </w:r>
          </w:p>
        </w:tc>
        <w:tc>
          <w:tcPr>
            <w:tcW w:w="810" w:type="dxa"/>
            <w:tcBorders>
              <w:top w:val="single" w:sz="4" w:space="0" w:color="auto"/>
              <w:left w:val="single" w:sz="4" w:space="0" w:color="auto"/>
              <w:bottom w:val="single" w:sz="4" w:space="0" w:color="auto"/>
              <w:right w:val="single" w:sz="4" w:space="0" w:color="auto"/>
            </w:tcBorders>
          </w:tcPr>
          <w:p w14:paraId="3CFD0BB6" w14:textId="17CF4202" w:rsidR="00E24878" w:rsidRPr="00D84C88" w:rsidRDefault="00E24878" w:rsidP="00E24878">
            <w:pPr>
              <w:rPr>
                <w:rFonts w:ascii="Times New Roman" w:hAnsi="Times New Roman" w:cs="Times New Roman"/>
                <w:sz w:val="20"/>
                <w:szCs w:val="20"/>
              </w:rPr>
            </w:pPr>
            <w:r w:rsidRPr="00607DFA">
              <w:rPr>
                <w:rFonts w:ascii="Times New Roman" w:hAnsi="Times New Roman" w:cs="Times New Roman"/>
                <w:sz w:val="20"/>
                <w:szCs w:val="20"/>
              </w:rPr>
              <w:t>1.743</w:t>
            </w:r>
          </w:p>
        </w:tc>
        <w:tc>
          <w:tcPr>
            <w:tcW w:w="900" w:type="dxa"/>
            <w:tcBorders>
              <w:top w:val="single" w:sz="4" w:space="0" w:color="auto"/>
              <w:left w:val="single" w:sz="4" w:space="0" w:color="auto"/>
              <w:bottom w:val="single" w:sz="4" w:space="0" w:color="auto"/>
              <w:right w:val="single" w:sz="4" w:space="0" w:color="auto"/>
            </w:tcBorders>
          </w:tcPr>
          <w:p w14:paraId="57D5E193" w14:textId="4FAFD528" w:rsidR="00E24878" w:rsidRPr="00D84C88" w:rsidRDefault="00E24878" w:rsidP="00E24878">
            <w:pPr>
              <w:rPr>
                <w:rFonts w:ascii="Times New Roman" w:hAnsi="Times New Roman" w:cs="Times New Roman"/>
                <w:sz w:val="20"/>
                <w:szCs w:val="20"/>
              </w:rPr>
            </w:pPr>
            <w:r w:rsidRPr="00607DFA">
              <w:rPr>
                <w:rFonts w:ascii="Times New Roman" w:hAnsi="Times New Roman" w:cs="Times New Roman"/>
                <w:sz w:val="20"/>
                <w:szCs w:val="20"/>
              </w:rPr>
              <w:t>&lt;0.0001</w:t>
            </w:r>
          </w:p>
        </w:tc>
        <w:tc>
          <w:tcPr>
            <w:tcW w:w="1080" w:type="dxa"/>
            <w:tcBorders>
              <w:top w:val="single" w:sz="4" w:space="0" w:color="auto"/>
              <w:left w:val="single" w:sz="4" w:space="0" w:color="auto"/>
              <w:bottom w:val="single" w:sz="4" w:space="0" w:color="auto"/>
              <w:right w:val="single" w:sz="4" w:space="0" w:color="auto"/>
            </w:tcBorders>
          </w:tcPr>
          <w:p w14:paraId="2450087E" w14:textId="279237D0" w:rsidR="00E24878" w:rsidRPr="00773946" w:rsidRDefault="00E24878" w:rsidP="00E24878">
            <w:pPr>
              <w:rPr>
                <w:rFonts w:ascii="Times New Roman" w:hAnsi="Times New Roman" w:cs="Times New Roman"/>
                <w:sz w:val="20"/>
                <w:szCs w:val="20"/>
              </w:rPr>
            </w:pPr>
            <w:r>
              <w:rPr>
                <w:rFonts w:ascii="Times New Roman" w:hAnsi="Times New Roman" w:cs="Times New Roman"/>
                <w:sz w:val="20"/>
                <w:szCs w:val="20"/>
              </w:rPr>
              <w:t>312</w:t>
            </w:r>
            <w:r w:rsidRPr="00773946">
              <w:rPr>
                <w:rFonts w:ascii="Times New Roman" w:hAnsi="Times New Roman" w:cs="Times New Roman"/>
                <w:sz w:val="20"/>
                <w:szCs w:val="20"/>
              </w:rPr>
              <w:t xml:space="preserve"> (</w:t>
            </w:r>
            <w:r>
              <w:rPr>
                <w:rFonts w:ascii="Times New Roman" w:hAnsi="Times New Roman" w:cs="Times New Roman"/>
                <w:sz w:val="20"/>
                <w:szCs w:val="20"/>
              </w:rPr>
              <w:t>1</w:t>
            </w:r>
            <w:r w:rsidRPr="00773946">
              <w:rPr>
                <w:rFonts w:ascii="Times New Roman" w:hAnsi="Times New Roman" w:cs="Times New Roman"/>
                <w:sz w:val="20"/>
                <w:szCs w:val="20"/>
              </w:rPr>
              <w:t>8.6)</w:t>
            </w:r>
          </w:p>
        </w:tc>
        <w:tc>
          <w:tcPr>
            <w:tcW w:w="816" w:type="dxa"/>
            <w:tcBorders>
              <w:top w:val="single" w:sz="4" w:space="0" w:color="auto"/>
              <w:left w:val="single" w:sz="4" w:space="0" w:color="auto"/>
              <w:bottom w:val="single" w:sz="4" w:space="0" w:color="auto"/>
              <w:right w:val="single" w:sz="4" w:space="0" w:color="auto"/>
            </w:tcBorders>
          </w:tcPr>
          <w:p w14:paraId="6413D31F" w14:textId="12203C9F" w:rsidR="00E24878" w:rsidRPr="00773946" w:rsidRDefault="00E24878" w:rsidP="00E24878">
            <w:pPr>
              <w:rPr>
                <w:rFonts w:ascii="Times New Roman" w:hAnsi="Times New Roman" w:cs="Times New Roman"/>
                <w:sz w:val="20"/>
                <w:szCs w:val="20"/>
              </w:rPr>
            </w:pPr>
            <w:r w:rsidRPr="00D84C88">
              <w:rPr>
                <w:rFonts w:ascii="Times New Roman" w:hAnsi="Times New Roman" w:cs="Times New Roman"/>
                <w:sz w:val="20"/>
                <w:szCs w:val="20"/>
              </w:rPr>
              <w:t>1.628</w:t>
            </w:r>
          </w:p>
        </w:tc>
        <w:tc>
          <w:tcPr>
            <w:tcW w:w="914" w:type="dxa"/>
            <w:tcBorders>
              <w:top w:val="single" w:sz="4" w:space="0" w:color="auto"/>
              <w:left w:val="single" w:sz="4" w:space="0" w:color="auto"/>
              <w:bottom w:val="single" w:sz="4" w:space="0" w:color="auto"/>
              <w:right w:val="single" w:sz="4" w:space="0" w:color="auto"/>
            </w:tcBorders>
          </w:tcPr>
          <w:p w14:paraId="679731DD" w14:textId="2FE052BF" w:rsidR="00E24878" w:rsidRPr="00773946" w:rsidRDefault="00E24878" w:rsidP="00E24878">
            <w:pPr>
              <w:rPr>
                <w:rFonts w:ascii="Times New Roman" w:hAnsi="Times New Roman" w:cs="Times New Roman"/>
                <w:sz w:val="20"/>
                <w:szCs w:val="20"/>
              </w:rPr>
            </w:pPr>
            <w:r w:rsidRPr="00D84C88">
              <w:rPr>
                <w:rFonts w:ascii="Times New Roman" w:hAnsi="Times New Roman" w:cs="Times New Roman"/>
                <w:sz w:val="20"/>
                <w:szCs w:val="20"/>
              </w:rPr>
              <w:t>&lt;0.0001</w:t>
            </w:r>
          </w:p>
        </w:tc>
        <w:tc>
          <w:tcPr>
            <w:tcW w:w="790" w:type="dxa"/>
            <w:tcBorders>
              <w:top w:val="single" w:sz="4" w:space="0" w:color="auto"/>
              <w:left w:val="single" w:sz="4" w:space="0" w:color="auto"/>
              <w:bottom w:val="single" w:sz="4" w:space="0" w:color="auto"/>
              <w:right w:val="single" w:sz="4" w:space="0" w:color="auto"/>
            </w:tcBorders>
          </w:tcPr>
          <w:p w14:paraId="5BAE1734" w14:textId="4183862B" w:rsidR="00E24878" w:rsidRPr="00D84C88" w:rsidRDefault="00E24878" w:rsidP="00E24878">
            <w:pPr>
              <w:rPr>
                <w:rFonts w:ascii="Times New Roman" w:hAnsi="Times New Roman" w:cs="Times New Roman"/>
                <w:sz w:val="20"/>
                <w:szCs w:val="20"/>
              </w:rPr>
            </w:pPr>
            <w:r w:rsidRPr="00773946">
              <w:rPr>
                <w:rFonts w:ascii="Times New Roman" w:hAnsi="Times New Roman" w:cs="Times New Roman"/>
                <w:sz w:val="20"/>
                <w:szCs w:val="20"/>
              </w:rPr>
              <w:t>2.302</w:t>
            </w:r>
          </w:p>
        </w:tc>
        <w:tc>
          <w:tcPr>
            <w:tcW w:w="900" w:type="dxa"/>
            <w:tcBorders>
              <w:top w:val="single" w:sz="4" w:space="0" w:color="auto"/>
              <w:left w:val="single" w:sz="4" w:space="0" w:color="auto"/>
              <w:bottom w:val="single" w:sz="4" w:space="0" w:color="auto"/>
              <w:right w:val="single" w:sz="4" w:space="0" w:color="auto"/>
            </w:tcBorders>
          </w:tcPr>
          <w:p w14:paraId="35D3E219" w14:textId="547D3E21" w:rsidR="00E24878" w:rsidRPr="00D84C88" w:rsidRDefault="00E24878" w:rsidP="00E24878">
            <w:pPr>
              <w:rPr>
                <w:rFonts w:ascii="Times New Roman" w:hAnsi="Times New Roman" w:cs="Times New Roman"/>
                <w:sz w:val="20"/>
                <w:szCs w:val="20"/>
              </w:rPr>
            </w:pPr>
            <w:r w:rsidRPr="00773946">
              <w:rPr>
                <w:rFonts w:ascii="Times New Roman" w:hAnsi="Times New Roman" w:cs="Times New Roman"/>
                <w:sz w:val="20"/>
                <w:szCs w:val="20"/>
              </w:rPr>
              <w:t>&lt;0.0001</w:t>
            </w:r>
          </w:p>
        </w:tc>
        <w:tc>
          <w:tcPr>
            <w:tcW w:w="1052" w:type="dxa"/>
            <w:tcBorders>
              <w:top w:val="single" w:sz="4" w:space="0" w:color="auto"/>
              <w:left w:val="single" w:sz="4" w:space="0" w:color="auto"/>
              <w:bottom w:val="single" w:sz="4" w:space="0" w:color="auto"/>
              <w:right w:val="single" w:sz="4" w:space="0" w:color="auto"/>
            </w:tcBorders>
          </w:tcPr>
          <w:p w14:paraId="652F7805" w14:textId="59CD58C8" w:rsidR="00E24878" w:rsidRPr="00773946" w:rsidRDefault="00E24878" w:rsidP="00E24878">
            <w:pPr>
              <w:rPr>
                <w:rFonts w:ascii="Times New Roman" w:hAnsi="Times New Roman" w:cs="Times New Roman"/>
                <w:sz w:val="20"/>
                <w:szCs w:val="20"/>
              </w:rPr>
            </w:pPr>
            <w:r w:rsidRPr="00773946">
              <w:rPr>
                <w:rFonts w:ascii="Times New Roman" w:hAnsi="Times New Roman" w:cs="Times New Roman"/>
                <w:sz w:val="20"/>
                <w:szCs w:val="20"/>
              </w:rPr>
              <w:t>701 (23.0)</w:t>
            </w:r>
          </w:p>
        </w:tc>
        <w:tc>
          <w:tcPr>
            <w:tcW w:w="914" w:type="dxa"/>
            <w:tcBorders>
              <w:top w:val="single" w:sz="4" w:space="0" w:color="auto"/>
              <w:left w:val="single" w:sz="4" w:space="0" w:color="auto"/>
              <w:bottom w:val="single" w:sz="4" w:space="0" w:color="auto"/>
              <w:right w:val="single" w:sz="4" w:space="0" w:color="auto"/>
            </w:tcBorders>
          </w:tcPr>
          <w:p w14:paraId="1160958A" w14:textId="269CDA31" w:rsidR="00E24878" w:rsidRPr="00D64DF3" w:rsidRDefault="00E24878" w:rsidP="00E24878">
            <w:pPr>
              <w:rPr>
                <w:rFonts w:ascii="Times New Roman" w:hAnsi="Times New Roman" w:cs="Times New Roman"/>
                <w:sz w:val="20"/>
                <w:szCs w:val="20"/>
              </w:rPr>
            </w:pPr>
            <w:r w:rsidRPr="00D64DF3">
              <w:rPr>
                <w:rFonts w:ascii="Times New Roman" w:hAnsi="Times New Roman" w:cs="Times New Roman"/>
                <w:sz w:val="20"/>
                <w:szCs w:val="20"/>
              </w:rPr>
              <w:t>2.137</w:t>
            </w:r>
          </w:p>
        </w:tc>
        <w:tc>
          <w:tcPr>
            <w:tcW w:w="914" w:type="dxa"/>
            <w:tcBorders>
              <w:top w:val="single" w:sz="4" w:space="0" w:color="auto"/>
              <w:left w:val="single" w:sz="4" w:space="0" w:color="auto"/>
              <w:bottom w:val="single" w:sz="4" w:space="0" w:color="auto"/>
              <w:right w:val="single" w:sz="4" w:space="0" w:color="auto"/>
            </w:tcBorders>
          </w:tcPr>
          <w:p w14:paraId="34ADE6F5" w14:textId="7EFFB8C5" w:rsidR="00E24878" w:rsidRPr="00D64DF3" w:rsidRDefault="00E24878" w:rsidP="00E24878">
            <w:pPr>
              <w:rPr>
                <w:rFonts w:ascii="Times New Roman" w:hAnsi="Times New Roman" w:cs="Times New Roman"/>
                <w:sz w:val="20"/>
                <w:szCs w:val="20"/>
              </w:rPr>
            </w:pPr>
            <w:r w:rsidRPr="00D64DF3">
              <w:rPr>
                <w:rFonts w:ascii="Times New Roman" w:hAnsi="Times New Roman" w:cs="Times New Roman"/>
                <w:sz w:val="20"/>
                <w:szCs w:val="20"/>
              </w:rPr>
              <w:t>&lt;0.0001</w:t>
            </w:r>
          </w:p>
        </w:tc>
      </w:tr>
      <w:tr w:rsidR="00E24878" w:rsidRPr="00082F20" w14:paraId="1B86B035" w14:textId="0E822032" w:rsidTr="0025487F">
        <w:trPr>
          <w:trHeight w:val="440"/>
        </w:trPr>
        <w:tc>
          <w:tcPr>
            <w:tcW w:w="1530" w:type="dxa"/>
            <w:tcBorders>
              <w:top w:val="single" w:sz="4" w:space="0" w:color="auto"/>
              <w:left w:val="single" w:sz="4" w:space="0" w:color="auto"/>
              <w:bottom w:val="single" w:sz="4" w:space="0" w:color="auto"/>
              <w:right w:val="single" w:sz="4" w:space="0" w:color="auto"/>
            </w:tcBorders>
          </w:tcPr>
          <w:p w14:paraId="41E27C94" w14:textId="7041D481" w:rsidR="00E24878" w:rsidRPr="00082F20" w:rsidRDefault="00E24878" w:rsidP="00E24878">
            <w:pPr>
              <w:rPr>
                <w:rFonts w:ascii="Times New Roman" w:hAnsi="Times New Roman" w:cs="Times New Roman"/>
                <w:sz w:val="20"/>
                <w:szCs w:val="20"/>
              </w:rPr>
            </w:pPr>
            <w:r>
              <w:rPr>
                <w:rFonts w:ascii="Times New Roman" w:hAnsi="Times New Roman" w:cs="Times New Roman"/>
                <w:sz w:val="20"/>
                <w:szCs w:val="20"/>
              </w:rPr>
              <w:t>CVD</w:t>
            </w:r>
          </w:p>
        </w:tc>
        <w:tc>
          <w:tcPr>
            <w:tcW w:w="1170" w:type="dxa"/>
            <w:tcBorders>
              <w:top w:val="single" w:sz="4" w:space="0" w:color="auto"/>
              <w:left w:val="single" w:sz="4" w:space="0" w:color="auto"/>
              <w:bottom w:val="single" w:sz="4" w:space="0" w:color="auto"/>
              <w:right w:val="single" w:sz="4" w:space="0" w:color="auto"/>
            </w:tcBorders>
          </w:tcPr>
          <w:p w14:paraId="2960A72E" w14:textId="45B287E2" w:rsidR="00E24878" w:rsidRPr="009D4DE2" w:rsidRDefault="00E24878" w:rsidP="00E24878">
            <w:pPr>
              <w:rPr>
                <w:rFonts w:ascii="Times New Roman" w:hAnsi="Times New Roman" w:cs="Times New Roman"/>
                <w:sz w:val="20"/>
                <w:szCs w:val="20"/>
                <w:highlight w:val="yellow"/>
              </w:rPr>
            </w:pPr>
            <w:r w:rsidRPr="00D84C88">
              <w:rPr>
                <w:rFonts w:ascii="Times New Roman" w:hAnsi="Times New Roman" w:cs="Times New Roman"/>
                <w:sz w:val="20"/>
                <w:szCs w:val="20"/>
              </w:rPr>
              <w:t>88 (6.5)</w:t>
            </w:r>
          </w:p>
        </w:tc>
        <w:tc>
          <w:tcPr>
            <w:tcW w:w="810" w:type="dxa"/>
            <w:tcBorders>
              <w:top w:val="single" w:sz="4" w:space="0" w:color="auto"/>
              <w:left w:val="single" w:sz="4" w:space="0" w:color="auto"/>
              <w:bottom w:val="single" w:sz="4" w:space="0" w:color="auto"/>
              <w:right w:val="single" w:sz="4" w:space="0" w:color="auto"/>
            </w:tcBorders>
          </w:tcPr>
          <w:p w14:paraId="28D20CDD" w14:textId="11833215" w:rsidR="00E24878" w:rsidRPr="00607DFA" w:rsidRDefault="00E24878" w:rsidP="00E24878">
            <w:pPr>
              <w:rPr>
                <w:rFonts w:ascii="Times New Roman" w:hAnsi="Times New Roman" w:cs="Times New Roman"/>
                <w:sz w:val="20"/>
                <w:szCs w:val="20"/>
              </w:rPr>
            </w:pPr>
            <w:r w:rsidRPr="00D84C88">
              <w:rPr>
                <w:rFonts w:ascii="Times New Roman" w:hAnsi="Times New Roman" w:cs="Times New Roman"/>
                <w:sz w:val="20"/>
                <w:szCs w:val="20"/>
              </w:rPr>
              <w:t>1.351</w:t>
            </w:r>
          </w:p>
        </w:tc>
        <w:tc>
          <w:tcPr>
            <w:tcW w:w="900" w:type="dxa"/>
            <w:tcBorders>
              <w:top w:val="single" w:sz="4" w:space="0" w:color="auto"/>
              <w:left w:val="single" w:sz="4" w:space="0" w:color="auto"/>
              <w:bottom w:val="single" w:sz="4" w:space="0" w:color="auto"/>
              <w:right w:val="single" w:sz="4" w:space="0" w:color="auto"/>
            </w:tcBorders>
          </w:tcPr>
          <w:p w14:paraId="1D4455A0" w14:textId="71250400" w:rsidR="00E24878" w:rsidRPr="00607DFA" w:rsidRDefault="00E24878" w:rsidP="00E24878">
            <w:pPr>
              <w:rPr>
                <w:rFonts w:ascii="Times New Roman" w:hAnsi="Times New Roman" w:cs="Times New Roman"/>
                <w:sz w:val="20"/>
                <w:szCs w:val="20"/>
              </w:rPr>
            </w:pPr>
            <w:r w:rsidRPr="00D84C88">
              <w:rPr>
                <w:rFonts w:ascii="Times New Roman" w:hAnsi="Times New Roman" w:cs="Times New Roman"/>
                <w:sz w:val="20"/>
                <w:szCs w:val="20"/>
              </w:rPr>
              <w:t>0.0570</w:t>
            </w:r>
          </w:p>
        </w:tc>
        <w:tc>
          <w:tcPr>
            <w:tcW w:w="810" w:type="dxa"/>
            <w:tcBorders>
              <w:top w:val="single" w:sz="4" w:space="0" w:color="auto"/>
              <w:left w:val="single" w:sz="4" w:space="0" w:color="auto"/>
              <w:bottom w:val="single" w:sz="4" w:space="0" w:color="auto"/>
              <w:right w:val="single" w:sz="4" w:space="0" w:color="auto"/>
            </w:tcBorders>
          </w:tcPr>
          <w:p w14:paraId="5411E6DC" w14:textId="0C01C447" w:rsidR="00E24878" w:rsidRPr="00D84C88" w:rsidRDefault="00E24878" w:rsidP="00E24878">
            <w:pPr>
              <w:rPr>
                <w:rFonts w:ascii="Times New Roman" w:hAnsi="Times New Roman" w:cs="Times New Roman"/>
                <w:sz w:val="20"/>
                <w:szCs w:val="20"/>
              </w:rPr>
            </w:pPr>
            <w:r w:rsidRPr="00607DFA">
              <w:rPr>
                <w:rFonts w:ascii="Times New Roman" w:hAnsi="Times New Roman" w:cs="Times New Roman"/>
                <w:sz w:val="20"/>
                <w:szCs w:val="20"/>
              </w:rPr>
              <w:t>1.929</w:t>
            </w:r>
          </w:p>
        </w:tc>
        <w:tc>
          <w:tcPr>
            <w:tcW w:w="900" w:type="dxa"/>
            <w:tcBorders>
              <w:top w:val="single" w:sz="4" w:space="0" w:color="auto"/>
              <w:left w:val="single" w:sz="4" w:space="0" w:color="auto"/>
              <w:bottom w:val="single" w:sz="4" w:space="0" w:color="auto"/>
              <w:right w:val="single" w:sz="4" w:space="0" w:color="auto"/>
            </w:tcBorders>
          </w:tcPr>
          <w:p w14:paraId="6531D427" w14:textId="626172EA" w:rsidR="00E24878" w:rsidRPr="00D84C88" w:rsidRDefault="00E24878" w:rsidP="00E24878">
            <w:pPr>
              <w:rPr>
                <w:rFonts w:ascii="Times New Roman" w:hAnsi="Times New Roman" w:cs="Times New Roman"/>
                <w:sz w:val="20"/>
                <w:szCs w:val="20"/>
              </w:rPr>
            </w:pPr>
            <w:r w:rsidRPr="00607DFA">
              <w:rPr>
                <w:rFonts w:ascii="Times New Roman" w:hAnsi="Times New Roman" w:cs="Times New Roman"/>
                <w:sz w:val="20"/>
                <w:szCs w:val="20"/>
              </w:rPr>
              <w:t>0.0030</w:t>
            </w:r>
          </w:p>
        </w:tc>
        <w:tc>
          <w:tcPr>
            <w:tcW w:w="1080" w:type="dxa"/>
            <w:tcBorders>
              <w:top w:val="single" w:sz="4" w:space="0" w:color="auto"/>
              <w:left w:val="single" w:sz="4" w:space="0" w:color="auto"/>
              <w:bottom w:val="single" w:sz="4" w:space="0" w:color="auto"/>
              <w:right w:val="single" w:sz="4" w:space="0" w:color="auto"/>
            </w:tcBorders>
          </w:tcPr>
          <w:p w14:paraId="36A82F35" w14:textId="433BB8EA" w:rsidR="00E24878" w:rsidRPr="009D4DE2" w:rsidRDefault="00E24878" w:rsidP="00E24878">
            <w:pPr>
              <w:rPr>
                <w:rFonts w:ascii="Times New Roman" w:hAnsi="Times New Roman" w:cs="Times New Roman"/>
                <w:sz w:val="20"/>
                <w:szCs w:val="20"/>
                <w:highlight w:val="yellow"/>
              </w:rPr>
            </w:pPr>
            <w:r w:rsidRPr="00D84C88">
              <w:rPr>
                <w:rFonts w:ascii="Times New Roman" w:hAnsi="Times New Roman" w:cs="Times New Roman"/>
                <w:sz w:val="20"/>
                <w:szCs w:val="20"/>
              </w:rPr>
              <w:t>45 (2.7)</w:t>
            </w:r>
          </w:p>
        </w:tc>
        <w:tc>
          <w:tcPr>
            <w:tcW w:w="816" w:type="dxa"/>
            <w:tcBorders>
              <w:top w:val="single" w:sz="4" w:space="0" w:color="auto"/>
              <w:left w:val="single" w:sz="4" w:space="0" w:color="auto"/>
              <w:bottom w:val="single" w:sz="4" w:space="0" w:color="auto"/>
              <w:right w:val="single" w:sz="4" w:space="0" w:color="auto"/>
            </w:tcBorders>
          </w:tcPr>
          <w:p w14:paraId="61959EB5" w14:textId="0087F39D" w:rsidR="00E24878" w:rsidRPr="003227EB" w:rsidRDefault="00E24878" w:rsidP="00E24878">
            <w:pPr>
              <w:rPr>
                <w:rFonts w:ascii="Times New Roman" w:hAnsi="Times New Roman" w:cs="Times New Roman"/>
                <w:sz w:val="20"/>
                <w:szCs w:val="20"/>
                <w:highlight w:val="yellow"/>
              </w:rPr>
            </w:pPr>
            <w:r w:rsidRPr="00D84C88">
              <w:rPr>
                <w:rFonts w:ascii="Times New Roman" w:hAnsi="Times New Roman" w:cs="Times New Roman"/>
                <w:sz w:val="20"/>
                <w:szCs w:val="20"/>
              </w:rPr>
              <w:t>2.192</w:t>
            </w:r>
          </w:p>
        </w:tc>
        <w:tc>
          <w:tcPr>
            <w:tcW w:w="914" w:type="dxa"/>
            <w:tcBorders>
              <w:top w:val="single" w:sz="4" w:space="0" w:color="auto"/>
              <w:left w:val="single" w:sz="4" w:space="0" w:color="auto"/>
              <w:bottom w:val="single" w:sz="4" w:space="0" w:color="auto"/>
              <w:right w:val="single" w:sz="4" w:space="0" w:color="auto"/>
            </w:tcBorders>
          </w:tcPr>
          <w:p w14:paraId="43F67FD0" w14:textId="6B02332E" w:rsidR="00E24878" w:rsidRPr="003227EB" w:rsidRDefault="00E24878" w:rsidP="00E24878">
            <w:pPr>
              <w:rPr>
                <w:rFonts w:ascii="Times New Roman" w:hAnsi="Times New Roman" w:cs="Times New Roman"/>
                <w:sz w:val="20"/>
                <w:szCs w:val="20"/>
                <w:highlight w:val="yellow"/>
              </w:rPr>
            </w:pPr>
            <w:r w:rsidRPr="00D84C88">
              <w:rPr>
                <w:rFonts w:ascii="Times New Roman" w:hAnsi="Times New Roman" w:cs="Times New Roman"/>
                <w:sz w:val="20"/>
                <w:szCs w:val="20"/>
              </w:rPr>
              <w:t>0.0002</w:t>
            </w:r>
          </w:p>
        </w:tc>
        <w:tc>
          <w:tcPr>
            <w:tcW w:w="790" w:type="dxa"/>
            <w:tcBorders>
              <w:top w:val="single" w:sz="4" w:space="0" w:color="auto"/>
              <w:left w:val="single" w:sz="4" w:space="0" w:color="auto"/>
              <w:bottom w:val="single" w:sz="4" w:space="0" w:color="auto"/>
              <w:right w:val="single" w:sz="4" w:space="0" w:color="auto"/>
            </w:tcBorders>
          </w:tcPr>
          <w:p w14:paraId="310F938D" w14:textId="2705DF7A" w:rsidR="00E24878" w:rsidRPr="00D84C88" w:rsidRDefault="00E24878" w:rsidP="00E24878">
            <w:pPr>
              <w:rPr>
                <w:rFonts w:ascii="Times New Roman" w:hAnsi="Times New Roman" w:cs="Times New Roman"/>
                <w:sz w:val="20"/>
                <w:szCs w:val="20"/>
              </w:rPr>
            </w:pPr>
            <w:r w:rsidRPr="00773946">
              <w:rPr>
                <w:rFonts w:ascii="Times New Roman" w:hAnsi="Times New Roman" w:cs="Times New Roman"/>
                <w:sz w:val="20"/>
                <w:szCs w:val="20"/>
              </w:rPr>
              <w:t>4.245</w:t>
            </w:r>
          </w:p>
        </w:tc>
        <w:tc>
          <w:tcPr>
            <w:tcW w:w="900" w:type="dxa"/>
            <w:tcBorders>
              <w:top w:val="single" w:sz="4" w:space="0" w:color="auto"/>
              <w:left w:val="single" w:sz="4" w:space="0" w:color="auto"/>
              <w:bottom w:val="single" w:sz="4" w:space="0" w:color="auto"/>
              <w:right w:val="single" w:sz="4" w:space="0" w:color="auto"/>
            </w:tcBorders>
          </w:tcPr>
          <w:p w14:paraId="36039926" w14:textId="6E292D83" w:rsidR="00E24878" w:rsidRPr="00D84C88" w:rsidRDefault="00E24878" w:rsidP="00E24878">
            <w:pPr>
              <w:rPr>
                <w:rFonts w:ascii="Times New Roman" w:hAnsi="Times New Roman" w:cs="Times New Roman"/>
                <w:sz w:val="20"/>
                <w:szCs w:val="20"/>
              </w:rPr>
            </w:pPr>
            <w:r w:rsidRPr="00773946">
              <w:rPr>
                <w:rFonts w:ascii="Times New Roman" w:hAnsi="Times New Roman" w:cs="Times New Roman"/>
                <w:sz w:val="20"/>
                <w:szCs w:val="20"/>
              </w:rPr>
              <w:t>&lt;0.0001</w:t>
            </w:r>
          </w:p>
        </w:tc>
        <w:tc>
          <w:tcPr>
            <w:tcW w:w="1052" w:type="dxa"/>
            <w:tcBorders>
              <w:top w:val="single" w:sz="4" w:space="0" w:color="auto"/>
              <w:left w:val="single" w:sz="4" w:space="0" w:color="auto"/>
              <w:bottom w:val="single" w:sz="4" w:space="0" w:color="auto"/>
              <w:right w:val="single" w:sz="4" w:space="0" w:color="auto"/>
            </w:tcBorders>
          </w:tcPr>
          <w:p w14:paraId="7C16AFC4" w14:textId="1C95B313" w:rsidR="00E24878" w:rsidRPr="00D64DF3" w:rsidRDefault="00E24878" w:rsidP="00E24878">
            <w:pPr>
              <w:rPr>
                <w:rFonts w:ascii="Times New Roman" w:hAnsi="Times New Roman" w:cs="Times New Roman"/>
                <w:sz w:val="20"/>
                <w:szCs w:val="20"/>
              </w:rPr>
            </w:pPr>
            <w:r w:rsidRPr="00D64DF3">
              <w:rPr>
                <w:rFonts w:ascii="Times New Roman" w:hAnsi="Times New Roman" w:cs="Times New Roman"/>
                <w:sz w:val="20"/>
                <w:szCs w:val="20"/>
              </w:rPr>
              <w:t>133 (4.4)</w:t>
            </w:r>
          </w:p>
        </w:tc>
        <w:tc>
          <w:tcPr>
            <w:tcW w:w="914" w:type="dxa"/>
            <w:tcBorders>
              <w:top w:val="single" w:sz="4" w:space="0" w:color="auto"/>
              <w:left w:val="single" w:sz="4" w:space="0" w:color="auto"/>
              <w:bottom w:val="single" w:sz="4" w:space="0" w:color="auto"/>
              <w:right w:val="single" w:sz="4" w:space="0" w:color="auto"/>
            </w:tcBorders>
          </w:tcPr>
          <w:p w14:paraId="09CDDD58" w14:textId="4EF7082E" w:rsidR="00E24878" w:rsidRPr="00D64DF3" w:rsidRDefault="00E24878" w:rsidP="00E24878">
            <w:pPr>
              <w:rPr>
                <w:rFonts w:ascii="Times New Roman" w:hAnsi="Times New Roman" w:cs="Times New Roman"/>
                <w:sz w:val="20"/>
                <w:szCs w:val="20"/>
              </w:rPr>
            </w:pPr>
            <w:r w:rsidRPr="00D64DF3">
              <w:rPr>
                <w:rFonts w:ascii="Times New Roman" w:hAnsi="Times New Roman" w:cs="Times New Roman"/>
                <w:sz w:val="20"/>
                <w:szCs w:val="20"/>
              </w:rPr>
              <w:t>3.090</w:t>
            </w:r>
          </w:p>
        </w:tc>
        <w:tc>
          <w:tcPr>
            <w:tcW w:w="914" w:type="dxa"/>
            <w:tcBorders>
              <w:top w:val="single" w:sz="4" w:space="0" w:color="auto"/>
              <w:left w:val="single" w:sz="4" w:space="0" w:color="auto"/>
              <w:bottom w:val="single" w:sz="4" w:space="0" w:color="auto"/>
              <w:right w:val="single" w:sz="4" w:space="0" w:color="auto"/>
            </w:tcBorders>
          </w:tcPr>
          <w:p w14:paraId="3119D3D0" w14:textId="33606C88" w:rsidR="00E24878" w:rsidRPr="00D64DF3" w:rsidRDefault="00E24878" w:rsidP="00E24878">
            <w:pPr>
              <w:rPr>
                <w:rFonts w:ascii="Times New Roman" w:hAnsi="Times New Roman" w:cs="Times New Roman"/>
                <w:sz w:val="20"/>
                <w:szCs w:val="20"/>
              </w:rPr>
            </w:pPr>
            <w:r w:rsidRPr="00D64DF3">
              <w:rPr>
                <w:rFonts w:ascii="Times New Roman" w:hAnsi="Times New Roman" w:cs="Times New Roman"/>
                <w:sz w:val="20"/>
                <w:szCs w:val="20"/>
              </w:rPr>
              <w:t>&lt;0.0001</w:t>
            </w:r>
          </w:p>
        </w:tc>
      </w:tr>
      <w:tr w:rsidR="00E24878" w:rsidRPr="00082F20" w14:paraId="06E6B653" w14:textId="46DFAE80" w:rsidTr="0025487F">
        <w:trPr>
          <w:trHeight w:val="440"/>
        </w:trPr>
        <w:tc>
          <w:tcPr>
            <w:tcW w:w="1530" w:type="dxa"/>
            <w:tcBorders>
              <w:top w:val="single" w:sz="4" w:space="0" w:color="auto"/>
              <w:left w:val="single" w:sz="4" w:space="0" w:color="auto"/>
              <w:bottom w:val="single" w:sz="4" w:space="0" w:color="auto"/>
              <w:right w:val="single" w:sz="4" w:space="0" w:color="auto"/>
            </w:tcBorders>
          </w:tcPr>
          <w:p w14:paraId="192290C3" w14:textId="3C23D92B" w:rsidR="00E24878" w:rsidRPr="00082F20" w:rsidRDefault="00E24878" w:rsidP="00E24878">
            <w:pPr>
              <w:rPr>
                <w:rFonts w:ascii="Times New Roman" w:hAnsi="Times New Roman" w:cs="Times New Roman"/>
                <w:sz w:val="20"/>
                <w:szCs w:val="20"/>
              </w:rPr>
            </w:pPr>
            <w:r w:rsidRPr="00082F20">
              <w:rPr>
                <w:rFonts w:ascii="Times New Roman" w:hAnsi="Times New Roman" w:cs="Times New Roman"/>
                <w:sz w:val="20"/>
                <w:szCs w:val="20"/>
              </w:rPr>
              <w:t>Stroke</w:t>
            </w:r>
          </w:p>
        </w:tc>
        <w:tc>
          <w:tcPr>
            <w:tcW w:w="1170" w:type="dxa"/>
            <w:tcBorders>
              <w:top w:val="single" w:sz="4" w:space="0" w:color="auto"/>
              <w:left w:val="single" w:sz="4" w:space="0" w:color="auto"/>
              <w:bottom w:val="single" w:sz="4" w:space="0" w:color="auto"/>
              <w:right w:val="single" w:sz="4" w:space="0" w:color="auto"/>
            </w:tcBorders>
          </w:tcPr>
          <w:p w14:paraId="4C380B5E" w14:textId="40BDBF35" w:rsidR="00E24878" w:rsidRPr="009D4DE2" w:rsidRDefault="00E24878" w:rsidP="00E24878">
            <w:pPr>
              <w:rPr>
                <w:rFonts w:ascii="Times New Roman" w:hAnsi="Times New Roman" w:cs="Times New Roman"/>
                <w:sz w:val="20"/>
                <w:szCs w:val="20"/>
                <w:highlight w:val="yellow"/>
              </w:rPr>
            </w:pPr>
            <w:r w:rsidRPr="00BE5807">
              <w:rPr>
                <w:rFonts w:ascii="Times New Roman" w:hAnsi="Times New Roman" w:cs="Times New Roman"/>
                <w:sz w:val="20"/>
                <w:szCs w:val="20"/>
              </w:rPr>
              <w:t>22 (1.6)</w:t>
            </w:r>
          </w:p>
        </w:tc>
        <w:tc>
          <w:tcPr>
            <w:tcW w:w="810" w:type="dxa"/>
            <w:tcBorders>
              <w:top w:val="single" w:sz="4" w:space="0" w:color="auto"/>
              <w:left w:val="single" w:sz="4" w:space="0" w:color="auto"/>
              <w:bottom w:val="single" w:sz="4" w:space="0" w:color="auto"/>
              <w:right w:val="single" w:sz="4" w:space="0" w:color="auto"/>
            </w:tcBorders>
          </w:tcPr>
          <w:p w14:paraId="5E184275" w14:textId="341772EE" w:rsidR="00E24878" w:rsidRPr="00CF4303" w:rsidRDefault="00E24878" w:rsidP="00E24878">
            <w:pPr>
              <w:rPr>
                <w:rFonts w:ascii="Times New Roman" w:hAnsi="Times New Roman" w:cs="Times New Roman"/>
                <w:sz w:val="20"/>
                <w:szCs w:val="20"/>
              </w:rPr>
            </w:pPr>
            <w:r w:rsidRPr="00BE5807">
              <w:rPr>
                <w:rFonts w:ascii="Times New Roman" w:hAnsi="Times New Roman" w:cs="Times New Roman"/>
                <w:sz w:val="20"/>
                <w:szCs w:val="20"/>
              </w:rPr>
              <w:t>1.365</w:t>
            </w:r>
          </w:p>
        </w:tc>
        <w:tc>
          <w:tcPr>
            <w:tcW w:w="900" w:type="dxa"/>
            <w:tcBorders>
              <w:top w:val="single" w:sz="4" w:space="0" w:color="auto"/>
              <w:left w:val="single" w:sz="4" w:space="0" w:color="auto"/>
              <w:bottom w:val="single" w:sz="4" w:space="0" w:color="auto"/>
              <w:right w:val="single" w:sz="4" w:space="0" w:color="auto"/>
            </w:tcBorders>
          </w:tcPr>
          <w:p w14:paraId="63BA767E" w14:textId="02A0E2EA" w:rsidR="00E24878" w:rsidRPr="00CF4303" w:rsidRDefault="00E24878" w:rsidP="00E24878">
            <w:pPr>
              <w:rPr>
                <w:rFonts w:ascii="Times New Roman" w:hAnsi="Times New Roman" w:cs="Times New Roman"/>
                <w:sz w:val="20"/>
                <w:szCs w:val="20"/>
              </w:rPr>
            </w:pPr>
            <w:r w:rsidRPr="00BE5807">
              <w:rPr>
                <w:rFonts w:ascii="Times New Roman" w:hAnsi="Times New Roman" w:cs="Times New Roman"/>
                <w:sz w:val="20"/>
                <w:szCs w:val="20"/>
              </w:rPr>
              <w:t>0.3254</w:t>
            </w:r>
          </w:p>
        </w:tc>
        <w:tc>
          <w:tcPr>
            <w:tcW w:w="810" w:type="dxa"/>
            <w:tcBorders>
              <w:top w:val="single" w:sz="4" w:space="0" w:color="auto"/>
              <w:left w:val="single" w:sz="4" w:space="0" w:color="auto"/>
              <w:bottom w:val="single" w:sz="4" w:space="0" w:color="auto"/>
              <w:right w:val="single" w:sz="4" w:space="0" w:color="auto"/>
            </w:tcBorders>
          </w:tcPr>
          <w:p w14:paraId="1B20A878" w14:textId="59FA4C98" w:rsidR="00E24878" w:rsidRPr="00BE5807" w:rsidRDefault="00E24878" w:rsidP="00E24878">
            <w:pPr>
              <w:rPr>
                <w:rFonts w:ascii="Times New Roman" w:hAnsi="Times New Roman" w:cs="Times New Roman"/>
                <w:sz w:val="20"/>
                <w:szCs w:val="20"/>
              </w:rPr>
            </w:pPr>
            <w:r w:rsidRPr="00CF4303">
              <w:rPr>
                <w:rFonts w:ascii="Times New Roman" w:hAnsi="Times New Roman" w:cs="Times New Roman"/>
                <w:sz w:val="20"/>
                <w:szCs w:val="20"/>
              </w:rPr>
              <w:t>1.344</w:t>
            </w:r>
          </w:p>
        </w:tc>
        <w:tc>
          <w:tcPr>
            <w:tcW w:w="900" w:type="dxa"/>
            <w:tcBorders>
              <w:top w:val="single" w:sz="4" w:space="0" w:color="auto"/>
              <w:left w:val="single" w:sz="4" w:space="0" w:color="auto"/>
              <w:bottom w:val="single" w:sz="4" w:space="0" w:color="auto"/>
              <w:right w:val="single" w:sz="4" w:space="0" w:color="auto"/>
            </w:tcBorders>
          </w:tcPr>
          <w:p w14:paraId="25314AFF" w14:textId="63B0A3D2" w:rsidR="00E24878" w:rsidRPr="00BE5807" w:rsidRDefault="00E24878" w:rsidP="00E24878">
            <w:pPr>
              <w:rPr>
                <w:rFonts w:ascii="Times New Roman" w:hAnsi="Times New Roman" w:cs="Times New Roman"/>
                <w:sz w:val="20"/>
                <w:szCs w:val="20"/>
              </w:rPr>
            </w:pPr>
            <w:r w:rsidRPr="00CF4303">
              <w:rPr>
                <w:rFonts w:ascii="Times New Roman" w:hAnsi="Times New Roman" w:cs="Times New Roman"/>
                <w:sz w:val="20"/>
                <w:szCs w:val="20"/>
              </w:rPr>
              <w:t>0.4903</w:t>
            </w:r>
          </w:p>
        </w:tc>
        <w:tc>
          <w:tcPr>
            <w:tcW w:w="1080" w:type="dxa"/>
            <w:tcBorders>
              <w:top w:val="single" w:sz="4" w:space="0" w:color="auto"/>
              <w:left w:val="single" w:sz="4" w:space="0" w:color="auto"/>
              <w:bottom w:val="single" w:sz="4" w:space="0" w:color="auto"/>
              <w:right w:val="single" w:sz="4" w:space="0" w:color="auto"/>
            </w:tcBorders>
          </w:tcPr>
          <w:p w14:paraId="2BF6421C" w14:textId="43A4D2A1" w:rsidR="00E24878" w:rsidRPr="00BE5807" w:rsidRDefault="00E24878" w:rsidP="00E24878">
            <w:pPr>
              <w:rPr>
                <w:rFonts w:ascii="Times New Roman" w:hAnsi="Times New Roman" w:cs="Times New Roman"/>
                <w:sz w:val="20"/>
                <w:szCs w:val="20"/>
              </w:rPr>
            </w:pPr>
            <w:r w:rsidRPr="00BE5807">
              <w:rPr>
                <w:rFonts w:ascii="Times New Roman" w:hAnsi="Times New Roman" w:cs="Times New Roman"/>
                <w:sz w:val="20"/>
                <w:szCs w:val="20"/>
              </w:rPr>
              <w:t>7 (0.4)</w:t>
            </w:r>
          </w:p>
        </w:tc>
        <w:tc>
          <w:tcPr>
            <w:tcW w:w="816" w:type="dxa"/>
            <w:tcBorders>
              <w:top w:val="single" w:sz="4" w:space="0" w:color="auto"/>
              <w:left w:val="single" w:sz="4" w:space="0" w:color="auto"/>
              <w:bottom w:val="single" w:sz="4" w:space="0" w:color="auto"/>
              <w:right w:val="single" w:sz="4" w:space="0" w:color="auto"/>
            </w:tcBorders>
          </w:tcPr>
          <w:p w14:paraId="0360A083" w14:textId="12923093" w:rsidR="00E24878" w:rsidRPr="00773946" w:rsidRDefault="00E24878" w:rsidP="00E24878">
            <w:pPr>
              <w:rPr>
                <w:rFonts w:ascii="Times New Roman" w:hAnsi="Times New Roman" w:cs="Times New Roman"/>
                <w:sz w:val="20"/>
                <w:szCs w:val="20"/>
              </w:rPr>
            </w:pPr>
            <w:r w:rsidRPr="00BE5807">
              <w:rPr>
                <w:rFonts w:ascii="Times New Roman" w:hAnsi="Times New Roman" w:cs="Times New Roman"/>
                <w:sz w:val="20"/>
                <w:szCs w:val="20"/>
              </w:rPr>
              <w:t>1.081</w:t>
            </w:r>
          </w:p>
        </w:tc>
        <w:tc>
          <w:tcPr>
            <w:tcW w:w="914" w:type="dxa"/>
            <w:tcBorders>
              <w:top w:val="single" w:sz="4" w:space="0" w:color="auto"/>
              <w:left w:val="single" w:sz="4" w:space="0" w:color="auto"/>
              <w:bottom w:val="single" w:sz="4" w:space="0" w:color="auto"/>
              <w:right w:val="single" w:sz="4" w:space="0" w:color="auto"/>
            </w:tcBorders>
          </w:tcPr>
          <w:p w14:paraId="2CFA61CF" w14:textId="70F327A8" w:rsidR="00E24878" w:rsidRPr="00773946" w:rsidRDefault="00E24878" w:rsidP="00E24878">
            <w:pPr>
              <w:rPr>
                <w:rFonts w:ascii="Times New Roman" w:hAnsi="Times New Roman" w:cs="Times New Roman"/>
                <w:sz w:val="20"/>
                <w:szCs w:val="20"/>
              </w:rPr>
            </w:pPr>
            <w:r w:rsidRPr="00BE5807">
              <w:rPr>
                <w:rFonts w:ascii="Times New Roman" w:hAnsi="Times New Roman" w:cs="Times New Roman"/>
                <w:sz w:val="20"/>
                <w:szCs w:val="20"/>
              </w:rPr>
              <w:t>0.8732</w:t>
            </w:r>
          </w:p>
        </w:tc>
        <w:tc>
          <w:tcPr>
            <w:tcW w:w="790" w:type="dxa"/>
            <w:tcBorders>
              <w:top w:val="single" w:sz="4" w:space="0" w:color="auto"/>
              <w:left w:val="single" w:sz="4" w:space="0" w:color="auto"/>
              <w:bottom w:val="single" w:sz="4" w:space="0" w:color="auto"/>
              <w:right w:val="single" w:sz="4" w:space="0" w:color="auto"/>
            </w:tcBorders>
          </w:tcPr>
          <w:p w14:paraId="30CFEF7D" w14:textId="45119426" w:rsidR="00E24878" w:rsidRPr="00BE5807" w:rsidRDefault="00E24878" w:rsidP="00E24878">
            <w:pPr>
              <w:rPr>
                <w:rFonts w:ascii="Times New Roman" w:hAnsi="Times New Roman" w:cs="Times New Roman"/>
                <w:sz w:val="20"/>
                <w:szCs w:val="20"/>
              </w:rPr>
            </w:pPr>
            <w:r w:rsidRPr="00773946">
              <w:rPr>
                <w:rFonts w:ascii="Times New Roman" w:hAnsi="Times New Roman" w:cs="Times New Roman"/>
                <w:sz w:val="20"/>
                <w:szCs w:val="20"/>
              </w:rPr>
              <w:t>1.396</w:t>
            </w:r>
          </w:p>
        </w:tc>
        <w:tc>
          <w:tcPr>
            <w:tcW w:w="900" w:type="dxa"/>
            <w:tcBorders>
              <w:top w:val="single" w:sz="4" w:space="0" w:color="auto"/>
              <w:left w:val="single" w:sz="4" w:space="0" w:color="auto"/>
              <w:bottom w:val="single" w:sz="4" w:space="0" w:color="auto"/>
              <w:right w:val="single" w:sz="4" w:space="0" w:color="auto"/>
            </w:tcBorders>
          </w:tcPr>
          <w:p w14:paraId="67FEBA9D" w14:textId="52CBDC28" w:rsidR="00E24878" w:rsidRPr="00BE5807" w:rsidRDefault="00E24878" w:rsidP="00E24878">
            <w:pPr>
              <w:rPr>
                <w:rFonts w:ascii="Times New Roman" w:hAnsi="Times New Roman" w:cs="Times New Roman"/>
                <w:sz w:val="20"/>
                <w:szCs w:val="20"/>
              </w:rPr>
            </w:pPr>
            <w:r w:rsidRPr="00773946">
              <w:rPr>
                <w:rFonts w:ascii="Times New Roman" w:hAnsi="Times New Roman" w:cs="Times New Roman"/>
                <w:sz w:val="20"/>
                <w:szCs w:val="20"/>
              </w:rPr>
              <w:t>0.6903</w:t>
            </w:r>
          </w:p>
        </w:tc>
        <w:tc>
          <w:tcPr>
            <w:tcW w:w="1052" w:type="dxa"/>
            <w:tcBorders>
              <w:top w:val="single" w:sz="4" w:space="0" w:color="auto"/>
              <w:left w:val="single" w:sz="4" w:space="0" w:color="auto"/>
              <w:bottom w:val="single" w:sz="4" w:space="0" w:color="auto"/>
              <w:right w:val="single" w:sz="4" w:space="0" w:color="auto"/>
            </w:tcBorders>
          </w:tcPr>
          <w:p w14:paraId="00611FC2" w14:textId="431717F4" w:rsidR="00E24878" w:rsidRPr="00D64DF3" w:rsidRDefault="00E24878" w:rsidP="00E24878">
            <w:pPr>
              <w:rPr>
                <w:rFonts w:ascii="Times New Roman" w:hAnsi="Times New Roman" w:cs="Times New Roman"/>
                <w:sz w:val="20"/>
                <w:szCs w:val="20"/>
              </w:rPr>
            </w:pPr>
            <w:r w:rsidRPr="00D64DF3">
              <w:rPr>
                <w:rFonts w:ascii="Times New Roman" w:hAnsi="Times New Roman" w:cs="Times New Roman"/>
                <w:sz w:val="20"/>
                <w:szCs w:val="20"/>
              </w:rPr>
              <w:t>29 (1.0)</w:t>
            </w:r>
          </w:p>
        </w:tc>
        <w:tc>
          <w:tcPr>
            <w:tcW w:w="914" w:type="dxa"/>
            <w:tcBorders>
              <w:top w:val="single" w:sz="4" w:space="0" w:color="auto"/>
              <w:left w:val="single" w:sz="4" w:space="0" w:color="auto"/>
              <w:bottom w:val="single" w:sz="4" w:space="0" w:color="auto"/>
              <w:right w:val="single" w:sz="4" w:space="0" w:color="auto"/>
            </w:tcBorders>
          </w:tcPr>
          <w:p w14:paraId="600B002B" w14:textId="30FFF4B5" w:rsidR="00E24878" w:rsidRPr="00D64DF3" w:rsidRDefault="00E24878" w:rsidP="00E24878">
            <w:pPr>
              <w:rPr>
                <w:rFonts w:ascii="Times New Roman" w:hAnsi="Times New Roman" w:cs="Times New Roman"/>
                <w:sz w:val="20"/>
                <w:szCs w:val="20"/>
              </w:rPr>
            </w:pPr>
            <w:r w:rsidRPr="00D64DF3">
              <w:rPr>
                <w:rFonts w:ascii="Times New Roman" w:hAnsi="Times New Roman" w:cs="Times New Roman"/>
                <w:sz w:val="20"/>
                <w:szCs w:val="20"/>
              </w:rPr>
              <w:t>1.869</w:t>
            </w:r>
          </w:p>
        </w:tc>
        <w:tc>
          <w:tcPr>
            <w:tcW w:w="914" w:type="dxa"/>
            <w:tcBorders>
              <w:top w:val="single" w:sz="4" w:space="0" w:color="auto"/>
              <w:left w:val="single" w:sz="4" w:space="0" w:color="auto"/>
              <w:bottom w:val="single" w:sz="4" w:space="0" w:color="auto"/>
              <w:right w:val="single" w:sz="4" w:space="0" w:color="auto"/>
            </w:tcBorders>
          </w:tcPr>
          <w:p w14:paraId="0E363979" w14:textId="48C22555" w:rsidR="00E24878" w:rsidRPr="00D64DF3" w:rsidRDefault="00E24878" w:rsidP="00E24878">
            <w:pPr>
              <w:rPr>
                <w:rFonts w:ascii="Times New Roman" w:hAnsi="Times New Roman" w:cs="Times New Roman"/>
                <w:sz w:val="20"/>
                <w:szCs w:val="20"/>
              </w:rPr>
            </w:pPr>
            <w:r w:rsidRPr="00D64DF3">
              <w:rPr>
                <w:rFonts w:ascii="Times New Roman" w:hAnsi="Times New Roman" w:cs="Times New Roman"/>
                <w:sz w:val="20"/>
                <w:szCs w:val="20"/>
              </w:rPr>
              <w:t>0.0926</w:t>
            </w:r>
          </w:p>
        </w:tc>
      </w:tr>
      <w:tr w:rsidR="00E24878" w:rsidRPr="00082F20" w14:paraId="24411C63" w14:textId="77777777" w:rsidTr="0025487F">
        <w:trPr>
          <w:trHeight w:val="440"/>
        </w:trPr>
        <w:tc>
          <w:tcPr>
            <w:tcW w:w="1530" w:type="dxa"/>
            <w:tcBorders>
              <w:top w:val="single" w:sz="4" w:space="0" w:color="auto"/>
              <w:left w:val="single" w:sz="4" w:space="0" w:color="auto"/>
              <w:bottom w:val="single" w:sz="4" w:space="0" w:color="auto"/>
              <w:right w:val="single" w:sz="4" w:space="0" w:color="auto"/>
            </w:tcBorders>
          </w:tcPr>
          <w:p w14:paraId="741A28C3" w14:textId="33858124" w:rsidR="00E24878" w:rsidRPr="00082F20" w:rsidRDefault="00E24878" w:rsidP="00E24878">
            <w:pPr>
              <w:rPr>
                <w:rFonts w:ascii="Times New Roman" w:hAnsi="Times New Roman" w:cs="Times New Roman"/>
                <w:sz w:val="20"/>
                <w:szCs w:val="20"/>
              </w:rPr>
            </w:pPr>
            <w:r w:rsidRPr="00082F20">
              <w:rPr>
                <w:rFonts w:ascii="Times New Roman" w:hAnsi="Times New Roman" w:cs="Times New Roman"/>
                <w:sz w:val="20"/>
                <w:szCs w:val="20"/>
              </w:rPr>
              <w:t>Cancer</w:t>
            </w:r>
          </w:p>
        </w:tc>
        <w:tc>
          <w:tcPr>
            <w:tcW w:w="1170" w:type="dxa"/>
            <w:tcBorders>
              <w:top w:val="single" w:sz="4" w:space="0" w:color="auto"/>
              <w:left w:val="single" w:sz="4" w:space="0" w:color="auto"/>
              <w:bottom w:val="single" w:sz="4" w:space="0" w:color="auto"/>
              <w:right w:val="single" w:sz="4" w:space="0" w:color="auto"/>
            </w:tcBorders>
          </w:tcPr>
          <w:p w14:paraId="2A9AA3F9" w14:textId="7E9532DD" w:rsidR="00E24878" w:rsidRPr="009D4DE2" w:rsidRDefault="00E24878" w:rsidP="00E24878">
            <w:pPr>
              <w:rPr>
                <w:rFonts w:ascii="Times New Roman" w:hAnsi="Times New Roman" w:cs="Times New Roman"/>
                <w:sz w:val="20"/>
                <w:szCs w:val="20"/>
                <w:highlight w:val="yellow"/>
              </w:rPr>
            </w:pPr>
            <w:r w:rsidRPr="00BE5807">
              <w:rPr>
                <w:rFonts w:ascii="Times New Roman" w:hAnsi="Times New Roman" w:cs="Times New Roman"/>
                <w:sz w:val="20"/>
                <w:szCs w:val="20"/>
              </w:rPr>
              <w:t>113 (8.3)</w:t>
            </w:r>
          </w:p>
        </w:tc>
        <w:tc>
          <w:tcPr>
            <w:tcW w:w="810" w:type="dxa"/>
            <w:tcBorders>
              <w:top w:val="single" w:sz="4" w:space="0" w:color="auto"/>
              <w:left w:val="single" w:sz="4" w:space="0" w:color="auto"/>
              <w:bottom w:val="single" w:sz="4" w:space="0" w:color="auto"/>
              <w:right w:val="single" w:sz="4" w:space="0" w:color="auto"/>
            </w:tcBorders>
          </w:tcPr>
          <w:p w14:paraId="099146ED" w14:textId="712DE54D" w:rsidR="00E24878" w:rsidRPr="00CF4303" w:rsidRDefault="00E24878" w:rsidP="00E24878">
            <w:pPr>
              <w:rPr>
                <w:rFonts w:ascii="Times New Roman" w:hAnsi="Times New Roman" w:cs="Times New Roman"/>
                <w:sz w:val="20"/>
                <w:szCs w:val="20"/>
              </w:rPr>
            </w:pPr>
            <w:r w:rsidRPr="00BE5807">
              <w:rPr>
                <w:rFonts w:ascii="Times New Roman" w:hAnsi="Times New Roman" w:cs="Times New Roman"/>
                <w:sz w:val="20"/>
                <w:szCs w:val="20"/>
              </w:rPr>
              <w:t>1.298</w:t>
            </w:r>
          </w:p>
        </w:tc>
        <w:tc>
          <w:tcPr>
            <w:tcW w:w="900" w:type="dxa"/>
            <w:tcBorders>
              <w:top w:val="single" w:sz="4" w:space="0" w:color="auto"/>
              <w:left w:val="single" w:sz="4" w:space="0" w:color="auto"/>
              <w:bottom w:val="single" w:sz="4" w:space="0" w:color="auto"/>
              <w:right w:val="single" w:sz="4" w:space="0" w:color="auto"/>
            </w:tcBorders>
          </w:tcPr>
          <w:p w14:paraId="255A9FCE" w14:textId="08C2A0F5" w:rsidR="00E24878" w:rsidRPr="00CF4303" w:rsidRDefault="00E24878" w:rsidP="00E24878">
            <w:pPr>
              <w:rPr>
                <w:rFonts w:ascii="Times New Roman" w:hAnsi="Times New Roman" w:cs="Times New Roman"/>
                <w:sz w:val="20"/>
                <w:szCs w:val="20"/>
              </w:rPr>
            </w:pPr>
            <w:r w:rsidRPr="00BE5807">
              <w:rPr>
                <w:rFonts w:ascii="Times New Roman" w:hAnsi="Times New Roman" w:cs="Times New Roman"/>
                <w:sz w:val="20"/>
                <w:szCs w:val="20"/>
              </w:rPr>
              <w:t>0.0638</w:t>
            </w:r>
          </w:p>
        </w:tc>
        <w:tc>
          <w:tcPr>
            <w:tcW w:w="810" w:type="dxa"/>
            <w:tcBorders>
              <w:top w:val="single" w:sz="4" w:space="0" w:color="auto"/>
              <w:left w:val="single" w:sz="4" w:space="0" w:color="auto"/>
              <w:bottom w:val="single" w:sz="4" w:space="0" w:color="auto"/>
              <w:right w:val="single" w:sz="4" w:space="0" w:color="auto"/>
            </w:tcBorders>
          </w:tcPr>
          <w:p w14:paraId="4872AA51" w14:textId="59A3858E" w:rsidR="00E24878" w:rsidRPr="00BE5807" w:rsidRDefault="00E24878" w:rsidP="00E24878">
            <w:pPr>
              <w:rPr>
                <w:rFonts w:ascii="Times New Roman" w:hAnsi="Times New Roman" w:cs="Times New Roman"/>
                <w:sz w:val="20"/>
                <w:szCs w:val="20"/>
              </w:rPr>
            </w:pPr>
            <w:r w:rsidRPr="00CF4303">
              <w:rPr>
                <w:rFonts w:ascii="Times New Roman" w:hAnsi="Times New Roman" w:cs="Times New Roman"/>
                <w:sz w:val="20"/>
                <w:szCs w:val="20"/>
              </w:rPr>
              <w:t>1.581</w:t>
            </w:r>
          </w:p>
        </w:tc>
        <w:tc>
          <w:tcPr>
            <w:tcW w:w="900" w:type="dxa"/>
            <w:tcBorders>
              <w:top w:val="single" w:sz="4" w:space="0" w:color="auto"/>
              <w:left w:val="single" w:sz="4" w:space="0" w:color="auto"/>
              <w:bottom w:val="single" w:sz="4" w:space="0" w:color="auto"/>
              <w:right w:val="single" w:sz="4" w:space="0" w:color="auto"/>
            </w:tcBorders>
          </w:tcPr>
          <w:p w14:paraId="5E1C0718" w14:textId="5F59361C" w:rsidR="00E24878" w:rsidRPr="00BE5807" w:rsidRDefault="00E24878" w:rsidP="00E24878">
            <w:pPr>
              <w:rPr>
                <w:rFonts w:ascii="Times New Roman" w:hAnsi="Times New Roman" w:cs="Times New Roman"/>
                <w:sz w:val="20"/>
                <w:szCs w:val="20"/>
              </w:rPr>
            </w:pPr>
            <w:r w:rsidRPr="00CF4303">
              <w:rPr>
                <w:rFonts w:ascii="Times New Roman" w:hAnsi="Times New Roman" w:cs="Times New Roman"/>
                <w:sz w:val="20"/>
                <w:szCs w:val="20"/>
              </w:rPr>
              <w:t>0.0168</w:t>
            </w:r>
          </w:p>
        </w:tc>
        <w:tc>
          <w:tcPr>
            <w:tcW w:w="1080" w:type="dxa"/>
            <w:tcBorders>
              <w:top w:val="single" w:sz="4" w:space="0" w:color="auto"/>
              <w:left w:val="single" w:sz="4" w:space="0" w:color="auto"/>
              <w:bottom w:val="single" w:sz="4" w:space="0" w:color="auto"/>
              <w:right w:val="single" w:sz="4" w:space="0" w:color="auto"/>
            </w:tcBorders>
          </w:tcPr>
          <w:p w14:paraId="20B17409" w14:textId="6F16F0AD" w:rsidR="00E24878" w:rsidRPr="00BE5807" w:rsidRDefault="00E24878" w:rsidP="00E24878">
            <w:pPr>
              <w:rPr>
                <w:rFonts w:ascii="Times New Roman" w:hAnsi="Times New Roman" w:cs="Times New Roman"/>
                <w:sz w:val="20"/>
                <w:szCs w:val="20"/>
              </w:rPr>
            </w:pPr>
            <w:r w:rsidRPr="00BE5807">
              <w:rPr>
                <w:rFonts w:ascii="Times New Roman" w:hAnsi="Times New Roman" w:cs="Times New Roman"/>
                <w:sz w:val="20"/>
                <w:szCs w:val="20"/>
              </w:rPr>
              <w:t>117 (7.0)</w:t>
            </w:r>
          </w:p>
        </w:tc>
        <w:tc>
          <w:tcPr>
            <w:tcW w:w="816" w:type="dxa"/>
            <w:tcBorders>
              <w:top w:val="single" w:sz="4" w:space="0" w:color="auto"/>
              <w:left w:val="single" w:sz="4" w:space="0" w:color="auto"/>
              <w:bottom w:val="single" w:sz="4" w:space="0" w:color="auto"/>
              <w:right w:val="single" w:sz="4" w:space="0" w:color="auto"/>
            </w:tcBorders>
          </w:tcPr>
          <w:p w14:paraId="52BD3AB6" w14:textId="6D9BF006" w:rsidR="00E24878" w:rsidRPr="00BE5807" w:rsidRDefault="00E24878" w:rsidP="00E24878">
            <w:pPr>
              <w:rPr>
                <w:rFonts w:ascii="Times New Roman" w:hAnsi="Times New Roman" w:cs="Times New Roman"/>
                <w:sz w:val="20"/>
                <w:szCs w:val="20"/>
              </w:rPr>
            </w:pPr>
            <w:r w:rsidRPr="00BE5807">
              <w:rPr>
                <w:rFonts w:ascii="Times New Roman" w:hAnsi="Times New Roman" w:cs="Times New Roman"/>
                <w:sz w:val="20"/>
                <w:szCs w:val="20"/>
              </w:rPr>
              <w:t>1.429</w:t>
            </w:r>
          </w:p>
        </w:tc>
        <w:tc>
          <w:tcPr>
            <w:tcW w:w="914" w:type="dxa"/>
            <w:tcBorders>
              <w:top w:val="single" w:sz="4" w:space="0" w:color="auto"/>
              <w:left w:val="single" w:sz="4" w:space="0" w:color="auto"/>
              <w:bottom w:val="single" w:sz="4" w:space="0" w:color="auto"/>
              <w:right w:val="single" w:sz="4" w:space="0" w:color="auto"/>
            </w:tcBorders>
          </w:tcPr>
          <w:p w14:paraId="40822FDC" w14:textId="3B174B86" w:rsidR="00E24878" w:rsidRPr="00BE5807" w:rsidRDefault="00E24878" w:rsidP="00E24878">
            <w:pPr>
              <w:rPr>
                <w:rFonts w:ascii="Times New Roman" w:hAnsi="Times New Roman" w:cs="Times New Roman"/>
                <w:sz w:val="20"/>
                <w:szCs w:val="20"/>
              </w:rPr>
            </w:pPr>
            <w:r w:rsidRPr="00BE5807">
              <w:rPr>
                <w:rFonts w:ascii="Times New Roman" w:hAnsi="Times New Roman" w:cs="Times New Roman"/>
                <w:sz w:val="20"/>
                <w:szCs w:val="20"/>
              </w:rPr>
              <w:t>0.0040</w:t>
            </w:r>
          </w:p>
        </w:tc>
        <w:tc>
          <w:tcPr>
            <w:tcW w:w="790" w:type="dxa"/>
            <w:tcBorders>
              <w:top w:val="single" w:sz="4" w:space="0" w:color="auto"/>
              <w:left w:val="single" w:sz="4" w:space="0" w:color="auto"/>
              <w:bottom w:val="single" w:sz="4" w:space="0" w:color="auto"/>
              <w:right w:val="single" w:sz="4" w:space="0" w:color="auto"/>
            </w:tcBorders>
          </w:tcPr>
          <w:p w14:paraId="4CDEF6DF" w14:textId="6431A5AC" w:rsidR="00E24878" w:rsidRPr="00BE5807" w:rsidRDefault="00E24878" w:rsidP="00E24878">
            <w:pPr>
              <w:rPr>
                <w:rFonts w:ascii="Times New Roman" w:hAnsi="Times New Roman" w:cs="Times New Roman"/>
                <w:sz w:val="20"/>
                <w:szCs w:val="20"/>
              </w:rPr>
            </w:pPr>
            <w:r w:rsidRPr="00BE5807">
              <w:rPr>
                <w:rFonts w:ascii="Times New Roman" w:hAnsi="Times New Roman" w:cs="Times New Roman"/>
                <w:sz w:val="20"/>
                <w:szCs w:val="20"/>
              </w:rPr>
              <w:t>2.174</w:t>
            </w:r>
          </w:p>
        </w:tc>
        <w:tc>
          <w:tcPr>
            <w:tcW w:w="900" w:type="dxa"/>
            <w:tcBorders>
              <w:top w:val="single" w:sz="4" w:space="0" w:color="auto"/>
              <w:left w:val="single" w:sz="4" w:space="0" w:color="auto"/>
              <w:bottom w:val="single" w:sz="4" w:space="0" w:color="auto"/>
              <w:right w:val="single" w:sz="4" w:space="0" w:color="auto"/>
            </w:tcBorders>
          </w:tcPr>
          <w:p w14:paraId="5C8C6F4D" w14:textId="25CBB3DA" w:rsidR="00E24878" w:rsidRPr="00BE5807" w:rsidRDefault="00E24878" w:rsidP="00E24878">
            <w:pPr>
              <w:rPr>
                <w:rFonts w:ascii="Times New Roman" w:hAnsi="Times New Roman" w:cs="Times New Roman"/>
                <w:sz w:val="20"/>
                <w:szCs w:val="20"/>
              </w:rPr>
            </w:pPr>
            <w:r w:rsidRPr="00BE5807">
              <w:rPr>
                <w:rFonts w:ascii="Times New Roman" w:hAnsi="Times New Roman" w:cs="Times New Roman"/>
                <w:sz w:val="20"/>
                <w:szCs w:val="20"/>
              </w:rPr>
              <w:t>&lt;0.0001</w:t>
            </w:r>
          </w:p>
        </w:tc>
        <w:tc>
          <w:tcPr>
            <w:tcW w:w="1052" w:type="dxa"/>
            <w:tcBorders>
              <w:top w:val="single" w:sz="4" w:space="0" w:color="auto"/>
              <w:left w:val="single" w:sz="4" w:space="0" w:color="auto"/>
              <w:bottom w:val="single" w:sz="4" w:space="0" w:color="auto"/>
              <w:right w:val="single" w:sz="4" w:space="0" w:color="auto"/>
            </w:tcBorders>
          </w:tcPr>
          <w:p w14:paraId="5D72D94C" w14:textId="324A041C" w:rsidR="00E24878" w:rsidRPr="00D64DF3" w:rsidRDefault="00E24878" w:rsidP="00E24878">
            <w:pPr>
              <w:rPr>
                <w:rFonts w:ascii="Times New Roman" w:hAnsi="Times New Roman" w:cs="Times New Roman"/>
                <w:sz w:val="20"/>
                <w:szCs w:val="20"/>
              </w:rPr>
            </w:pPr>
            <w:r w:rsidRPr="00D64DF3">
              <w:rPr>
                <w:rFonts w:ascii="Times New Roman" w:hAnsi="Times New Roman" w:cs="Times New Roman"/>
                <w:sz w:val="20"/>
                <w:szCs w:val="20"/>
              </w:rPr>
              <w:t>230 (7.6)</w:t>
            </w:r>
          </w:p>
        </w:tc>
        <w:tc>
          <w:tcPr>
            <w:tcW w:w="914" w:type="dxa"/>
            <w:tcBorders>
              <w:top w:val="single" w:sz="4" w:space="0" w:color="auto"/>
              <w:left w:val="single" w:sz="4" w:space="0" w:color="auto"/>
              <w:bottom w:val="single" w:sz="4" w:space="0" w:color="auto"/>
              <w:right w:val="single" w:sz="4" w:space="0" w:color="auto"/>
            </w:tcBorders>
          </w:tcPr>
          <w:p w14:paraId="1A07124D" w14:textId="1361F45D" w:rsidR="00E24878" w:rsidRPr="00D64DF3" w:rsidRDefault="00E24878" w:rsidP="00E24878">
            <w:pPr>
              <w:rPr>
                <w:rFonts w:ascii="Times New Roman" w:hAnsi="Times New Roman" w:cs="Times New Roman"/>
                <w:sz w:val="20"/>
                <w:szCs w:val="20"/>
              </w:rPr>
            </w:pPr>
            <w:r w:rsidRPr="00D64DF3">
              <w:rPr>
                <w:rFonts w:ascii="Times New Roman" w:hAnsi="Times New Roman" w:cs="Times New Roman"/>
                <w:sz w:val="20"/>
                <w:szCs w:val="20"/>
              </w:rPr>
              <w:t>1.876</w:t>
            </w:r>
          </w:p>
        </w:tc>
        <w:tc>
          <w:tcPr>
            <w:tcW w:w="914" w:type="dxa"/>
            <w:tcBorders>
              <w:top w:val="single" w:sz="4" w:space="0" w:color="auto"/>
              <w:left w:val="single" w:sz="4" w:space="0" w:color="auto"/>
              <w:bottom w:val="single" w:sz="4" w:space="0" w:color="auto"/>
              <w:right w:val="single" w:sz="4" w:space="0" w:color="auto"/>
            </w:tcBorders>
          </w:tcPr>
          <w:p w14:paraId="1C55D7B6" w14:textId="4B04A0EE" w:rsidR="00E24878" w:rsidRPr="00D64DF3" w:rsidRDefault="00E24878" w:rsidP="00E24878">
            <w:pPr>
              <w:rPr>
                <w:rFonts w:ascii="Times New Roman" w:hAnsi="Times New Roman" w:cs="Times New Roman"/>
                <w:sz w:val="20"/>
                <w:szCs w:val="20"/>
              </w:rPr>
            </w:pPr>
            <w:r w:rsidRPr="00D64DF3">
              <w:rPr>
                <w:rFonts w:ascii="Times New Roman" w:hAnsi="Times New Roman" w:cs="Times New Roman"/>
                <w:sz w:val="20"/>
                <w:szCs w:val="20"/>
              </w:rPr>
              <w:t>&lt;0.0001</w:t>
            </w:r>
          </w:p>
        </w:tc>
      </w:tr>
      <w:tr w:rsidR="00E24878" w:rsidRPr="00082F20" w14:paraId="04151B35" w14:textId="514789AF" w:rsidTr="0025487F">
        <w:trPr>
          <w:trHeight w:val="440"/>
        </w:trPr>
        <w:tc>
          <w:tcPr>
            <w:tcW w:w="1530" w:type="dxa"/>
            <w:tcBorders>
              <w:top w:val="single" w:sz="4" w:space="0" w:color="auto"/>
              <w:left w:val="single" w:sz="4" w:space="0" w:color="auto"/>
              <w:bottom w:val="single" w:sz="4" w:space="0" w:color="auto"/>
              <w:right w:val="single" w:sz="4" w:space="0" w:color="auto"/>
            </w:tcBorders>
          </w:tcPr>
          <w:p w14:paraId="50B8B8DA" w14:textId="54DDA6D0" w:rsidR="00E24878" w:rsidRPr="00BE5807" w:rsidRDefault="00E24878" w:rsidP="00E24878">
            <w:pPr>
              <w:rPr>
                <w:rFonts w:ascii="Times New Roman" w:hAnsi="Times New Roman" w:cs="Times New Roman"/>
                <w:sz w:val="20"/>
                <w:szCs w:val="20"/>
              </w:rPr>
            </w:pPr>
            <w:r w:rsidRPr="00BE5807">
              <w:rPr>
                <w:rFonts w:ascii="Times New Roman" w:hAnsi="Times New Roman" w:cs="Times New Roman"/>
                <w:sz w:val="20"/>
                <w:szCs w:val="20"/>
              </w:rPr>
              <w:t>Other</w:t>
            </w:r>
          </w:p>
        </w:tc>
        <w:tc>
          <w:tcPr>
            <w:tcW w:w="1170" w:type="dxa"/>
            <w:tcBorders>
              <w:top w:val="single" w:sz="4" w:space="0" w:color="auto"/>
              <w:left w:val="single" w:sz="4" w:space="0" w:color="auto"/>
              <w:bottom w:val="single" w:sz="4" w:space="0" w:color="auto"/>
              <w:right w:val="single" w:sz="4" w:space="0" w:color="auto"/>
            </w:tcBorders>
          </w:tcPr>
          <w:p w14:paraId="5F19C2A7" w14:textId="7B9DD4A0" w:rsidR="00E24878" w:rsidRPr="00BE5807" w:rsidRDefault="00E24878" w:rsidP="00E24878">
            <w:pPr>
              <w:rPr>
                <w:rFonts w:ascii="Times New Roman" w:hAnsi="Times New Roman" w:cs="Times New Roman"/>
                <w:sz w:val="20"/>
                <w:szCs w:val="20"/>
              </w:rPr>
            </w:pPr>
            <w:r w:rsidRPr="00BE5807">
              <w:rPr>
                <w:rFonts w:ascii="Times New Roman" w:hAnsi="Times New Roman" w:cs="Times New Roman"/>
                <w:sz w:val="20"/>
                <w:szCs w:val="20"/>
              </w:rPr>
              <w:t>136 (10.0)</w:t>
            </w:r>
          </w:p>
        </w:tc>
        <w:tc>
          <w:tcPr>
            <w:tcW w:w="810" w:type="dxa"/>
            <w:tcBorders>
              <w:top w:val="single" w:sz="4" w:space="0" w:color="auto"/>
              <w:left w:val="single" w:sz="4" w:space="0" w:color="auto"/>
              <w:bottom w:val="single" w:sz="4" w:space="0" w:color="auto"/>
              <w:right w:val="single" w:sz="4" w:space="0" w:color="auto"/>
            </w:tcBorders>
          </w:tcPr>
          <w:p w14:paraId="59985923" w14:textId="2DA5834A" w:rsidR="00E24878" w:rsidRPr="00EF7AD3" w:rsidRDefault="00E24878" w:rsidP="00E24878">
            <w:pPr>
              <w:rPr>
                <w:rFonts w:ascii="Times New Roman" w:hAnsi="Times New Roman" w:cs="Times New Roman"/>
                <w:sz w:val="20"/>
                <w:szCs w:val="20"/>
              </w:rPr>
            </w:pPr>
            <w:r w:rsidRPr="00BE5807">
              <w:rPr>
                <w:rFonts w:ascii="Times New Roman" w:hAnsi="Times New Roman" w:cs="Times New Roman"/>
                <w:sz w:val="20"/>
                <w:szCs w:val="20"/>
              </w:rPr>
              <w:t>1.577</w:t>
            </w:r>
          </w:p>
        </w:tc>
        <w:tc>
          <w:tcPr>
            <w:tcW w:w="900" w:type="dxa"/>
            <w:tcBorders>
              <w:top w:val="single" w:sz="4" w:space="0" w:color="auto"/>
              <w:left w:val="single" w:sz="4" w:space="0" w:color="auto"/>
              <w:bottom w:val="single" w:sz="4" w:space="0" w:color="auto"/>
              <w:right w:val="single" w:sz="4" w:space="0" w:color="auto"/>
            </w:tcBorders>
          </w:tcPr>
          <w:p w14:paraId="44A07AAB" w14:textId="41AA6EC5" w:rsidR="00E24878" w:rsidRPr="00EF7AD3" w:rsidRDefault="00E24878" w:rsidP="00E24878">
            <w:pPr>
              <w:rPr>
                <w:rFonts w:ascii="Times New Roman" w:hAnsi="Times New Roman" w:cs="Times New Roman"/>
                <w:sz w:val="20"/>
                <w:szCs w:val="20"/>
              </w:rPr>
            </w:pPr>
            <w:r w:rsidRPr="00BE5807">
              <w:rPr>
                <w:rFonts w:ascii="Times New Roman" w:hAnsi="Times New Roman" w:cs="Times New Roman"/>
                <w:sz w:val="20"/>
                <w:szCs w:val="20"/>
              </w:rPr>
              <w:t>0.0002</w:t>
            </w:r>
          </w:p>
        </w:tc>
        <w:tc>
          <w:tcPr>
            <w:tcW w:w="810" w:type="dxa"/>
            <w:tcBorders>
              <w:top w:val="single" w:sz="4" w:space="0" w:color="auto"/>
              <w:left w:val="single" w:sz="4" w:space="0" w:color="auto"/>
              <w:bottom w:val="single" w:sz="4" w:space="0" w:color="auto"/>
              <w:right w:val="single" w:sz="4" w:space="0" w:color="auto"/>
            </w:tcBorders>
          </w:tcPr>
          <w:p w14:paraId="089001E3" w14:textId="7E686A4E" w:rsidR="00E24878" w:rsidRPr="00BE5807" w:rsidRDefault="00E24878" w:rsidP="00E24878">
            <w:pPr>
              <w:rPr>
                <w:rFonts w:ascii="Times New Roman" w:hAnsi="Times New Roman" w:cs="Times New Roman"/>
                <w:sz w:val="20"/>
                <w:szCs w:val="20"/>
              </w:rPr>
            </w:pPr>
            <w:r w:rsidRPr="00EF7AD3">
              <w:rPr>
                <w:rFonts w:ascii="Times New Roman" w:hAnsi="Times New Roman" w:cs="Times New Roman"/>
                <w:sz w:val="20"/>
                <w:szCs w:val="20"/>
              </w:rPr>
              <w:t>1.710</w:t>
            </w:r>
          </w:p>
        </w:tc>
        <w:tc>
          <w:tcPr>
            <w:tcW w:w="900" w:type="dxa"/>
            <w:tcBorders>
              <w:top w:val="single" w:sz="4" w:space="0" w:color="auto"/>
              <w:left w:val="single" w:sz="4" w:space="0" w:color="auto"/>
              <w:bottom w:val="single" w:sz="4" w:space="0" w:color="auto"/>
              <w:right w:val="single" w:sz="4" w:space="0" w:color="auto"/>
            </w:tcBorders>
          </w:tcPr>
          <w:p w14:paraId="327B82DC" w14:textId="0B879216" w:rsidR="00E24878" w:rsidRPr="00BE5807" w:rsidRDefault="00E24878" w:rsidP="00E24878">
            <w:pPr>
              <w:rPr>
                <w:rFonts w:ascii="Times New Roman" w:hAnsi="Times New Roman" w:cs="Times New Roman"/>
                <w:sz w:val="20"/>
                <w:szCs w:val="20"/>
              </w:rPr>
            </w:pPr>
            <w:r w:rsidRPr="00EF7AD3">
              <w:rPr>
                <w:rFonts w:ascii="Times New Roman" w:hAnsi="Times New Roman" w:cs="Times New Roman"/>
                <w:sz w:val="20"/>
                <w:szCs w:val="20"/>
              </w:rPr>
              <w:t>0.0024</w:t>
            </w:r>
          </w:p>
        </w:tc>
        <w:tc>
          <w:tcPr>
            <w:tcW w:w="1080" w:type="dxa"/>
            <w:tcBorders>
              <w:top w:val="single" w:sz="4" w:space="0" w:color="auto"/>
              <w:left w:val="single" w:sz="4" w:space="0" w:color="auto"/>
              <w:bottom w:val="single" w:sz="4" w:space="0" w:color="auto"/>
              <w:right w:val="single" w:sz="4" w:space="0" w:color="auto"/>
            </w:tcBorders>
          </w:tcPr>
          <w:p w14:paraId="076B462A" w14:textId="7449136F" w:rsidR="00E24878" w:rsidRPr="009D4DE2" w:rsidRDefault="00E24878" w:rsidP="00E24878">
            <w:pPr>
              <w:rPr>
                <w:rFonts w:ascii="Times New Roman" w:hAnsi="Times New Roman" w:cs="Times New Roman"/>
                <w:sz w:val="20"/>
                <w:szCs w:val="20"/>
                <w:highlight w:val="yellow"/>
              </w:rPr>
            </w:pPr>
            <w:r w:rsidRPr="00BE5807">
              <w:rPr>
                <w:rFonts w:ascii="Times New Roman" w:hAnsi="Times New Roman" w:cs="Times New Roman"/>
                <w:sz w:val="20"/>
                <w:szCs w:val="20"/>
              </w:rPr>
              <w:t>125 (7.4)</w:t>
            </w:r>
          </w:p>
        </w:tc>
        <w:tc>
          <w:tcPr>
            <w:tcW w:w="816" w:type="dxa"/>
            <w:tcBorders>
              <w:top w:val="single" w:sz="4" w:space="0" w:color="auto"/>
              <w:left w:val="single" w:sz="4" w:space="0" w:color="auto"/>
              <w:bottom w:val="single" w:sz="4" w:space="0" w:color="auto"/>
              <w:right w:val="single" w:sz="4" w:space="0" w:color="auto"/>
            </w:tcBorders>
          </w:tcPr>
          <w:p w14:paraId="5B8EBBA0" w14:textId="65FA3A26" w:rsidR="00E24878" w:rsidRPr="00773946" w:rsidRDefault="00E24878" w:rsidP="00E24878">
            <w:pPr>
              <w:rPr>
                <w:rFonts w:ascii="Times New Roman" w:hAnsi="Times New Roman" w:cs="Times New Roman"/>
                <w:sz w:val="20"/>
                <w:szCs w:val="20"/>
              </w:rPr>
            </w:pPr>
            <w:r w:rsidRPr="00BE5807">
              <w:rPr>
                <w:rFonts w:ascii="Times New Roman" w:hAnsi="Times New Roman" w:cs="Times New Roman"/>
                <w:sz w:val="20"/>
                <w:szCs w:val="20"/>
              </w:rPr>
              <w:t>1.707</w:t>
            </w:r>
          </w:p>
        </w:tc>
        <w:tc>
          <w:tcPr>
            <w:tcW w:w="914" w:type="dxa"/>
            <w:tcBorders>
              <w:top w:val="single" w:sz="4" w:space="0" w:color="auto"/>
              <w:left w:val="single" w:sz="4" w:space="0" w:color="auto"/>
              <w:bottom w:val="single" w:sz="4" w:space="0" w:color="auto"/>
              <w:right w:val="single" w:sz="4" w:space="0" w:color="auto"/>
            </w:tcBorders>
          </w:tcPr>
          <w:p w14:paraId="0DC0CA3C" w14:textId="4B4B355F" w:rsidR="00E24878" w:rsidRPr="00773946" w:rsidRDefault="00E24878" w:rsidP="00E24878">
            <w:pPr>
              <w:rPr>
                <w:rFonts w:ascii="Times New Roman" w:hAnsi="Times New Roman" w:cs="Times New Roman"/>
                <w:sz w:val="20"/>
                <w:szCs w:val="20"/>
              </w:rPr>
            </w:pPr>
            <w:r w:rsidRPr="00BE5807">
              <w:rPr>
                <w:rFonts w:ascii="Times New Roman" w:hAnsi="Times New Roman" w:cs="Times New Roman"/>
                <w:sz w:val="20"/>
                <w:szCs w:val="20"/>
              </w:rPr>
              <w:t>&lt;0.0001</w:t>
            </w:r>
          </w:p>
        </w:tc>
        <w:tc>
          <w:tcPr>
            <w:tcW w:w="790" w:type="dxa"/>
            <w:tcBorders>
              <w:top w:val="single" w:sz="4" w:space="0" w:color="auto"/>
              <w:left w:val="single" w:sz="4" w:space="0" w:color="auto"/>
              <w:bottom w:val="single" w:sz="4" w:space="0" w:color="auto"/>
              <w:right w:val="single" w:sz="4" w:space="0" w:color="auto"/>
            </w:tcBorders>
          </w:tcPr>
          <w:p w14:paraId="5959DB86" w14:textId="5971C6AE" w:rsidR="00E24878" w:rsidRPr="00BE5807" w:rsidRDefault="00E24878" w:rsidP="00E24878">
            <w:pPr>
              <w:rPr>
                <w:rFonts w:ascii="Times New Roman" w:hAnsi="Times New Roman" w:cs="Times New Roman"/>
                <w:sz w:val="20"/>
                <w:szCs w:val="20"/>
              </w:rPr>
            </w:pPr>
            <w:r w:rsidRPr="00773946">
              <w:rPr>
                <w:rFonts w:ascii="Times New Roman" w:hAnsi="Times New Roman" w:cs="Times New Roman"/>
                <w:sz w:val="20"/>
                <w:szCs w:val="20"/>
              </w:rPr>
              <w:t>2.137</w:t>
            </w:r>
          </w:p>
        </w:tc>
        <w:tc>
          <w:tcPr>
            <w:tcW w:w="900" w:type="dxa"/>
            <w:tcBorders>
              <w:top w:val="single" w:sz="4" w:space="0" w:color="auto"/>
              <w:left w:val="single" w:sz="4" w:space="0" w:color="auto"/>
              <w:bottom w:val="single" w:sz="4" w:space="0" w:color="auto"/>
              <w:right w:val="single" w:sz="4" w:space="0" w:color="auto"/>
            </w:tcBorders>
          </w:tcPr>
          <w:p w14:paraId="3C8E089D" w14:textId="3755A02F" w:rsidR="00E24878" w:rsidRPr="00BE5807" w:rsidRDefault="00E24878" w:rsidP="00E24878">
            <w:pPr>
              <w:rPr>
                <w:rFonts w:ascii="Times New Roman" w:hAnsi="Times New Roman" w:cs="Times New Roman"/>
                <w:sz w:val="20"/>
                <w:szCs w:val="20"/>
              </w:rPr>
            </w:pPr>
            <w:r w:rsidRPr="00773946">
              <w:rPr>
                <w:rFonts w:ascii="Times New Roman" w:hAnsi="Times New Roman" w:cs="Times New Roman"/>
                <w:sz w:val="20"/>
                <w:szCs w:val="20"/>
              </w:rPr>
              <w:t>&lt;0.0001</w:t>
            </w:r>
          </w:p>
        </w:tc>
        <w:tc>
          <w:tcPr>
            <w:tcW w:w="1052" w:type="dxa"/>
            <w:tcBorders>
              <w:top w:val="single" w:sz="4" w:space="0" w:color="auto"/>
              <w:left w:val="single" w:sz="4" w:space="0" w:color="auto"/>
              <w:bottom w:val="single" w:sz="4" w:space="0" w:color="auto"/>
              <w:right w:val="single" w:sz="4" w:space="0" w:color="auto"/>
            </w:tcBorders>
          </w:tcPr>
          <w:p w14:paraId="4DAC2B38" w14:textId="1296C19B" w:rsidR="00E24878" w:rsidRPr="00D64DF3" w:rsidRDefault="00E24878" w:rsidP="00E24878">
            <w:pPr>
              <w:rPr>
                <w:rFonts w:ascii="Times New Roman" w:hAnsi="Times New Roman" w:cs="Times New Roman"/>
                <w:sz w:val="20"/>
                <w:szCs w:val="20"/>
              </w:rPr>
            </w:pPr>
            <w:r w:rsidRPr="00D64DF3">
              <w:rPr>
                <w:rFonts w:ascii="Times New Roman" w:hAnsi="Times New Roman" w:cs="Times New Roman"/>
                <w:sz w:val="20"/>
                <w:szCs w:val="20"/>
              </w:rPr>
              <w:t>261 (8.6)</w:t>
            </w:r>
          </w:p>
        </w:tc>
        <w:tc>
          <w:tcPr>
            <w:tcW w:w="914" w:type="dxa"/>
            <w:tcBorders>
              <w:top w:val="single" w:sz="4" w:space="0" w:color="auto"/>
              <w:left w:val="single" w:sz="4" w:space="0" w:color="auto"/>
              <w:bottom w:val="single" w:sz="4" w:space="0" w:color="auto"/>
              <w:right w:val="single" w:sz="4" w:space="0" w:color="auto"/>
            </w:tcBorders>
          </w:tcPr>
          <w:p w14:paraId="55CEC093" w14:textId="4F1D1E91" w:rsidR="00E24878" w:rsidRPr="00D64DF3" w:rsidRDefault="00E24878" w:rsidP="00E24878">
            <w:pPr>
              <w:rPr>
                <w:rFonts w:ascii="Times New Roman" w:hAnsi="Times New Roman" w:cs="Times New Roman"/>
                <w:sz w:val="20"/>
                <w:szCs w:val="20"/>
              </w:rPr>
            </w:pPr>
            <w:r w:rsidRPr="00D64DF3">
              <w:rPr>
                <w:rFonts w:ascii="Times New Roman" w:hAnsi="Times New Roman" w:cs="Times New Roman"/>
                <w:sz w:val="20"/>
                <w:szCs w:val="20"/>
              </w:rPr>
              <w:t>1.991</w:t>
            </w:r>
          </w:p>
        </w:tc>
        <w:tc>
          <w:tcPr>
            <w:tcW w:w="914" w:type="dxa"/>
            <w:tcBorders>
              <w:top w:val="single" w:sz="4" w:space="0" w:color="auto"/>
              <w:left w:val="single" w:sz="4" w:space="0" w:color="auto"/>
              <w:bottom w:val="single" w:sz="4" w:space="0" w:color="auto"/>
              <w:right w:val="single" w:sz="4" w:space="0" w:color="auto"/>
            </w:tcBorders>
          </w:tcPr>
          <w:p w14:paraId="4079D74A" w14:textId="1E223B48" w:rsidR="00E24878" w:rsidRPr="00D64DF3" w:rsidRDefault="00E24878" w:rsidP="00E24878">
            <w:pPr>
              <w:rPr>
                <w:rFonts w:ascii="Times New Roman" w:hAnsi="Times New Roman" w:cs="Times New Roman"/>
                <w:sz w:val="20"/>
                <w:szCs w:val="20"/>
              </w:rPr>
            </w:pPr>
            <w:r w:rsidRPr="00D64DF3">
              <w:rPr>
                <w:rFonts w:ascii="Times New Roman" w:hAnsi="Times New Roman" w:cs="Times New Roman"/>
                <w:sz w:val="20"/>
                <w:szCs w:val="20"/>
              </w:rPr>
              <w:t>&lt;0.0001</w:t>
            </w:r>
          </w:p>
        </w:tc>
      </w:tr>
      <w:tr w:rsidR="00E24878" w:rsidRPr="00082F20" w14:paraId="6A2DBA8C" w14:textId="1D450E1F" w:rsidTr="0025487F">
        <w:trPr>
          <w:trHeight w:val="440"/>
        </w:trPr>
        <w:tc>
          <w:tcPr>
            <w:tcW w:w="1530" w:type="dxa"/>
            <w:tcBorders>
              <w:top w:val="single" w:sz="4" w:space="0" w:color="auto"/>
              <w:left w:val="single" w:sz="4" w:space="0" w:color="auto"/>
              <w:bottom w:val="single" w:sz="4" w:space="0" w:color="auto"/>
              <w:right w:val="single" w:sz="4" w:space="0" w:color="auto"/>
            </w:tcBorders>
          </w:tcPr>
          <w:p w14:paraId="0B71F9AD" w14:textId="087B7BE4" w:rsidR="00E24878" w:rsidRPr="00082F20" w:rsidRDefault="00E24878" w:rsidP="00E24878">
            <w:pPr>
              <w:rPr>
                <w:rFonts w:ascii="Times New Roman" w:hAnsi="Times New Roman" w:cs="Times New Roman"/>
                <w:sz w:val="20"/>
                <w:szCs w:val="20"/>
              </w:rPr>
            </w:pPr>
            <w:r w:rsidRPr="00082F20">
              <w:rPr>
                <w:rFonts w:ascii="Times New Roman" w:hAnsi="Times New Roman" w:cs="Times New Roman"/>
                <w:sz w:val="20"/>
                <w:szCs w:val="20"/>
              </w:rPr>
              <w:t>Unknown</w:t>
            </w:r>
          </w:p>
        </w:tc>
        <w:tc>
          <w:tcPr>
            <w:tcW w:w="1170" w:type="dxa"/>
            <w:tcBorders>
              <w:top w:val="single" w:sz="4" w:space="0" w:color="auto"/>
              <w:left w:val="single" w:sz="4" w:space="0" w:color="auto"/>
              <w:bottom w:val="single" w:sz="4" w:space="0" w:color="auto"/>
              <w:right w:val="single" w:sz="4" w:space="0" w:color="auto"/>
            </w:tcBorders>
          </w:tcPr>
          <w:p w14:paraId="058D33C8" w14:textId="63D46907" w:rsidR="00E24878" w:rsidRPr="009D4DE2" w:rsidRDefault="00E24878" w:rsidP="00E24878">
            <w:pPr>
              <w:rPr>
                <w:rFonts w:ascii="Times New Roman" w:hAnsi="Times New Roman" w:cs="Times New Roman"/>
                <w:sz w:val="20"/>
                <w:szCs w:val="20"/>
                <w:highlight w:val="yellow"/>
              </w:rPr>
            </w:pPr>
            <w:r w:rsidRPr="002C4A82">
              <w:rPr>
                <w:rFonts w:ascii="Times New Roman" w:hAnsi="Times New Roman" w:cs="Times New Roman"/>
                <w:sz w:val="20"/>
                <w:szCs w:val="20"/>
              </w:rPr>
              <w:t>30 (2.2)</w:t>
            </w:r>
          </w:p>
        </w:tc>
        <w:tc>
          <w:tcPr>
            <w:tcW w:w="810" w:type="dxa"/>
            <w:tcBorders>
              <w:top w:val="single" w:sz="4" w:space="0" w:color="auto"/>
              <w:left w:val="single" w:sz="4" w:space="0" w:color="auto"/>
              <w:bottom w:val="single" w:sz="4" w:space="0" w:color="auto"/>
              <w:right w:val="single" w:sz="4" w:space="0" w:color="auto"/>
            </w:tcBorders>
          </w:tcPr>
          <w:p w14:paraId="2E8427FB" w14:textId="426860F2" w:rsidR="00E24878" w:rsidRPr="00175C8A" w:rsidRDefault="00E24878" w:rsidP="00E24878">
            <w:pPr>
              <w:rPr>
                <w:rFonts w:ascii="Times New Roman" w:hAnsi="Times New Roman" w:cs="Times New Roman"/>
                <w:sz w:val="20"/>
                <w:szCs w:val="20"/>
              </w:rPr>
            </w:pPr>
            <w:r w:rsidRPr="002C4A82">
              <w:rPr>
                <w:rFonts w:ascii="Times New Roman" w:hAnsi="Times New Roman" w:cs="Times New Roman"/>
                <w:sz w:val="20"/>
                <w:szCs w:val="20"/>
              </w:rPr>
              <w:t>2.128</w:t>
            </w:r>
          </w:p>
        </w:tc>
        <w:tc>
          <w:tcPr>
            <w:tcW w:w="900" w:type="dxa"/>
            <w:tcBorders>
              <w:top w:val="single" w:sz="4" w:space="0" w:color="auto"/>
              <w:left w:val="single" w:sz="4" w:space="0" w:color="auto"/>
              <w:bottom w:val="single" w:sz="4" w:space="0" w:color="auto"/>
              <w:right w:val="single" w:sz="4" w:space="0" w:color="auto"/>
            </w:tcBorders>
          </w:tcPr>
          <w:p w14:paraId="1EFEA2A0" w14:textId="395BF48A" w:rsidR="00E24878" w:rsidRPr="00175C8A" w:rsidRDefault="00E24878" w:rsidP="00E24878">
            <w:pPr>
              <w:rPr>
                <w:rFonts w:ascii="Times New Roman" w:hAnsi="Times New Roman" w:cs="Times New Roman"/>
                <w:sz w:val="20"/>
                <w:szCs w:val="20"/>
              </w:rPr>
            </w:pPr>
            <w:r w:rsidRPr="002C4A82">
              <w:rPr>
                <w:rFonts w:ascii="Times New Roman" w:hAnsi="Times New Roman" w:cs="Times New Roman"/>
                <w:sz w:val="20"/>
                <w:szCs w:val="20"/>
              </w:rPr>
              <w:t>0.0009</w:t>
            </w:r>
          </w:p>
        </w:tc>
        <w:tc>
          <w:tcPr>
            <w:tcW w:w="810" w:type="dxa"/>
            <w:tcBorders>
              <w:top w:val="single" w:sz="4" w:space="0" w:color="auto"/>
              <w:left w:val="single" w:sz="4" w:space="0" w:color="auto"/>
              <w:bottom w:val="single" w:sz="4" w:space="0" w:color="auto"/>
              <w:right w:val="single" w:sz="4" w:space="0" w:color="auto"/>
            </w:tcBorders>
          </w:tcPr>
          <w:p w14:paraId="33A56D46" w14:textId="6457177E" w:rsidR="00E24878" w:rsidRPr="002C4A82" w:rsidRDefault="00E24878" w:rsidP="00E24878">
            <w:pPr>
              <w:rPr>
                <w:rFonts w:ascii="Times New Roman" w:hAnsi="Times New Roman" w:cs="Times New Roman"/>
                <w:sz w:val="20"/>
                <w:szCs w:val="20"/>
              </w:rPr>
            </w:pPr>
            <w:r w:rsidRPr="00175C8A">
              <w:rPr>
                <w:rFonts w:ascii="Times New Roman" w:hAnsi="Times New Roman" w:cs="Times New Roman"/>
                <w:sz w:val="20"/>
                <w:szCs w:val="20"/>
              </w:rPr>
              <w:t>2.551</w:t>
            </w:r>
          </w:p>
        </w:tc>
        <w:tc>
          <w:tcPr>
            <w:tcW w:w="900" w:type="dxa"/>
            <w:tcBorders>
              <w:top w:val="single" w:sz="4" w:space="0" w:color="auto"/>
              <w:left w:val="single" w:sz="4" w:space="0" w:color="auto"/>
              <w:bottom w:val="single" w:sz="4" w:space="0" w:color="auto"/>
              <w:right w:val="single" w:sz="4" w:space="0" w:color="auto"/>
            </w:tcBorders>
          </w:tcPr>
          <w:p w14:paraId="15A02258" w14:textId="6D1EE4C9" w:rsidR="00E24878" w:rsidRPr="002C4A82" w:rsidRDefault="00E24878" w:rsidP="00E24878">
            <w:pPr>
              <w:rPr>
                <w:rFonts w:ascii="Times New Roman" w:hAnsi="Times New Roman" w:cs="Times New Roman"/>
                <w:sz w:val="20"/>
                <w:szCs w:val="20"/>
              </w:rPr>
            </w:pPr>
            <w:r w:rsidRPr="00175C8A">
              <w:rPr>
                <w:rFonts w:ascii="Times New Roman" w:hAnsi="Times New Roman" w:cs="Times New Roman"/>
                <w:sz w:val="20"/>
                <w:szCs w:val="20"/>
              </w:rPr>
              <w:t>0.0188</w:t>
            </w:r>
          </w:p>
        </w:tc>
        <w:tc>
          <w:tcPr>
            <w:tcW w:w="1080" w:type="dxa"/>
            <w:tcBorders>
              <w:top w:val="single" w:sz="4" w:space="0" w:color="auto"/>
              <w:left w:val="single" w:sz="4" w:space="0" w:color="auto"/>
              <w:bottom w:val="single" w:sz="4" w:space="0" w:color="auto"/>
              <w:right w:val="single" w:sz="4" w:space="0" w:color="auto"/>
            </w:tcBorders>
          </w:tcPr>
          <w:p w14:paraId="0340B33F" w14:textId="4757FD60" w:rsidR="00E24878" w:rsidRPr="009D4DE2" w:rsidRDefault="00E24878" w:rsidP="00E24878">
            <w:pPr>
              <w:rPr>
                <w:rFonts w:ascii="Times New Roman" w:hAnsi="Times New Roman" w:cs="Times New Roman"/>
                <w:sz w:val="20"/>
                <w:szCs w:val="20"/>
                <w:highlight w:val="yellow"/>
              </w:rPr>
            </w:pPr>
            <w:r w:rsidRPr="00BE5807">
              <w:rPr>
                <w:rFonts w:ascii="Times New Roman" w:hAnsi="Times New Roman" w:cs="Times New Roman"/>
                <w:sz w:val="20"/>
                <w:szCs w:val="20"/>
              </w:rPr>
              <w:t>18 (1.1)</w:t>
            </w:r>
          </w:p>
        </w:tc>
        <w:tc>
          <w:tcPr>
            <w:tcW w:w="816" w:type="dxa"/>
            <w:tcBorders>
              <w:top w:val="single" w:sz="4" w:space="0" w:color="auto"/>
              <w:left w:val="single" w:sz="4" w:space="0" w:color="auto"/>
              <w:bottom w:val="single" w:sz="4" w:space="0" w:color="auto"/>
              <w:right w:val="single" w:sz="4" w:space="0" w:color="auto"/>
            </w:tcBorders>
          </w:tcPr>
          <w:p w14:paraId="29B190D2" w14:textId="2B066AFA" w:rsidR="00E24878" w:rsidRPr="00773946" w:rsidRDefault="00E24878" w:rsidP="00E24878">
            <w:pPr>
              <w:rPr>
                <w:rFonts w:ascii="Times New Roman" w:hAnsi="Times New Roman" w:cs="Times New Roman"/>
                <w:sz w:val="20"/>
                <w:szCs w:val="20"/>
              </w:rPr>
            </w:pPr>
            <w:commentRangeStart w:id="21"/>
            <w:r w:rsidRPr="002C4A82">
              <w:rPr>
                <w:rFonts w:ascii="Times New Roman" w:hAnsi="Times New Roman" w:cs="Times New Roman"/>
                <w:sz w:val="20"/>
                <w:szCs w:val="20"/>
              </w:rPr>
              <w:t>1.594</w:t>
            </w:r>
            <w:commentRangeEnd w:id="21"/>
            <w:r w:rsidR="00DA427A">
              <w:rPr>
                <w:rStyle w:val="CommentReference"/>
                <w:rFonts w:eastAsiaTheme="minorHAnsi"/>
              </w:rPr>
              <w:commentReference w:id="21"/>
            </w:r>
          </w:p>
        </w:tc>
        <w:tc>
          <w:tcPr>
            <w:tcW w:w="914" w:type="dxa"/>
            <w:tcBorders>
              <w:top w:val="single" w:sz="4" w:space="0" w:color="auto"/>
              <w:left w:val="single" w:sz="4" w:space="0" w:color="auto"/>
              <w:bottom w:val="single" w:sz="4" w:space="0" w:color="auto"/>
              <w:right w:val="single" w:sz="4" w:space="0" w:color="auto"/>
            </w:tcBorders>
          </w:tcPr>
          <w:p w14:paraId="1C0D80B6" w14:textId="0D1FE003" w:rsidR="00E24878" w:rsidRPr="00773946" w:rsidRDefault="00E24878" w:rsidP="00E24878">
            <w:pPr>
              <w:rPr>
                <w:rFonts w:ascii="Times New Roman" w:hAnsi="Times New Roman" w:cs="Times New Roman"/>
                <w:sz w:val="20"/>
                <w:szCs w:val="20"/>
              </w:rPr>
            </w:pPr>
            <w:r w:rsidRPr="002C4A82">
              <w:rPr>
                <w:rFonts w:ascii="Times New Roman" w:hAnsi="Times New Roman" w:cs="Times New Roman"/>
                <w:sz w:val="20"/>
                <w:szCs w:val="20"/>
              </w:rPr>
              <w:t>0.1454</w:t>
            </w:r>
          </w:p>
        </w:tc>
        <w:tc>
          <w:tcPr>
            <w:tcW w:w="790" w:type="dxa"/>
            <w:tcBorders>
              <w:top w:val="single" w:sz="4" w:space="0" w:color="auto"/>
              <w:left w:val="single" w:sz="4" w:space="0" w:color="auto"/>
              <w:bottom w:val="single" w:sz="4" w:space="0" w:color="auto"/>
              <w:right w:val="single" w:sz="4" w:space="0" w:color="auto"/>
            </w:tcBorders>
          </w:tcPr>
          <w:p w14:paraId="3BD2728F" w14:textId="6B777AE3" w:rsidR="00E24878" w:rsidRPr="002C4A82" w:rsidRDefault="00E24878" w:rsidP="00E24878">
            <w:pPr>
              <w:rPr>
                <w:rFonts w:ascii="Times New Roman" w:hAnsi="Times New Roman" w:cs="Times New Roman"/>
                <w:sz w:val="20"/>
                <w:szCs w:val="20"/>
              </w:rPr>
            </w:pPr>
            <w:commentRangeStart w:id="22"/>
            <w:r w:rsidRPr="00773946">
              <w:rPr>
                <w:rFonts w:ascii="Times New Roman" w:hAnsi="Times New Roman" w:cs="Times New Roman"/>
                <w:sz w:val="20"/>
                <w:szCs w:val="20"/>
              </w:rPr>
              <w:t>1323</w:t>
            </w:r>
            <w:commentRangeEnd w:id="22"/>
            <w:r w:rsidR="00DA427A">
              <w:rPr>
                <w:rStyle w:val="CommentReference"/>
                <w:rFonts w:eastAsiaTheme="minorHAnsi"/>
              </w:rPr>
              <w:commentReference w:id="22"/>
            </w:r>
          </w:p>
        </w:tc>
        <w:tc>
          <w:tcPr>
            <w:tcW w:w="900" w:type="dxa"/>
            <w:tcBorders>
              <w:top w:val="single" w:sz="4" w:space="0" w:color="auto"/>
              <w:left w:val="single" w:sz="4" w:space="0" w:color="auto"/>
              <w:bottom w:val="single" w:sz="4" w:space="0" w:color="auto"/>
              <w:right w:val="single" w:sz="4" w:space="0" w:color="auto"/>
            </w:tcBorders>
          </w:tcPr>
          <w:p w14:paraId="3A4E6ADD" w14:textId="121B2B37" w:rsidR="00E24878" w:rsidRPr="002C4A82" w:rsidRDefault="00E24878" w:rsidP="00E24878">
            <w:pPr>
              <w:rPr>
                <w:rFonts w:ascii="Times New Roman" w:hAnsi="Times New Roman" w:cs="Times New Roman"/>
                <w:sz w:val="20"/>
                <w:szCs w:val="20"/>
              </w:rPr>
            </w:pPr>
            <w:r w:rsidRPr="00773946">
              <w:rPr>
                <w:rFonts w:ascii="Times New Roman" w:hAnsi="Times New Roman" w:cs="Times New Roman"/>
                <w:sz w:val="20"/>
                <w:szCs w:val="20"/>
              </w:rPr>
              <w:t>0.5948</w:t>
            </w:r>
          </w:p>
        </w:tc>
        <w:tc>
          <w:tcPr>
            <w:tcW w:w="1052" w:type="dxa"/>
            <w:tcBorders>
              <w:top w:val="single" w:sz="4" w:space="0" w:color="auto"/>
              <w:left w:val="single" w:sz="4" w:space="0" w:color="auto"/>
              <w:bottom w:val="single" w:sz="4" w:space="0" w:color="auto"/>
              <w:right w:val="single" w:sz="4" w:space="0" w:color="auto"/>
            </w:tcBorders>
          </w:tcPr>
          <w:p w14:paraId="4695BE1E" w14:textId="19D62BCB" w:rsidR="00E24878" w:rsidRPr="00D64DF3" w:rsidRDefault="00E24878" w:rsidP="00E24878">
            <w:pPr>
              <w:rPr>
                <w:rFonts w:ascii="Times New Roman" w:hAnsi="Times New Roman" w:cs="Times New Roman"/>
                <w:sz w:val="20"/>
                <w:szCs w:val="20"/>
              </w:rPr>
            </w:pPr>
            <w:r w:rsidRPr="00D64DF3">
              <w:rPr>
                <w:rFonts w:ascii="Times New Roman" w:hAnsi="Times New Roman" w:cs="Times New Roman"/>
                <w:sz w:val="20"/>
                <w:szCs w:val="20"/>
              </w:rPr>
              <w:t>48 (1.6)</w:t>
            </w:r>
          </w:p>
        </w:tc>
        <w:tc>
          <w:tcPr>
            <w:tcW w:w="914" w:type="dxa"/>
            <w:tcBorders>
              <w:top w:val="single" w:sz="4" w:space="0" w:color="auto"/>
              <w:left w:val="single" w:sz="4" w:space="0" w:color="auto"/>
              <w:bottom w:val="single" w:sz="4" w:space="0" w:color="auto"/>
              <w:right w:val="single" w:sz="4" w:space="0" w:color="auto"/>
            </w:tcBorders>
          </w:tcPr>
          <w:p w14:paraId="665C6348" w14:textId="3E93CB66" w:rsidR="00E24878" w:rsidRPr="00D64DF3" w:rsidRDefault="00E24878" w:rsidP="00E24878">
            <w:pPr>
              <w:rPr>
                <w:rFonts w:ascii="Times New Roman" w:hAnsi="Times New Roman" w:cs="Times New Roman"/>
                <w:sz w:val="20"/>
                <w:szCs w:val="20"/>
              </w:rPr>
            </w:pPr>
            <w:r w:rsidRPr="00D64DF3">
              <w:rPr>
                <w:rFonts w:ascii="Times New Roman" w:hAnsi="Times New Roman" w:cs="Times New Roman"/>
                <w:sz w:val="20"/>
                <w:szCs w:val="20"/>
              </w:rPr>
              <w:t>2.337</w:t>
            </w:r>
          </w:p>
        </w:tc>
        <w:tc>
          <w:tcPr>
            <w:tcW w:w="914" w:type="dxa"/>
            <w:tcBorders>
              <w:top w:val="single" w:sz="4" w:space="0" w:color="auto"/>
              <w:left w:val="single" w:sz="4" w:space="0" w:color="auto"/>
              <w:bottom w:val="single" w:sz="4" w:space="0" w:color="auto"/>
              <w:right w:val="single" w:sz="4" w:space="0" w:color="auto"/>
            </w:tcBorders>
          </w:tcPr>
          <w:p w14:paraId="7D3B85BD" w14:textId="32131C6E" w:rsidR="00E24878" w:rsidRPr="00D64DF3" w:rsidRDefault="00E24878" w:rsidP="00E24878">
            <w:pPr>
              <w:rPr>
                <w:rFonts w:ascii="Times New Roman" w:hAnsi="Times New Roman" w:cs="Times New Roman"/>
                <w:sz w:val="20"/>
                <w:szCs w:val="20"/>
              </w:rPr>
            </w:pPr>
            <w:r w:rsidRPr="00D64DF3">
              <w:rPr>
                <w:rFonts w:ascii="Times New Roman" w:hAnsi="Times New Roman" w:cs="Times New Roman"/>
                <w:sz w:val="20"/>
                <w:szCs w:val="20"/>
              </w:rPr>
              <w:t>0.0034</w:t>
            </w:r>
          </w:p>
        </w:tc>
      </w:tr>
      <w:tr w:rsidR="00E24878" w:rsidRPr="00082F20" w14:paraId="62BBC568" w14:textId="77777777" w:rsidTr="00607DFA">
        <w:trPr>
          <w:trHeight w:val="440"/>
        </w:trPr>
        <w:tc>
          <w:tcPr>
            <w:tcW w:w="13500" w:type="dxa"/>
            <w:gridSpan w:val="14"/>
            <w:tcBorders>
              <w:top w:val="single" w:sz="4" w:space="0" w:color="auto"/>
              <w:left w:val="nil"/>
              <w:bottom w:val="nil"/>
              <w:right w:val="nil"/>
            </w:tcBorders>
          </w:tcPr>
          <w:p w14:paraId="61952C64" w14:textId="6A2C93C0" w:rsidR="00E24878" w:rsidRDefault="00E24878" w:rsidP="00E24878">
            <w:pPr>
              <w:rPr>
                <w:rFonts w:ascii="Times New Roman" w:hAnsi="Times New Roman" w:cs="Times New Roman"/>
                <w:sz w:val="20"/>
                <w:szCs w:val="20"/>
              </w:rPr>
            </w:pPr>
            <w:r>
              <w:rPr>
                <w:rFonts w:ascii="Times New Roman" w:hAnsi="Times New Roman" w:cs="Times New Roman"/>
                <w:sz w:val="20"/>
                <w:szCs w:val="20"/>
              </w:rPr>
              <w:t>Abbreviations: HR, hazard ratio; CVD, cardiovascular disease.</w:t>
            </w:r>
          </w:p>
          <w:p w14:paraId="78DFA5E0" w14:textId="02484D2D" w:rsidR="00E24878" w:rsidRDefault="00E24878" w:rsidP="00E24878">
            <w:pPr>
              <w:rPr>
                <w:rFonts w:ascii="Times New Roman" w:hAnsi="Times New Roman" w:cs="Times New Roman"/>
                <w:sz w:val="20"/>
                <w:szCs w:val="20"/>
              </w:rPr>
            </w:pPr>
            <w:r>
              <w:rPr>
                <w:rFonts w:ascii="Times New Roman" w:hAnsi="Times New Roman" w:cs="Times New Roman"/>
                <w:sz w:val="20"/>
                <w:szCs w:val="20"/>
              </w:rPr>
              <w:t xml:space="preserve">*Ln </w:t>
            </w:r>
            <w:proofErr w:type="spellStart"/>
            <w:r>
              <w:rPr>
                <w:rFonts w:ascii="Times New Roman" w:hAnsi="Times New Roman" w:cs="Times New Roman"/>
                <w:sz w:val="20"/>
                <w:szCs w:val="20"/>
              </w:rPr>
              <w:t>pg</w:t>
            </w:r>
            <w:proofErr w:type="spellEnd"/>
            <w:r>
              <w:rPr>
                <w:rFonts w:ascii="Times New Roman" w:hAnsi="Times New Roman" w:cs="Times New Roman"/>
                <w:sz w:val="20"/>
                <w:szCs w:val="20"/>
              </w:rPr>
              <w:t>/mg creatinine.</w:t>
            </w:r>
          </w:p>
          <w:p w14:paraId="5151A6FF" w14:textId="6FBD3390" w:rsidR="00E24878" w:rsidRDefault="00E24878" w:rsidP="00E24878">
            <w:pPr>
              <w:rPr>
                <w:rFonts w:ascii="Times New Roman" w:hAnsi="Times New Roman" w:cs="Times New Roman"/>
                <w:sz w:val="20"/>
                <w:szCs w:val="20"/>
              </w:rPr>
            </w:pPr>
            <w:r>
              <w:rPr>
                <w:rFonts w:ascii="Times New Roman" w:hAnsi="Times New Roman" w:cs="Times New Roman"/>
                <w:sz w:val="20"/>
                <w:szCs w:val="20"/>
              </w:rPr>
              <w:t xml:space="preserve">#Quartiles 3-4 versus 1-2 for ASA users and quartile 4 versus 1-3 for </w:t>
            </w:r>
            <w:commentRangeStart w:id="23"/>
            <w:r>
              <w:rPr>
                <w:rFonts w:ascii="Times New Roman" w:hAnsi="Times New Roman" w:cs="Times New Roman"/>
                <w:sz w:val="20"/>
                <w:szCs w:val="20"/>
              </w:rPr>
              <w:t xml:space="preserve">ASA users. </w:t>
            </w:r>
            <w:commentRangeEnd w:id="23"/>
            <w:r w:rsidR="00DA427A">
              <w:rPr>
                <w:rStyle w:val="CommentReference"/>
                <w:rFonts w:eastAsiaTheme="minorHAnsi"/>
              </w:rPr>
              <w:commentReference w:id="23"/>
            </w:r>
          </w:p>
          <w:p w14:paraId="54808D5B" w14:textId="517CFD17" w:rsidR="00E24878" w:rsidRPr="00082F20" w:rsidRDefault="00E24878" w:rsidP="00E24878">
            <w:pPr>
              <w:rPr>
                <w:rFonts w:ascii="Times New Roman" w:hAnsi="Times New Roman" w:cs="Times New Roman"/>
                <w:sz w:val="20"/>
                <w:szCs w:val="20"/>
              </w:rPr>
            </w:pPr>
          </w:p>
        </w:tc>
      </w:tr>
    </w:tbl>
    <w:p w14:paraId="1B30F492" w14:textId="40233DD6" w:rsidR="00DD490E" w:rsidRPr="00082F20" w:rsidRDefault="00DD490E">
      <w:pPr>
        <w:rPr>
          <w:rFonts w:ascii="Times New Roman" w:hAnsi="Times New Roman" w:cs="Times New Roman"/>
          <w:sz w:val="20"/>
          <w:szCs w:val="20"/>
        </w:rPr>
      </w:pPr>
    </w:p>
    <w:p w14:paraId="7403D357" w14:textId="28824570" w:rsidR="00C44390" w:rsidRDefault="00C44390">
      <w:pPr>
        <w:rPr>
          <w:rFonts w:ascii="Times New Roman" w:hAnsi="Times New Roman" w:cs="Times New Roman"/>
        </w:rPr>
      </w:pPr>
      <w:r>
        <w:rPr>
          <w:rFonts w:ascii="Times New Roman" w:hAnsi="Times New Roman" w:cs="Times New Roman"/>
        </w:rPr>
        <w:br w:type="page"/>
      </w:r>
    </w:p>
    <w:tbl>
      <w:tblPr>
        <w:tblStyle w:val="TableGrid"/>
        <w:tblW w:w="13500" w:type="dxa"/>
        <w:tblInd w:w="-630" w:type="dxa"/>
        <w:tblLayout w:type="fixed"/>
        <w:tblLook w:val="04A0" w:firstRow="1" w:lastRow="0" w:firstColumn="1" w:lastColumn="0" w:noHBand="0" w:noVBand="1"/>
      </w:tblPr>
      <w:tblGrid>
        <w:gridCol w:w="2160"/>
        <w:gridCol w:w="990"/>
        <w:gridCol w:w="1530"/>
        <w:gridCol w:w="1260"/>
        <w:gridCol w:w="1260"/>
        <w:gridCol w:w="1440"/>
        <w:gridCol w:w="1260"/>
        <w:gridCol w:w="1260"/>
        <w:gridCol w:w="1260"/>
        <w:gridCol w:w="1080"/>
      </w:tblGrid>
      <w:tr w:rsidR="00A64510" w14:paraId="0BA2EC15" w14:textId="77777777" w:rsidTr="00B349FA">
        <w:trPr>
          <w:trHeight w:val="440"/>
        </w:trPr>
        <w:tc>
          <w:tcPr>
            <w:tcW w:w="13500" w:type="dxa"/>
            <w:gridSpan w:val="10"/>
            <w:tcBorders>
              <w:top w:val="nil"/>
              <w:left w:val="nil"/>
              <w:bottom w:val="single" w:sz="4" w:space="0" w:color="auto"/>
              <w:right w:val="nil"/>
            </w:tcBorders>
          </w:tcPr>
          <w:p w14:paraId="1D100BD7" w14:textId="4C737195" w:rsidR="00A64510" w:rsidRDefault="00A64510" w:rsidP="00B349FA">
            <w:pPr>
              <w:jc w:val="both"/>
              <w:rPr>
                <w:rFonts w:ascii="Times New Roman" w:hAnsi="Times New Roman" w:cs="Times New Roman"/>
              </w:rPr>
            </w:pPr>
            <w:r w:rsidRPr="00433F61">
              <w:rPr>
                <w:rFonts w:ascii="Times New Roman" w:hAnsi="Times New Roman" w:cs="Times New Roman"/>
                <w:b/>
                <w:bCs/>
              </w:rPr>
              <w:lastRenderedPageBreak/>
              <w:t xml:space="preserve">Table </w:t>
            </w:r>
            <w:r>
              <w:rPr>
                <w:rFonts w:ascii="Times New Roman" w:hAnsi="Times New Roman" w:cs="Times New Roman"/>
                <w:b/>
                <w:bCs/>
              </w:rPr>
              <w:t>4</w:t>
            </w:r>
            <w:r w:rsidRPr="00433F61">
              <w:rPr>
                <w:rFonts w:ascii="Times New Roman" w:hAnsi="Times New Roman" w:cs="Times New Roman"/>
                <w:b/>
                <w:bCs/>
              </w:rPr>
              <w:t>.</w:t>
            </w:r>
            <w:r w:rsidR="00051CF5">
              <w:rPr>
                <w:rFonts w:ascii="Times New Roman" w:hAnsi="Times New Roman" w:cs="Times New Roman"/>
              </w:rPr>
              <w:t xml:space="preserve"> Association </w:t>
            </w:r>
            <w:r>
              <w:rPr>
                <w:rFonts w:ascii="Times New Roman" w:hAnsi="Times New Roman" w:cs="Times New Roman"/>
              </w:rPr>
              <w:t>of TXB</w:t>
            </w:r>
            <w:r w:rsidRPr="003F61C5">
              <w:rPr>
                <w:rFonts w:ascii="Times New Roman" w:hAnsi="Times New Roman" w:cs="Times New Roman"/>
                <w:vertAlign w:val="subscript"/>
              </w:rPr>
              <w:t>2</w:t>
            </w:r>
            <w:r>
              <w:rPr>
                <w:rFonts w:ascii="Times New Roman" w:hAnsi="Times New Roman" w:cs="Times New Roman"/>
              </w:rPr>
              <w:t>-M</w:t>
            </w:r>
            <w:r w:rsidR="00102905">
              <w:rPr>
                <w:rFonts w:ascii="Times New Roman" w:hAnsi="Times New Roman" w:cs="Times New Roman"/>
              </w:rPr>
              <w:t xml:space="preserve">* </w:t>
            </w:r>
            <w:r w:rsidR="00051CF5">
              <w:rPr>
                <w:rFonts w:ascii="Times New Roman" w:hAnsi="Times New Roman" w:cs="Times New Roman"/>
              </w:rPr>
              <w:t>with</w:t>
            </w:r>
            <w:r>
              <w:rPr>
                <w:rFonts w:ascii="Times New Roman" w:hAnsi="Times New Roman" w:cs="Times New Roman"/>
              </w:rPr>
              <w:t xml:space="preserve"> </w:t>
            </w:r>
            <w:r w:rsidR="00743640">
              <w:rPr>
                <w:rFonts w:ascii="Times New Roman" w:hAnsi="Times New Roman" w:cs="Times New Roman"/>
              </w:rPr>
              <w:t xml:space="preserve">all-cause </w:t>
            </w:r>
            <w:r>
              <w:rPr>
                <w:rFonts w:ascii="Times New Roman" w:hAnsi="Times New Roman" w:cs="Times New Roman"/>
              </w:rPr>
              <w:t xml:space="preserve">mortality </w:t>
            </w:r>
            <w:r w:rsidR="008B3A8C">
              <w:rPr>
                <w:rFonts w:ascii="Times New Roman" w:hAnsi="Times New Roman" w:cs="Times New Roman"/>
              </w:rPr>
              <w:t>when adjust</w:t>
            </w:r>
            <w:r w:rsidR="00051CF5">
              <w:rPr>
                <w:rFonts w:ascii="Times New Roman" w:hAnsi="Times New Roman" w:cs="Times New Roman"/>
              </w:rPr>
              <w:t>ed</w:t>
            </w:r>
            <w:r w:rsidR="008B3A8C">
              <w:rPr>
                <w:rFonts w:ascii="Times New Roman" w:hAnsi="Times New Roman" w:cs="Times New Roman"/>
              </w:rPr>
              <w:t xml:space="preserve"> for </w:t>
            </w:r>
            <w:r w:rsidR="009E0478">
              <w:rPr>
                <w:rFonts w:ascii="Times New Roman" w:hAnsi="Times New Roman" w:cs="Times New Roman"/>
              </w:rPr>
              <w:t xml:space="preserve">relevant </w:t>
            </w:r>
            <w:r w:rsidR="008B3A8C">
              <w:rPr>
                <w:rFonts w:ascii="Times New Roman" w:hAnsi="Times New Roman" w:cs="Times New Roman"/>
              </w:rPr>
              <w:t>risk factors</w:t>
            </w:r>
            <w:r w:rsidR="009E0478">
              <w:rPr>
                <w:rFonts w:ascii="Times New Roman" w:hAnsi="Times New Roman" w:cs="Times New Roman"/>
              </w:rPr>
              <w:t xml:space="preserve"> predictive of survival</w:t>
            </w:r>
            <w:r w:rsidR="008B3A8C">
              <w:rPr>
                <w:rFonts w:ascii="Times New Roman" w:hAnsi="Times New Roman" w:cs="Times New Roman"/>
              </w:rPr>
              <w:t>.</w:t>
            </w:r>
          </w:p>
        </w:tc>
      </w:tr>
      <w:tr w:rsidR="00A64510" w:rsidRPr="00082F20" w14:paraId="35B7C727" w14:textId="77777777" w:rsidTr="00051CF5">
        <w:trPr>
          <w:trHeight w:val="377"/>
        </w:trPr>
        <w:tc>
          <w:tcPr>
            <w:tcW w:w="2160" w:type="dxa"/>
            <w:tcBorders>
              <w:top w:val="single" w:sz="4" w:space="0" w:color="auto"/>
              <w:left w:val="single" w:sz="4" w:space="0" w:color="auto"/>
              <w:bottom w:val="single" w:sz="4" w:space="0" w:color="auto"/>
              <w:right w:val="single" w:sz="4" w:space="0" w:color="auto"/>
            </w:tcBorders>
          </w:tcPr>
          <w:p w14:paraId="0447A538" w14:textId="739EC4F8" w:rsidR="00A64510" w:rsidRPr="00082F20" w:rsidRDefault="008B3A8C" w:rsidP="00B349FA">
            <w:pPr>
              <w:rPr>
                <w:rFonts w:ascii="Times New Roman" w:hAnsi="Times New Roman" w:cs="Times New Roman"/>
                <w:b/>
                <w:bCs/>
                <w:sz w:val="20"/>
                <w:szCs w:val="20"/>
              </w:rPr>
            </w:pPr>
            <w:r>
              <w:rPr>
                <w:rFonts w:ascii="Times New Roman" w:hAnsi="Times New Roman" w:cs="Times New Roman"/>
                <w:b/>
                <w:bCs/>
                <w:sz w:val="20"/>
                <w:szCs w:val="20"/>
              </w:rPr>
              <w:t>Model</w:t>
            </w:r>
          </w:p>
        </w:tc>
        <w:tc>
          <w:tcPr>
            <w:tcW w:w="3780" w:type="dxa"/>
            <w:gridSpan w:val="3"/>
            <w:tcBorders>
              <w:top w:val="single" w:sz="4" w:space="0" w:color="auto"/>
              <w:left w:val="single" w:sz="4" w:space="0" w:color="auto"/>
              <w:bottom w:val="single" w:sz="4" w:space="0" w:color="auto"/>
              <w:right w:val="single" w:sz="4" w:space="0" w:color="auto"/>
            </w:tcBorders>
          </w:tcPr>
          <w:p w14:paraId="4B9A02AD" w14:textId="75C4A61D" w:rsidR="00A64510" w:rsidRPr="00082F20" w:rsidRDefault="00A64510" w:rsidP="00B349FA">
            <w:pPr>
              <w:jc w:val="center"/>
              <w:rPr>
                <w:rFonts w:ascii="Times New Roman" w:hAnsi="Times New Roman" w:cs="Times New Roman"/>
                <w:b/>
                <w:bCs/>
                <w:sz w:val="20"/>
                <w:szCs w:val="20"/>
              </w:rPr>
            </w:pPr>
            <w:r w:rsidRPr="00082F20">
              <w:rPr>
                <w:rFonts w:ascii="Times New Roman" w:hAnsi="Times New Roman" w:cs="Times New Roman"/>
                <w:b/>
                <w:bCs/>
                <w:sz w:val="20"/>
                <w:szCs w:val="20"/>
              </w:rPr>
              <w:t>ASA User (N=1</w:t>
            </w:r>
            <w:r w:rsidR="00F02D88">
              <w:rPr>
                <w:rFonts w:ascii="Times New Roman" w:hAnsi="Times New Roman" w:cs="Times New Roman"/>
                <w:b/>
                <w:bCs/>
                <w:sz w:val="20"/>
                <w:szCs w:val="20"/>
              </w:rPr>
              <w:t>363</w:t>
            </w:r>
            <w:r w:rsidRPr="00082F20">
              <w:rPr>
                <w:rFonts w:ascii="Times New Roman" w:hAnsi="Times New Roman" w:cs="Times New Roman"/>
                <w:b/>
                <w:bCs/>
                <w:sz w:val="20"/>
                <w:szCs w:val="20"/>
              </w:rPr>
              <w:t>)</w:t>
            </w:r>
          </w:p>
        </w:tc>
        <w:tc>
          <w:tcPr>
            <w:tcW w:w="3960" w:type="dxa"/>
            <w:gridSpan w:val="3"/>
            <w:tcBorders>
              <w:top w:val="single" w:sz="4" w:space="0" w:color="auto"/>
              <w:left w:val="single" w:sz="4" w:space="0" w:color="auto"/>
              <w:bottom w:val="single" w:sz="4" w:space="0" w:color="auto"/>
              <w:right w:val="single" w:sz="4" w:space="0" w:color="auto"/>
            </w:tcBorders>
          </w:tcPr>
          <w:p w14:paraId="6E657C90" w14:textId="0B2895BC" w:rsidR="00A64510" w:rsidRPr="00082F20" w:rsidRDefault="00A64510" w:rsidP="00B349FA">
            <w:pPr>
              <w:jc w:val="center"/>
              <w:rPr>
                <w:rFonts w:ascii="Times New Roman" w:hAnsi="Times New Roman" w:cs="Times New Roman"/>
                <w:b/>
                <w:bCs/>
                <w:sz w:val="20"/>
                <w:szCs w:val="20"/>
              </w:rPr>
            </w:pPr>
            <w:r w:rsidRPr="00082F20">
              <w:rPr>
                <w:rFonts w:ascii="Times New Roman" w:hAnsi="Times New Roman" w:cs="Times New Roman"/>
                <w:b/>
                <w:bCs/>
                <w:sz w:val="20"/>
                <w:szCs w:val="20"/>
              </w:rPr>
              <w:t>ASA Non-user (N=</w:t>
            </w:r>
            <w:r w:rsidR="00F02D88">
              <w:rPr>
                <w:rFonts w:ascii="Times New Roman" w:hAnsi="Times New Roman" w:cs="Times New Roman"/>
                <w:b/>
                <w:bCs/>
                <w:sz w:val="20"/>
                <w:szCs w:val="20"/>
              </w:rPr>
              <w:t>168</w:t>
            </w:r>
            <w:r w:rsidR="00116310">
              <w:rPr>
                <w:rFonts w:ascii="Times New Roman" w:hAnsi="Times New Roman" w:cs="Times New Roman"/>
                <w:b/>
                <w:bCs/>
                <w:sz w:val="20"/>
                <w:szCs w:val="20"/>
              </w:rPr>
              <w:t>0</w:t>
            </w:r>
            <w:r w:rsidRPr="00082F20">
              <w:rPr>
                <w:rFonts w:ascii="Times New Roman" w:hAnsi="Times New Roman" w:cs="Times New Roman"/>
                <w:b/>
                <w:bCs/>
                <w:sz w:val="20"/>
                <w:szCs w:val="20"/>
              </w:rPr>
              <w:t>)</w:t>
            </w:r>
          </w:p>
        </w:tc>
        <w:tc>
          <w:tcPr>
            <w:tcW w:w="3600" w:type="dxa"/>
            <w:gridSpan w:val="3"/>
            <w:tcBorders>
              <w:top w:val="single" w:sz="4" w:space="0" w:color="auto"/>
              <w:left w:val="single" w:sz="4" w:space="0" w:color="auto"/>
              <w:bottom w:val="single" w:sz="4" w:space="0" w:color="auto"/>
              <w:right w:val="single" w:sz="4" w:space="0" w:color="auto"/>
            </w:tcBorders>
          </w:tcPr>
          <w:p w14:paraId="466898B9" w14:textId="1466BA1A" w:rsidR="00A64510" w:rsidRPr="00082F20" w:rsidRDefault="00A64510" w:rsidP="00B349FA">
            <w:pPr>
              <w:jc w:val="center"/>
              <w:rPr>
                <w:rFonts w:ascii="Times New Roman" w:hAnsi="Times New Roman" w:cs="Times New Roman"/>
                <w:b/>
                <w:bCs/>
                <w:sz w:val="20"/>
                <w:szCs w:val="20"/>
              </w:rPr>
            </w:pPr>
            <w:r w:rsidRPr="00082F20">
              <w:rPr>
                <w:rFonts w:ascii="Times New Roman" w:hAnsi="Times New Roman" w:cs="Times New Roman"/>
                <w:b/>
                <w:bCs/>
                <w:sz w:val="20"/>
                <w:szCs w:val="20"/>
              </w:rPr>
              <w:t>All (N=304</w:t>
            </w:r>
            <w:r w:rsidR="00116310">
              <w:rPr>
                <w:rFonts w:ascii="Times New Roman" w:hAnsi="Times New Roman" w:cs="Times New Roman"/>
                <w:b/>
                <w:bCs/>
                <w:sz w:val="20"/>
                <w:szCs w:val="20"/>
              </w:rPr>
              <w:t>3</w:t>
            </w:r>
            <w:r w:rsidRPr="00082F20">
              <w:rPr>
                <w:rFonts w:ascii="Times New Roman" w:hAnsi="Times New Roman" w:cs="Times New Roman"/>
                <w:b/>
                <w:bCs/>
                <w:sz w:val="20"/>
                <w:szCs w:val="20"/>
              </w:rPr>
              <w:t>)</w:t>
            </w:r>
          </w:p>
        </w:tc>
      </w:tr>
      <w:tr w:rsidR="00051CF5" w:rsidRPr="00082F20" w14:paraId="55308907" w14:textId="77777777" w:rsidTr="00051CF5">
        <w:trPr>
          <w:trHeight w:val="359"/>
        </w:trPr>
        <w:tc>
          <w:tcPr>
            <w:tcW w:w="2160" w:type="dxa"/>
            <w:tcBorders>
              <w:top w:val="single" w:sz="4" w:space="0" w:color="auto"/>
              <w:left w:val="single" w:sz="4" w:space="0" w:color="auto"/>
              <w:bottom w:val="single" w:sz="4" w:space="0" w:color="auto"/>
              <w:right w:val="single" w:sz="4" w:space="0" w:color="auto"/>
            </w:tcBorders>
          </w:tcPr>
          <w:p w14:paraId="665FE3C1" w14:textId="77777777" w:rsidR="00051CF5" w:rsidRPr="00082F20" w:rsidRDefault="00051CF5" w:rsidP="00051CF5">
            <w:pPr>
              <w:rPr>
                <w:rFonts w:ascii="Times New Roman" w:hAnsi="Times New Roman" w:cs="Times New Roman"/>
                <w:sz w:val="20"/>
                <w:szCs w:val="20"/>
              </w:rPr>
            </w:pPr>
          </w:p>
        </w:tc>
        <w:tc>
          <w:tcPr>
            <w:tcW w:w="990" w:type="dxa"/>
            <w:tcBorders>
              <w:top w:val="single" w:sz="4" w:space="0" w:color="auto"/>
              <w:left w:val="single" w:sz="4" w:space="0" w:color="auto"/>
              <w:bottom w:val="single" w:sz="4" w:space="0" w:color="auto"/>
              <w:right w:val="single" w:sz="4" w:space="0" w:color="auto"/>
            </w:tcBorders>
          </w:tcPr>
          <w:p w14:paraId="07B152FC" w14:textId="2E0A3B5C" w:rsidR="00051CF5" w:rsidRPr="00CF4303" w:rsidRDefault="00051CF5" w:rsidP="00051CF5">
            <w:pPr>
              <w:rPr>
                <w:rFonts w:ascii="Times New Roman" w:hAnsi="Times New Roman" w:cs="Times New Roman"/>
                <w:b/>
                <w:bCs/>
                <w:sz w:val="20"/>
                <w:szCs w:val="20"/>
              </w:rPr>
            </w:pPr>
            <w:r>
              <w:rPr>
                <w:rFonts w:ascii="Times New Roman" w:hAnsi="Times New Roman" w:cs="Times New Roman"/>
                <w:b/>
                <w:bCs/>
                <w:sz w:val="20"/>
                <w:szCs w:val="20"/>
              </w:rPr>
              <w:t>OR</w:t>
            </w:r>
          </w:p>
        </w:tc>
        <w:tc>
          <w:tcPr>
            <w:tcW w:w="1530" w:type="dxa"/>
            <w:tcBorders>
              <w:top w:val="single" w:sz="4" w:space="0" w:color="auto"/>
              <w:left w:val="single" w:sz="4" w:space="0" w:color="auto"/>
              <w:bottom w:val="single" w:sz="4" w:space="0" w:color="auto"/>
              <w:right w:val="single" w:sz="4" w:space="0" w:color="auto"/>
            </w:tcBorders>
          </w:tcPr>
          <w:p w14:paraId="38C9484B" w14:textId="7A507A5C" w:rsidR="00051CF5" w:rsidRPr="00CF4303" w:rsidRDefault="00051CF5" w:rsidP="00051CF5">
            <w:pPr>
              <w:rPr>
                <w:rFonts w:ascii="Times New Roman" w:hAnsi="Times New Roman" w:cs="Times New Roman"/>
                <w:b/>
                <w:bCs/>
                <w:sz w:val="20"/>
                <w:szCs w:val="20"/>
              </w:rPr>
            </w:pPr>
            <w:r>
              <w:rPr>
                <w:rFonts w:ascii="Times New Roman" w:hAnsi="Times New Roman" w:cs="Times New Roman"/>
                <w:b/>
                <w:bCs/>
                <w:sz w:val="20"/>
                <w:szCs w:val="20"/>
              </w:rPr>
              <w:t>95% CI</w:t>
            </w:r>
          </w:p>
        </w:tc>
        <w:tc>
          <w:tcPr>
            <w:tcW w:w="1260" w:type="dxa"/>
            <w:tcBorders>
              <w:top w:val="single" w:sz="4" w:space="0" w:color="auto"/>
              <w:left w:val="single" w:sz="4" w:space="0" w:color="auto"/>
              <w:bottom w:val="single" w:sz="4" w:space="0" w:color="auto"/>
              <w:right w:val="single" w:sz="4" w:space="0" w:color="auto"/>
            </w:tcBorders>
          </w:tcPr>
          <w:p w14:paraId="4CC49463" w14:textId="3F4081C9" w:rsidR="00051CF5" w:rsidRPr="00CF4303" w:rsidRDefault="00051CF5" w:rsidP="00051CF5">
            <w:pPr>
              <w:rPr>
                <w:rFonts w:ascii="Times New Roman" w:hAnsi="Times New Roman" w:cs="Times New Roman"/>
                <w:b/>
                <w:bCs/>
                <w:sz w:val="20"/>
                <w:szCs w:val="20"/>
              </w:rPr>
            </w:pPr>
            <w:r w:rsidRPr="00CF4303">
              <w:rPr>
                <w:rFonts w:ascii="Times New Roman" w:hAnsi="Times New Roman" w:cs="Times New Roman"/>
                <w:b/>
                <w:bCs/>
                <w:sz w:val="20"/>
                <w:szCs w:val="20"/>
              </w:rPr>
              <w:t>P-value</w:t>
            </w:r>
          </w:p>
        </w:tc>
        <w:tc>
          <w:tcPr>
            <w:tcW w:w="1260" w:type="dxa"/>
            <w:tcBorders>
              <w:top w:val="single" w:sz="4" w:space="0" w:color="auto"/>
              <w:left w:val="single" w:sz="4" w:space="0" w:color="auto"/>
              <w:bottom w:val="single" w:sz="4" w:space="0" w:color="auto"/>
              <w:right w:val="single" w:sz="4" w:space="0" w:color="auto"/>
            </w:tcBorders>
          </w:tcPr>
          <w:p w14:paraId="6243C95A" w14:textId="54CC389B" w:rsidR="00051CF5" w:rsidRPr="00CF4303" w:rsidRDefault="00051CF5" w:rsidP="00051CF5">
            <w:pPr>
              <w:rPr>
                <w:rFonts w:ascii="Times New Roman" w:hAnsi="Times New Roman" w:cs="Times New Roman"/>
                <w:b/>
                <w:bCs/>
                <w:sz w:val="20"/>
                <w:szCs w:val="20"/>
              </w:rPr>
            </w:pPr>
            <w:r>
              <w:rPr>
                <w:rFonts w:ascii="Times New Roman" w:hAnsi="Times New Roman" w:cs="Times New Roman"/>
                <w:b/>
                <w:bCs/>
                <w:sz w:val="20"/>
                <w:szCs w:val="20"/>
              </w:rPr>
              <w:t>O</w:t>
            </w:r>
            <w:r w:rsidRPr="00CF4303">
              <w:rPr>
                <w:rFonts w:ascii="Times New Roman" w:hAnsi="Times New Roman" w:cs="Times New Roman"/>
                <w:b/>
                <w:bCs/>
                <w:sz w:val="20"/>
                <w:szCs w:val="20"/>
              </w:rPr>
              <w:t>R</w:t>
            </w:r>
          </w:p>
        </w:tc>
        <w:tc>
          <w:tcPr>
            <w:tcW w:w="1440" w:type="dxa"/>
            <w:tcBorders>
              <w:top w:val="single" w:sz="4" w:space="0" w:color="auto"/>
              <w:left w:val="single" w:sz="4" w:space="0" w:color="auto"/>
              <w:bottom w:val="single" w:sz="4" w:space="0" w:color="auto"/>
              <w:right w:val="single" w:sz="4" w:space="0" w:color="auto"/>
            </w:tcBorders>
          </w:tcPr>
          <w:p w14:paraId="5D907AB4" w14:textId="757F39FA" w:rsidR="00051CF5" w:rsidRPr="00CF4303" w:rsidRDefault="00051CF5" w:rsidP="00051CF5">
            <w:pPr>
              <w:rPr>
                <w:rFonts w:ascii="Times New Roman" w:hAnsi="Times New Roman" w:cs="Times New Roman"/>
                <w:b/>
                <w:bCs/>
                <w:sz w:val="20"/>
                <w:szCs w:val="20"/>
              </w:rPr>
            </w:pPr>
            <w:r>
              <w:rPr>
                <w:rFonts w:ascii="Times New Roman" w:hAnsi="Times New Roman" w:cs="Times New Roman"/>
                <w:b/>
                <w:bCs/>
                <w:sz w:val="20"/>
                <w:szCs w:val="20"/>
              </w:rPr>
              <w:t>95% CI</w:t>
            </w:r>
          </w:p>
        </w:tc>
        <w:tc>
          <w:tcPr>
            <w:tcW w:w="1260" w:type="dxa"/>
            <w:tcBorders>
              <w:top w:val="single" w:sz="4" w:space="0" w:color="auto"/>
              <w:left w:val="single" w:sz="4" w:space="0" w:color="auto"/>
              <w:bottom w:val="single" w:sz="4" w:space="0" w:color="auto"/>
              <w:right w:val="single" w:sz="4" w:space="0" w:color="auto"/>
            </w:tcBorders>
          </w:tcPr>
          <w:p w14:paraId="0A63A2F6" w14:textId="77777777" w:rsidR="00051CF5" w:rsidRPr="00CF4303" w:rsidRDefault="00051CF5" w:rsidP="00051CF5">
            <w:pPr>
              <w:rPr>
                <w:rFonts w:ascii="Times New Roman" w:hAnsi="Times New Roman" w:cs="Times New Roman"/>
                <w:b/>
                <w:bCs/>
                <w:sz w:val="20"/>
                <w:szCs w:val="20"/>
              </w:rPr>
            </w:pPr>
            <w:r w:rsidRPr="00CF4303">
              <w:rPr>
                <w:rFonts w:ascii="Times New Roman" w:hAnsi="Times New Roman" w:cs="Times New Roman"/>
                <w:b/>
                <w:bCs/>
                <w:sz w:val="20"/>
                <w:szCs w:val="20"/>
              </w:rPr>
              <w:t>P-value</w:t>
            </w:r>
          </w:p>
        </w:tc>
        <w:tc>
          <w:tcPr>
            <w:tcW w:w="1260" w:type="dxa"/>
            <w:tcBorders>
              <w:top w:val="single" w:sz="4" w:space="0" w:color="auto"/>
              <w:left w:val="single" w:sz="4" w:space="0" w:color="auto"/>
              <w:bottom w:val="single" w:sz="4" w:space="0" w:color="auto"/>
              <w:right w:val="single" w:sz="4" w:space="0" w:color="auto"/>
            </w:tcBorders>
          </w:tcPr>
          <w:p w14:paraId="2B6F61A1" w14:textId="0DA5C15B" w:rsidR="00051CF5" w:rsidRPr="00CF4303" w:rsidRDefault="00051CF5" w:rsidP="00051CF5">
            <w:pPr>
              <w:rPr>
                <w:rFonts w:ascii="Times New Roman" w:hAnsi="Times New Roman" w:cs="Times New Roman"/>
                <w:b/>
                <w:bCs/>
                <w:sz w:val="20"/>
                <w:szCs w:val="20"/>
              </w:rPr>
            </w:pPr>
            <w:r>
              <w:rPr>
                <w:rFonts w:ascii="Times New Roman" w:hAnsi="Times New Roman" w:cs="Times New Roman"/>
                <w:b/>
                <w:bCs/>
                <w:sz w:val="20"/>
                <w:szCs w:val="20"/>
              </w:rPr>
              <w:t>OR</w:t>
            </w:r>
          </w:p>
        </w:tc>
        <w:tc>
          <w:tcPr>
            <w:tcW w:w="1260" w:type="dxa"/>
            <w:tcBorders>
              <w:top w:val="single" w:sz="4" w:space="0" w:color="auto"/>
              <w:left w:val="single" w:sz="4" w:space="0" w:color="auto"/>
              <w:bottom w:val="single" w:sz="4" w:space="0" w:color="auto"/>
              <w:right w:val="single" w:sz="4" w:space="0" w:color="auto"/>
            </w:tcBorders>
          </w:tcPr>
          <w:p w14:paraId="6B01220C" w14:textId="733D533F" w:rsidR="00051CF5" w:rsidRPr="00CF4303" w:rsidRDefault="00051CF5" w:rsidP="00051CF5">
            <w:pPr>
              <w:rPr>
                <w:rFonts w:ascii="Times New Roman" w:hAnsi="Times New Roman" w:cs="Times New Roman"/>
                <w:b/>
                <w:bCs/>
                <w:sz w:val="20"/>
                <w:szCs w:val="20"/>
              </w:rPr>
            </w:pPr>
            <w:r>
              <w:rPr>
                <w:rFonts w:ascii="Times New Roman" w:hAnsi="Times New Roman" w:cs="Times New Roman"/>
                <w:b/>
                <w:bCs/>
                <w:sz w:val="20"/>
                <w:szCs w:val="20"/>
              </w:rPr>
              <w:t>95% CI</w:t>
            </w:r>
          </w:p>
        </w:tc>
        <w:tc>
          <w:tcPr>
            <w:tcW w:w="1080" w:type="dxa"/>
            <w:tcBorders>
              <w:top w:val="single" w:sz="4" w:space="0" w:color="auto"/>
              <w:left w:val="single" w:sz="4" w:space="0" w:color="auto"/>
              <w:bottom w:val="single" w:sz="4" w:space="0" w:color="auto"/>
              <w:right w:val="single" w:sz="4" w:space="0" w:color="auto"/>
            </w:tcBorders>
          </w:tcPr>
          <w:p w14:paraId="258407EB" w14:textId="75987A08" w:rsidR="00051CF5" w:rsidRPr="00CF4303" w:rsidRDefault="00051CF5" w:rsidP="00051CF5">
            <w:pPr>
              <w:rPr>
                <w:rFonts w:ascii="Times New Roman" w:hAnsi="Times New Roman" w:cs="Times New Roman"/>
                <w:b/>
                <w:bCs/>
                <w:sz w:val="20"/>
                <w:szCs w:val="20"/>
              </w:rPr>
            </w:pPr>
            <w:r w:rsidRPr="00CF4303">
              <w:rPr>
                <w:rFonts w:ascii="Times New Roman" w:hAnsi="Times New Roman" w:cs="Times New Roman"/>
                <w:b/>
                <w:bCs/>
                <w:sz w:val="20"/>
                <w:szCs w:val="20"/>
              </w:rPr>
              <w:t>P-value</w:t>
            </w:r>
          </w:p>
        </w:tc>
      </w:tr>
      <w:tr w:rsidR="00102905" w:rsidRPr="00082F20" w14:paraId="4B0BDD2F" w14:textId="77777777" w:rsidTr="00051CF5">
        <w:trPr>
          <w:trHeight w:val="440"/>
        </w:trPr>
        <w:tc>
          <w:tcPr>
            <w:tcW w:w="2160" w:type="dxa"/>
            <w:tcBorders>
              <w:top w:val="single" w:sz="4" w:space="0" w:color="auto"/>
              <w:left w:val="single" w:sz="4" w:space="0" w:color="auto"/>
              <w:bottom w:val="single" w:sz="4" w:space="0" w:color="auto"/>
              <w:right w:val="single" w:sz="4" w:space="0" w:color="auto"/>
            </w:tcBorders>
          </w:tcPr>
          <w:p w14:paraId="4205B666" w14:textId="1D446842" w:rsidR="00102905" w:rsidRPr="00082F20" w:rsidRDefault="006C528B" w:rsidP="00B349FA">
            <w:pPr>
              <w:rPr>
                <w:rFonts w:ascii="Times New Roman" w:hAnsi="Times New Roman" w:cs="Times New Roman"/>
                <w:sz w:val="20"/>
                <w:szCs w:val="20"/>
              </w:rPr>
            </w:pPr>
            <w:r>
              <w:rPr>
                <w:rFonts w:ascii="Times New Roman" w:hAnsi="Times New Roman" w:cs="Times New Roman"/>
                <w:sz w:val="20"/>
                <w:szCs w:val="20"/>
              </w:rPr>
              <w:t>Model 1#</w:t>
            </w:r>
          </w:p>
        </w:tc>
        <w:tc>
          <w:tcPr>
            <w:tcW w:w="990" w:type="dxa"/>
            <w:tcBorders>
              <w:top w:val="single" w:sz="4" w:space="0" w:color="auto"/>
              <w:left w:val="single" w:sz="4" w:space="0" w:color="auto"/>
              <w:bottom w:val="single" w:sz="4" w:space="0" w:color="auto"/>
              <w:right w:val="single" w:sz="4" w:space="0" w:color="auto"/>
            </w:tcBorders>
          </w:tcPr>
          <w:p w14:paraId="70332D43" w14:textId="78062223" w:rsidR="00102905" w:rsidRPr="00D84C88" w:rsidRDefault="00102905" w:rsidP="00B349FA">
            <w:pPr>
              <w:rPr>
                <w:rFonts w:ascii="Times New Roman" w:hAnsi="Times New Roman" w:cs="Times New Roman"/>
                <w:sz w:val="20"/>
                <w:szCs w:val="20"/>
              </w:rPr>
            </w:pPr>
            <w:r>
              <w:rPr>
                <w:rFonts w:ascii="Times New Roman" w:hAnsi="Times New Roman" w:cs="Times New Roman"/>
                <w:sz w:val="20"/>
                <w:szCs w:val="20"/>
              </w:rPr>
              <w:t>1.917</w:t>
            </w:r>
          </w:p>
        </w:tc>
        <w:tc>
          <w:tcPr>
            <w:tcW w:w="1530" w:type="dxa"/>
            <w:tcBorders>
              <w:top w:val="single" w:sz="4" w:space="0" w:color="auto"/>
              <w:left w:val="single" w:sz="4" w:space="0" w:color="auto"/>
              <w:bottom w:val="single" w:sz="4" w:space="0" w:color="auto"/>
              <w:right w:val="single" w:sz="4" w:space="0" w:color="auto"/>
            </w:tcBorders>
          </w:tcPr>
          <w:p w14:paraId="765C44BE" w14:textId="4F83378D" w:rsidR="00102905" w:rsidRPr="00607DFA" w:rsidRDefault="00102905" w:rsidP="00B349FA">
            <w:pPr>
              <w:rPr>
                <w:rFonts w:ascii="Times New Roman" w:hAnsi="Times New Roman" w:cs="Times New Roman"/>
                <w:sz w:val="20"/>
                <w:szCs w:val="20"/>
              </w:rPr>
            </w:pPr>
            <w:r>
              <w:rPr>
                <w:rFonts w:ascii="Times New Roman" w:hAnsi="Times New Roman" w:cs="Times New Roman"/>
                <w:sz w:val="20"/>
                <w:szCs w:val="20"/>
              </w:rPr>
              <w:t>1.508, 2.438</w:t>
            </w:r>
          </w:p>
        </w:tc>
        <w:tc>
          <w:tcPr>
            <w:tcW w:w="1260" w:type="dxa"/>
            <w:tcBorders>
              <w:top w:val="single" w:sz="4" w:space="0" w:color="auto"/>
              <w:left w:val="single" w:sz="4" w:space="0" w:color="auto"/>
              <w:bottom w:val="single" w:sz="4" w:space="0" w:color="auto"/>
              <w:right w:val="single" w:sz="4" w:space="0" w:color="auto"/>
            </w:tcBorders>
          </w:tcPr>
          <w:p w14:paraId="17CEE1DA" w14:textId="36AF0A9A" w:rsidR="00102905" w:rsidRPr="00D84C88" w:rsidRDefault="00102905" w:rsidP="00B349FA">
            <w:pPr>
              <w:rPr>
                <w:rFonts w:ascii="Times New Roman" w:hAnsi="Times New Roman" w:cs="Times New Roman"/>
                <w:sz w:val="20"/>
                <w:szCs w:val="20"/>
              </w:rPr>
            </w:pPr>
            <w:r>
              <w:rPr>
                <w:rFonts w:ascii="Times New Roman" w:hAnsi="Times New Roman" w:cs="Times New Roman"/>
                <w:sz w:val="20"/>
                <w:szCs w:val="20"/>
              </w:rPr>
              <w:t>&lt;0.0001</w:t>
            </w:r>
          </w:p>
        </w:tc>
        <w:tc>
          <w:tcPr>
            <w:tcW w:w="1260" w:type="dxa"/>
            <w:tcBorders>
              <w:top w:val="single" w:sz="4" w:space="0" w:color="auto"/>
              <w:left w:val="single" w:sz="4" w:space="0" w:color="auto"/>
              <w:bottom w:val="single" w:sz="4" w:space="0" w:color="auto"/>
              <w:right w:val="single" w:sz="4" w:space="0" w:color="auto"/>
            </w:tcBorders>
          </w:tcPr>
          <w:p w14:paraId="04971659" w14:textId="2A91F60E" w:rsidR="00102905" w:rsidRPr="00773946" w:rsidRDefault="00102905" w:rsidP="00B349FA">
            <w:pPr>
              <w:rPr>
                <w:rFonts w:ascii="Times New Roman" w:hAnsi="Times New Roman" w:cs="Times New Roman"/>
                <w:sz w:val="20"/>
                <w:szCs w:val="20"/>
              </w:rPr>
            </w:pPr>
            <w:r>
              <w:rPr>
                <w:rFonts w:ascii="Times New Roman" w:hAnsi="Times New Roman" w:cs="Times New Roman"/>
                <w:sz w:val="20"/>
                <w:szCs w:val="20"/>
              </w:rPr>
              <w:t>2.46</w:t>
            </w:r>
            <w:r w:rsidR="009C4847">
              <w:rPr>
                <w:rFonts w:ascii="Times New Roman" w:hAnsi="Times New Roman" w:cs="Times New Roman"/>
                <w:sz w:val="20"/>
                <w:szCs w:val="20"/>
              </w:rPr>
              <w:t>4</w:t>
            </w:r>
          </w:p>
        </w:tc>
        <w:tc>
          <w:tcPr>
            <w:tcW w:w="1440" w:type="dxa"/>
            <w:tcBorders>
              <w:top w:val="single" w:sz="4" w:space="0" w:color="auto"/>
              <w:left w:val="single" w:sz="4" w:space="0" w:color="auto"/>
              <w:bottom w:val="single" w:sz="4" w:space="0" w:color="auto"/>
              <w:right w:val="single" w:sz="4" w:space="0" w:color="auto"/>
            </w:tcBorders>
          </w:tcPr>
          <w:p w14:paraId="334108B5" w14:textId="16D7B826" w:rsidR="00102905" w:rsidRPr="00773946" w:rsidRDefault="00102905" w:rsidP="00B349FA">
            <w:pPr>
              <w:rPr>
                <w:rFonts w:ascii="Times New Roman" w:hAnsi="Times New Roman" w:cs="Times New Roman"/>
                <w:sz w:val="20"/>
                <w:szCs w:val="20"/>
              </w:rPr>
            </w:pPr>
            <w:r>
              <w:rPr>
                <w:rFonts w:ascii="Times New Roman" w:hAnsi="Times New Roman" w:cs="Times New Roman"/>
                <w:sz w:val="20"/>
                <w:szCs w:val="20"/>
              </w:rPr>
              <w:t>1.</w:t>
            </w:r>
            <w:r w:rsidR="009C4847">
              <w:rPr>
                <w:rFonts w:ascii="Times New Roman" w:hAnsi="Times New Roman" w:cs="Times New Roman"/>
                <w:sz w:val="20"/>
                <w:szCs w:val="20"/>
              </w:rPr>
              <w:t>899</w:t>
            </w:r>
            <w:r>
              <w:rPr>
                <w:rFonts w:ascii="Times New Roman" w:hAnsi="Times New Roman" w:cs="Times New Roman"/>
                <w:sz w:val="20"/>
                <w:szCs w:val="20"/>
              </w:rPr>
              <w:t>, 3.19</w:t>
            </w:r>
            <w:r w:rsidR="009C4847">
              <w:rPr>
                <w:rFonts w:ascii="Times New Roman" w:hAnsi="Times New Roman" w:cs="Times New Roman"/>
                <w:sz w:val="20"/>
                <w:szCs w:val="20"/>
              </w:rPr>
              <w:t>6</w:t>
            </w:r>
          </w:p>
        </w:tc>
        <w:tc>
          <w:tcPr>
            <w:tcW w:w="1260" w:type="dxa"/>
            <w:tcBorders>
              <w:top w:val="single" w:sz="4" w:space="0" w:color="auto"/>
              <w:left w:val="single" w:sz="4" w:space="0" w:color="auto"/>
              <w:bottom w:val="single" w:sz="4" w:space="0" w:color="auto"/>
              <w:right w:val="single" w:sz="4" w:space="0" w:color="auto"/>
            </w:tcBorders>
          </w:tcPr>
          <w:p w14:paraId="20657817" w14:textId="77777777" w:rsidR="00102905" w:rsidRPr="00D84C88" w:rsidRDefault="00102905" w:rsidP="00B349FA">
            <w:pPr>
              <w:rPr>
                <w:rFonts w:ascii="Times New Roman" w:hAnsi="Times New Roman" w:cs="Times New Roman"/>
                <w:sz w:val="20"/>
                <w:szCs w:val="20"/>
              </w:rPr>
            </w:pPr>
            <w:r w:rsidRPr="00D84C88">
              <w:rPr>
                <w:rFonts w:ascii="Times New Roman" w:hAnsi="Times New Roman" w:cs="Times New Roman"/>
                <w:sz w:val="20"/>
                <w:szCs w:val="20"/>
              </w:rPr>
              <w:t>&lt;0.0001</w:t>
            </w:r>
          </w:p>
        </w:tc>
        <w:tc>
          <w:tcPr>
            <w:tcW w:w="1260" w:type="dxa"/>
            <w:tcBorders>
              <w:top w:val="single" w:sz="4" w:space="0" w:color="auto"/>
              <w:left w:val="single" w:sz="4" w:space="0" w:color="auto"/>
              <w:bottom w:val="single" w:sz="4" w:space="0" w:color="auto"/>
              <w:right w:val="single" w:sz="4" w:space="0" w:color="auto"/>
            </w:tcBorders>
          </w:tcPr>
          <w:p w14:paraId="6FBCDD13" w14:textId="776A520C" w:rsidR="00102905" w:rsidRPr="00773946" w:rsidRDefault="00434916" w:rsidP="00B349FA">
            <w:pPr>
              <w:rPr>
                <w:rFonts w:ascii="Times New Roman" w:hAnsi="Times New Roman" w:cs="Times New Roman"/>
                <w:sz w:val="20"/>
                <w:szCs w:val="20"/>
              </w:rPr>
            </w:pPr>
            <w:r>
              <w:rPr>
                <w:rFonts w:ascii="Times New Roman" w:hAnsi="Times New Roman" w:cs="Times New Roman"/>
                <w:sz w:val="20"/>
                <w:szCs w:val="20"/>
              </w:rPr>
              <w:t>2.36</w:t>
            </w:r>
            <w:r w:rsidR="00503BA5">
              <w:rPr>
                <w:rFonts w:ascii="Times New Roman" w:hAnsi="Times New Roman" w:cs="Times New Roman"/>
                <w:sz w:val="20"/>
                <w:szCs w:val="20"/>
              </w:rPr>
              <w:t>6</w:t>
            </w:r>
          </w:p>
        </w:tc>
        <w:tc>
          <w:tcPr>
            <w:tcW w:w="1260" w:type="dxa"/>
            <w:tcBorders>
              <w:top w:val="single" w:sz="4" w:space="0" w:color="auto"/>
              <w:left w:val="single" w:sz="4" w:space="0" w:color="auto"/>
              <w:bottom w:val="single" w:sz="4" w:space="0" w:color="auto"/>
              <w:right w:val="single" w:sz="4" w:space="0" w:color="auto"/>
            </w:tcBorders>
          </w:tcPr>
          <w:p w14:paraId="3B7A101F" w14:textId="64088137" w:rsidR="00102905" w:rsidRPr="00D64DF3" w:rsidRDefault="00434916" w:rsidP="00B349FA">
            <w:pPr>
              <w:rPr>
                <w:rFonts w:ascii="Times New Roman" w:hAnsi="Times New Roman" w:cs="Times New Roman"/>
                <w:sz w:val="20"/>
                <w:szCs w:val="20"/>
              </w:rPr>
            </w:pPr>
            <w:r>
              <w:rPr>
                <w:rFonts w:ascii="Times New Roman" w:hAnsi="Times New Roman" w:cs="Times New Roman"/>
                <w:sz w:val="20"/>
                <w:szCs w:val="20"/>
              </w:rPr>
              <w:t>1.99</w:t>
            </w:r>
            <w:r w:rsidR="00503BA5">
              <w:rPr>
                <w:rFonts w:ascii="Times New Roman" w:hAnsi="Times New Roman" w:cs="Times New Roman"/>
                <w:sz w:val="20"/>
                <w:szCs w:val="20"/>
              </w:rPr>
              <w:t>2</w:t>
            </w:r>
            <w:r>
              <w:rPr>
                <w:rFonts w:ascii="Times New Roman" w:hAnsi="Times New Roman" w:cs="Times New Roman"/>
                <w:sz w:val="20"/>
                <w:szCs w:val="20"/>
              </w:rPr>
              <w:t>, 2.81</w:t>
            </w:r>
            <w:r w:rsidR="00503BA5">
              <w:rPr>
                <w:rFonts w:ascii="Times New Roman" w:hAnsi="Times New Roman" w:cs="Times New Roman"/>
                <w:sz w:val="20"/>
                <w:szCs w:val="20"/>
              </w:rPr>
              <w:t>0</w:t>
            </w:r>
          </w:p>
        </w:tc>
        <w:tc>
          <w:tcPr>
            <w:tcW w:w="1080" w:type="dxa"/>
            <w:tcBorders>
              <w:top w:val="single" w:sz="4" w:space="0" w:color="auto"/>
              <w:left w:val="single" w:sz="4" w:space="0" w:color="auto"/>
              <w:bottom w:val="single" w:sz="4" w:space="0" w:color="auto"/>
              <w:right w:val="single" w:sz="4" w:space="0" w:color="auto"/>
            </w:tcBorders>
          </w:tcPr>
          <w:p w14:paraId="54C95698" w14:textId="3F4C770C" w:rsidR="00102905" w:rsidRPr="00D64DF3" w:rsidRDefault="00434916" w:rsidP="00B349FA">
            <w:pPr>
              <w:rPr>
                <w:rFonts w:ascii="Times New Roman" w:hAnsi="Times New Roman" w:cs="Times New Roman"/>
                <w:sz w:val="20"/>
                <w:szCs w:val="20"/>
              </w:rPr>
            </w:pPr>
            <w:r>
              <w:rPr>
                <w:rFonts w:ascii="Times New Roman" w:hAnsi="Times New Roman" w:cs="Times New Roman"/>
                <w:sz w:val="20"/>
                <w:szCs w:val="20"/>
              </w:rPr>
              <w:t>&lt;0.0001</w:t>
            </w:r>
          </w:p>
        </w:tc>
      </w:tr>
      <w:tr w:rsidR="00102905" w:rsidRPr="00082F20" w14:paraId="3751B124" w14:textId="77777777" w:rsidTr="00051CF5">
        <w:trPr>
          <w:trHeight w:val="440"/>
        </w:trPr>
        <w:tc>
          <w:tcPr>
            <w:tcW w:w="2160" w:type="dxa"/>
            <w:tcBorders>
              <w:top w:val="single" w:sz="4" w:space="0" w:color="auto"/>
              <w:left w:val="single" w:sz="4" w:space="0" w:color="auto"/>
              <w:bottom w:val="single" w:sz="4" w:space="0" w:color="auto"/>
              <w:right w:val="single" w:sz="4" w:space="0" w:color="auto"/>
            </w:tcBorders>
          </w:tcPr>
          <w:p w14:paraId="2131375B" w14:textId="5F844BF5" w:rsidR="00102905" w:rsidRPr="00082F20" w:rsidRDefault="00102905" w:rsidP="00B349FA">
            <w:pPr>
              <w:rPr>
                <w:rFonts w:ascii="Times New Roman" w:hAnsi="Times New Roman" w:cs="Times New Roman"/>
                <w:sz w:val="20"/>
                <w:szCs w:val="20"/>
              </w:rPr>
            </w:pPr>
            <w:r>
              <w:rPr>
                <w:rFonts w:ascii="Times New Roman" w:hAnsi="Times New Roman" w:cs="Times New Roman"/>
                <w:sz w:val="20"/>
                <w:szCs w:val="20"/>
              </w:rPr>
              <w:t xml:space="preserve">Model </w:t>
            </w:r>
            <w:r w:rsidR="006C528B">
              <w:rPr>
                <w:rFonts w:ascii="Times New Roman" w:hAnsi="Times New Roman" w:cs="Times New Roman"/>
                <w:sz w:val="20"/>
                <w:szCs w:val="20"/>
              </w:rPr>
              <w:t>2†</w:t>
            </w:r>
          </w:p>
        </w:tc>
        <w:tc>
          <w:tcPr>
            <w:tcW w:w="990" w:type="dxa"/>
            <w:tcBorders>
              <w:top w:val="single" w:sz="4" w:space="0" w:color="auto"/>
              <w:left w:val="single" w:sz="4" w:space="0" w:color="auto"/>
              <w:bottom w:val="single" w:sz="4" w:space="0" w:color="auto"/>
              <w:right w:val="single" w:sz="4" w:space="0" w:color="auto"/>
            </w:tcBorders>
          </w:tcPr>
          <w:p w14:paraId="78256B62" w14:textId="37E7E12A" w:rsidR="00102905" w:rsidRPr="00102905" w:rsidRDefault="00102905" w:rsidP="00B349FA">
            <w:pPr>
              <w:rPr>
                <w:rFonts w:ascii="Times New Roman" w:hAnsi="Times New Roman" w:cs="Times New Roman"/>
                <w:sz w:val="20"/>
                <w:szCs w:val="20"/>
              </w:rPr>
            </w:pPr>
            <w:r w:rsidRPr="00102905">
              <w:rPr>
                <w:rFonts w:ascii="Times New Roman" w:hAnsi="Times New Roman" w:cs="Times New Roman"/>
                <w:sz w:val="20"/>
                <w:szCs w:val="20"/>
              </w:rPr>
              <w:t>1.771</w:t>
            </w:r>
          </w:p>
        </w:tc>
        <w:tc>
          <w:tcPr>
            <w:tcW w:w="1530" w:type="dxa"/>
            <w:tcBorders>
              <w:top w:val="single" w:sz="4" w:space="0" w:color="auto"/>
              <w:left w:val="single" w:sz="4" w:space="0" w:color="auto"/>
              <w:bottom w:val="single" w:sz="4" w:space="0" w:color="auto"/>
              <w:right w:val="single" w:sz="4" w:space="0" w:color="auto"/>
            </w:tcBorders>
          </w:tcPr>
          <w:p w14:paraId="4E9579D3" w14:textId="02956CC3" w:rsidR="00102905" w:rsidRPr="00102905" w:rsidRDefault="00102905" w:rsidP="00B349FA">
            <w:pPr>
              <w:rPr>
                <w:rFonts w:ascii="Times New Roman" w:hAnsi="Times New Roman" w:cs="Times New Roman"/>
                <w:sz w:val="20"/>
                <w:szCs w:val="20"/>
              </w:rPr>
            </w:pPr>
            <w:r>
              <w:rPr>
                <w:rFonts w:ascii="Times New Roman" w:hAnsi="Times New Roman" w:cs="Times New Roman"/>
                <w:sz w:val="20"/>
                <w:szCs w:val="20"/>
              </w:rPr>
              <w:t>1.349, 2.326</w:t>
            </w:r>
          </w:p>
        </w:tc>
        <w:tc>
          <w:tcPr>
            <w:tcW w:w="1260" w:type="dxa"/>
            <w:tcBorders>
              <w:top w:val="single" w:sz="4" w:space="0" w:color="auto"/>
              <w:left w:val="single" w:sz="4" w:space="0" w:color="auto"/>
              <w:bottom w:val="single" w:sz="4" w:space="0" w:color="auto"/>
              <w:right w:val="single" w:sz="4" w:space="0" w:color="auto"/>
            </w:tcBorders>
          </w:tcPr>
          <w:p w14:paraId="6542A6BD" w14:textId="1CEDDDB8" w:rsidR="00102905" w:rsidRPr="00102905" w:rsidRDefault="00102905" w:rsidP="00B349FA">
            <w:pPr>
              <w:rPr>
                <w:rFonts w:ascii="Times New Roman" w:hAnsi="Times New Roman" w:cs="Times New Roman"/>
                <w:sz w:val="20"/>
                <w:szCs w:val="20"/>
              </w:rPr>
            </w:pPr>
            <w:r w:rsidRPr="00102905">
              <w:rPr>
                <w:rFonts w:ascii="Times New Roman" w:hAnsi="Times New Roman" w:cs="Times New Roman"/>
                <w:sz w:val="20"/>
                <w:szCs w:val="20"/>
              </w:rPr>
              <w:t>&lt;0.0001</w:t>
            </w:r>
          </w:p>
        </w:tc>
        <w:tc>
          <w:tcPr>
            <w:tcW w:w="1260" w:type="dxa"/>
            <w:tcBorders>
              <w:top w:val="single" w:sz="4" w:space="0" w:color="auto"/>
              <w:left w:val="single" w:sz="4" w:space="0" w:color="auto"/>
              <w:bottom w:val="single" w:sz="4" w:space="0" w:color="auto"/>
              <w:right w:val="single" w:sz="4" w:space="0" w:color="auto"/>
            </w:tcBorders>
          </w:tcPr>
          <w:p w14:paraId="277C1B48" w14:textId="287CC7FD" w:rsidR="00102905" w:rsidRPr="004B0F3B" w:rsidRDefault="00102905" w:rsidP="00B349FA">
            <w:pPr>
              <w:rPr>
                <w:rFonts w:ascii="Times New Roman" w:hAnsi="Times New Roman" w:cs="Times New Roman"/>
                <w:sz w:val="20"/>
                <w:szCs w:val="20"/>
              </w:rPr>
            </w:pPr>
            <w:r w:rsidRPr="004B0F3B">
              <w:rPr>
                <w:rFonts w:ascii="Times New Roman" w:hAnsi="Times New Roman" w:cs="Times New Roman"/>
                <w:sz w:val="20"/>
                <w:szCs w:val="20"/>
              </w:rPr>
              <w:t>1.86</w:t>
            </w:r>
            <w:r w:rsidR="009C4847">
              <w:rPr>
                <w:rFonts w:ascii="Times New Roman" w:hAnsi="Times New Roman" w:cs="Times New Roman"/>
                <w:sz w:val="20"/>
                <w:szCs w:val="20"/>
              </w:rPr>
              <w:t>6</w:t>
            </w:r>
          </w:p>
        </w:tc>
        <w:tc>
          <w:tcPr>
            <w:tcW w:w="1440" w:type="dxa"/>
            <w:tcBorders>
              <w:top w:val="single" w:sz="4" w:space="0" w:color="auto"/>
              <w:left w:val="single" w:sz="4" w:space="0" w:color="auto"/>
              <w:bottom w:val="single" w:sz="4" w:space="0" w:color="auto"/>
              <w:right w:val="single" w:sz="4" w:space="0" w:color="auto"/>
            </w:tcBorders>
          </w:tcPr>
          <w:p w14:paraId="5F2F7205" w14:textId="315DE95C" w:rsidR="00102905" w:rsidRPr="004B0F3B" w:rsidRDefault="00102905" w:rsidP="00B349FA">
            <w:pPr>
              <w:rPr>
                <w:rFonts w:ascii="Times New Roman" w:hAnsi="Times New Roman" w:cs="Times New Roman"/>
                <w:sz w:val="20"/>
                <w:szCs w:val="20"/>
              </w:rPr>
            </w:pPr>
            <w:r w:rsidRPr="004B0F3B">
              <w:rPr>
                <w:rFonts w:ascii="Times New Roman" w:hAnsi="Times New Roman" w:cs="Times New Roman"/>
                <w:sz w:val="20"/>
                <w:szCs w:val="20"/>
              </w:rPr>
              <w:t>1.3</w:t>
            </w:r>
            <w:r w:rsidR="00503BA5">
              <w:rPr>
                <w:rFonts w:ascii="Times New Roman" w:hAnsi="Times New Roman" w:cs="Times New Roman"/>
                <w:sz w:val="20"/>
                <w:szCs w:val="20"/>
              </w:rPr>
              <w:t>79</w:t>
            </w:r>
            <w:r w:rsidRPr="004B0F3B">
              <w:rPr>
                <w:rFonts w:ascii="Times New Roman" w:hAnsi="Times New Roman" w:cs="Times New Roman"/>
                <w:sz w:val="20"/>
                <w:szCs w:val="20"/>
              </w:rPr>
              <w:t>, 2.52</w:t>
            </w:r>
            <w:r w:rsidR="00503BA5">
              <w:rPr>
                <w:rFonts w:ascii="Times New Roman" w:hAnsi="Times New Roman" w:cs="Times New Roman"/>
                <w:sz w:val="20"/>
                <w:szCs w:val="20"/>
              </w:rPr>
              <w:t>5</w:t>
            </w:r>
          </w:p>
        </w:tc>
        <w:tc>
          <w:tcPr>
            <w:tcW w:w="1260" w:type="dxa"/>
            <w:tcBorders>
              <w:top w:val="single" w:sz="4" w:space="0" w:color="auto"/>
              <w:left w:val="single" w:sz="4" w:space="0" w:color="auto"/>
              <w:bottom w:val="single" w:sz="4" w:space="0" w:color="auto"/>
              <w:right w:val="single" w:sz="4" w:space="0" w:color="auto"/>
            </w:tcBorders>
          </w:tcPr>
          <w:p w14:paraId="47A9B983" w14:textId="5210C929" w:rsidR="00102905" w:rsidRPr="00D84C88" w:rsidRDefault="00102905" w:rsidP="00B349FA">
            <w:pPr>
              <w:rPr>
                <w:rFonts w:ascii="Times New Roman" w:hAnsi="Times New Roman" w:cs="Times New Roman"/>
                <w:sz w:val="20"/>
                <w:szCs w:val="20"/>
              </w:rPr>
            </w:pPr>
            <w:r w:rsidRPr="00D84C88">
              <w:rPr>
                <w:rFonts w:ascii="Times New Roman" w:hAnsi="Times New Roman" w:cs="Times New Roman"/>
                <w:sz w:val="20"/>
                <w:szCs w:val="20"/>
              </w:rPr>
              <w:t>&lt;0.0001</w:t>
            </w:r>
          </w:p>
        </w:tc>
        <w:tc>
          <w:tcPr>
            <w:tcW w:w="1260" w:type="dxa"/>
            <w:tcBorders>
              <w:top w:val="single" w:sz="4" w:space="0" w:color="auto"/>
              <w:left w:val="single" w:sz="4" w:space="0" w:color="auto"/>
              <w:bottom w:val="single" w:sz="4" w:space="0" w:color="auto"/>
              <w:right w:val="single" w:sz="4" w:space="0" w:color="auto"/>
            </w:tcBorders>
          </w:tcPr>
          <w:p w14:paraId="553E9FF2" w14:textId="490B775F" w:rsidR="00102905" w:rsidRPr="00D64DF3" w:rsidRDefault="00434916" w:rsidP="00B349FA">
            <w:pPr>
              <w:rPr>
                <w:rFonts w:ascii="Times New Roman" w:hAnsi="Times New Roman" w:cs="Times New Roman"/>
                <w:sz w:val="20"/>
                <w:szCs w:val="20"/>
              </w:rPr>
            </w:pPr>
            <w:r>
              <w:rPr>
                <w:rFonts w:ascii="Times New Roman" w:hAnsi="Times New Roman" w:cs="Times New Roman"/>
                <w:sz w:val="20"/>
                <w:szCs w:val="20"/>
              </w:rPr>
              <w:t>1.7</w:t>
            </w:r>
            <w:r w:rsidR="00503BA5">
              <w:rPr>
                <w:rFonts w:ascii="Times New Roman" w:hAnsi="Times New Roman" w:cs="Times New Roman"/>
                <w:sz w:val="20"/>
                <w:szCs w:val="20"/>
              </w:rPr>
              <w:t>89</w:t>
            </w:r>
          </w:p>
        </w:tc>
        <w:tc>
          <w:tcPr>
            <w:tcW w:w="1260" w:type="dxa"/>
            <w:tcBorders>
              <w:top w:val="single" w:sz="4" w:space="0" w:color="auto"/>
              <w:left w:val="single" w:sz="4" w:space="0" w:color="auto"/>
              <w:bottom w:val="single" w:sz="4" w:space="0" w:color="auto"/>
              <w:right w:val="single" w:sz="4" w:space="0" w:color="auto"/>
            </w:tcBorders>
          </w:tcPr>
          <w:p w14:paraId="5E8ADA15" w14:textId="4251A2A6" w:rsidR="00102905" w:rsidRPr="00D64DF3" w:rsidRDefault="00434916" w:rsidP="00B349FA">
            <w:pPr>
              <w:rPr>
                <w:rFonts w:ascii="Times New Roman" w:hAnsi="Times New Roman" w:cs="Times New Roman"/>
                <w:sz w:val="20"/>
                <w:szCs w:val="20"/>
              </w:rPr>
            </w:pPr>
            <w:r>
              <w:rPr>
                <w:rFonts w:ascii="Times New Roman" w:hAnsi="Times New Roman" w:cs="Times New Roman"/>
                <w:sz w:val="20"/>
                <w:szCs w:val="20"/>
              </w:rPr>
              <w:t>1.4</w:t>
            </w:r>
            <w:r w:rsidR="00503BA5">
              <w:rPr>
                <w:rFonts w:ascii="Times New Roman" w:hAnsi="Times New Roman" w:cs="Times New Roman"/>
                <w:sz w:val="20"/>
                <w:szCs w:val="20"/>
              </w:rPr>
              <w:t>69</w:t>
            </w:r>
            <w:r>
              <w:rPr>
                <w:rFonts w:ascii="Times New Roman" w:hAnsi="Times New Roman" w:cs="Times New Roman"/>
                <w:sz w:val="20"/>
                <w:szCs w:val="20"/>
              </w:rPr>
              <w:t>, 2.1</w:t>
            </w:r>
            <w:r w:rsidR="00503BA5">
              <w:rPr>
                <w:rFonts w:ascii="Times New Roman" w:hAnsi="Times New Roman" w:cs="Times New Roman"/>
                <w:sz w:val="20"/>
                <w:szCs w:val="20"/>
              </w:rPr>
              <w:t>79</w:t>
            </w:r>
          </w:p>
        </w:tc>
        <w:tc>
          <w:tcPr>
            <w:tcW w:w="1080" w:type="dxa"/>
            <w:tcBorders>
              <w:top w:val="single" w:sz="4" w:space="0" w:color="auto"/>
              <w:left w:val="single" w:sz="4" w:space="0" w:color="auto"/>
              <w:bottom w:val="single" w:sz="4" w:space="0" w:color="auto"/>
              <w:right w:val="single" w:sz="4" w:space="0" w:color="auto"/>
            </w:tcBorders>
          </w:tcPr>
          <w:p w14:paraId="0FDD494C" w14:textId="69682246" w:rsidR="00102905" w:rsidRPr="00D64DF3" w:rsidRDefault="00434916" w:rsidP="00B349FA">
            <w:pPr>
              <w:rPr>
                <w:rFonts w:ascii="Times New Roman" w:hAnsi="Times New Roman" w:cs="Times New Roman"/>
                <w:sz w:val="20"/>
                <w:szCs w:val="20"/>
              </w:rPr>
            </w:pPr>
            <w:r>
              <w:rPr>
                <w:rFonts w:ascii="Times New Roman" w:hAnsi="Times New Roman" w:cs="Times New Roman"/>
                <w:sz w:val="20"/>
                <w:szCs w:val="20"/>
              </w:rPr>
              <w:t>&lt;0.0001</w:t>
            </w:r>
          </w:p>
        </w:tc>
      </w:tr>
      <w:tr w:rsidR="00102905" w:rsidRPr="00082F20" w14:paraId="6C040658" w14:textId="77777777" w:rsidTr="00051CF5">
        <w:trPr>
          <w:trHeight w:val="440"/>
        </w:trPr>
        <w:tc>
          <w:tcPr>
            <w:tcW w:w="2160" w:type="dxa"/>
            <w:tcBorders>
              <w:top w:val="single" w:sz="4" w:space="0" w:color="auto"/>
              <w:left w:val="single" w:sz="4" w:space="0" w:color="auto"/>
              <w:bottom w:val="single" w:sz="4" w:space="0" w:color="auto"/>
              <w:right w:val="single" w:sz="4" w:space="0" w:color="auto"/>
            </w:tcBorders>
          </w:tcPr>
          <w:p w14:paraId="54058553" w14:textId="4DA3BADC" w:rsidR="00102905" w:rsidRPr="00082F20" w:rsidRDefault="00102905" w:rsidP="00B349FA">
            <w:pPr>
              <w:rPr>
                <w:rFonts w:ascii="Times New Roman" w:hAnsi="Times New Roman" w:cs="Times New Roman"/>
                <w:sz w:val="20"/>
                <w:szCs w:val="20"/>
              </w:rPr>
            </w:pPr>
            <w:r>
              <w:rPr>
                <w:rFonts w:ascii="Times New Roman" w:hAnsi="Times New Roman" w:cs="Times New Roman"/>
                <w:sz w:val="20"/>
                <w:szCs w:val="20"/>
              </w:rPr>
              <w:t xml:space="preserve">Model </w:t>
            </w:r>
            <w:r w:rsidR="006C528B">
              <w:rPr>
                <w:rFonts w:ascii="Times New Roman" w:hAnsi="Times New Roman" w:cs="Times New Roman"/>
                <w:sz w:val="20"/>
                <w:szCs w:val="20"/>
              </w:rPr>
              <w:t>3</w:t>
            </w:r>
            <w:r w:rsidR="00434916">
              <w:rPr>
                <w:rFonts w:ascii="Times New Roman" w:hAnsi="Times New Roman" w:cs="Times New Roman"/>
                <w:sz w:val="20"/>
                <w:szCs w:val="20"/>
                <w:vertAlign w:val="superscript"/>
              </w:rPr>
              <w:t>§</w:t>
            </w:r>
          </w:p>
        </w:tc>
        <w:tc>
          <w:tcPr>
            <w:tcW w:w="990" w:type="dxa"/>
            <w:tcBorders>
              <w:top w:val="single" w:sz="4" w:space="0" w:color="auto"/>
              <w:left w:val="single" w:sz="4" w:space="0" w:color="auto"/>
              <w:bottom w:val="single" w:sz="4" w:space="0" w:color="auto"/>
              <w:right w:val="single" w:sz="4" w:space="0" w:color="auto"/>
            </w:tcBorders>
          </w:tcPr>
          <w:p w14:paraId="72D8936C" w14:textId="660C72F1" w:rsidR="00102905" w:rsidRPr="00102905" w:rsidRDefault="00102905" w:rsidP="00B349FA">
            <w:pPr>
              <w:rPr>
                <w:rFonts w:ascii="Times New Roman" w:hAnsi="Times New Roman" w:cs="Times New Roman"/>
                <w:sz w:val="20"/>
                <w:szCs w:val="20"/>
              </w:rPr>
            </w:pPr>
            <w:r>
              <w:rPr>
                <w:rFonts w:ascii="Times New Roman" w:hAnsi="Times New Roman" w:cs="Times New Roman"/>
                <w:sz w:val="20"/>
                <w:szCs w:val="20"/>
              </w:rPr>
              <w:t>1.613</w:t>
            </w:r>
          </w:p>
        </w:tc>
        <w:tc>
          <w:tcPr>
            <w:tcW w:w="1530" w:type="dxa"/>
            <w:tcBorders>
              <w:top w:val="single" w:sz="4" w:space="0" w:color="auto"/>
              <w:left w:val="single" w:sz="4" w:space="0" w:color="auto"/>
              <w:bottom w:val="single" w:sz="4" w:space="0" w:color="auto"/>
              <w:right w:val="single" w:sz="4" w:space="0" w:color="auto"/>
            </w:tcBorders>
          </w:tcPr>
          <w:p w14:paraId="799C8101" w14:textId="707E3F9A" w:rsidR="00102905" w:rsidRPr="00102905" w:rsidRDefault="00102905" w:rsidP="00B349FA">
            <w:pPr>
              <w:rPr>
                <w:rFonts w:ascii="Times New Roman" w:hAnsi="Times New Roman" w:cs="Times New Roman"/>
                <w:sz w:val="20"/>
                <w:szCs w:val="20"/>
              </w:rPr>
            </w:pPr>
            <w:r>
              <w:rPr>
                <w:rFonts w:ascii="Times New Roman" w:hAnsi="Times New Roman" w:cs="Times New Roman"/>
                <w:sz w:val="20"/>
                <w:szCs w:val="20"/>
              </w:rPr>
              <w:t>1.188, 2.190</w:t>
            </w:r>
          </w:p>
        </w:tc>
        <w:tc>
          <w:tcPr>
            <w:tcW w:w="1260" w:type="dxa"/>
            <w:tcBorders>
              <w:top w:val="single" w:sz="4" w:space="0" w:color="auto"/>
              <w:left w:val="single" w:sz="4" w:space="0" w:color="auto"/>
              <w:bottom w:val="single" w:sz="4" w:space="0" w:color="auto"/>
              <w:right w:val="single" w:sz="4" w:space="0" w:color="auto"/>
            </w:tcBorders>
          </w:tcPr>
          <w:p w14:paraId="091B5B90" w14:textId="374A424B" w:rsidR="00102905" w:rsidRPr="00102905" w:rsidRDefault="00102905" w:rsidP="00B349FA">
            <w:pPr>
              <w:rPr>
                <w:rFonts w:ascii="Times New Roman" w:hAnsi="Times New Roman" w:cs="Times New Roman"/>
                <w:sz w:val="20"/>
                <w:szCs w:val="20"/>
              </w:rPr>
            </w:pPr>
            <w:r>
              <w:rPr>
                <w:rFonts w:ascii="Times New Roman" w:hAnsi="Times New Roman" w:cs="Times New Roman"/>
                <w:sz w:val="20"/>
                <w:szCs w:val="20"/>
              </w:rPr>
              <w:t>0.0022</w:t>
            </w:r>
          </w:p>
        </w:tc>
        <w:tc>
          <w:tcPr>
            <w:tcW w:w="1260" w:type="dxa"/>
            <w:tcBorders>
              <w:top w:val="single" w:sz="4" w:space="0" w:color="auto"/>
              <w:left w:val="single" w:sz="4" w:space="0" w:color="auto"/>
              <w:bottom w:val="single" w:sz="4" w:space="0" w:color="auto"/>
              <w:right w:val="single" w:sz="4" w:space="0" w:color="auto"/>
            </w:tcBorders>
          </w:tcPr>
          <w:p w14:paraId="499BE306" w14:textId="438D801E" w:rsidR="00102905" w:rsidRPr="00773946" w:rsidRDefault="00051CF5" w:rsidP="00B349FA">
            <w:pPr>
              <w:rPr>
                <w:rFonts w:ascii="Times New Roman" w:hAnsi="Times New Roman" w:cs="Times New Roman"/>
                <w:sz w:val="20"/>
                <w:szCs w:val="20"/>
              </w:rPr>
            </w:pPr>
            <w:r>
              <w:rPr>
                <w:rFonts w:ascii="Times New Roman" w:hAnsi="Times New Roman" w:cs="Times New Roman"/>
                <w:sz w:val="20"/>
                <w:szCs w:val="20"/>
              </w:rPr>
              <w:t>1.9</w:t>
            </w:r>
            <w:r w:rsidR="00503BA5">
              <w:rPr>
                <w:rFonts w:ascii="Times New Roman" w:hAnsi="Times New Roman" w:cs="Times New Roman"/>
                <w:sz w:val="20"/>
                <w:szCs w:val="20"/>
              </w:rPr>
              <w:t>89</w:t>
            </w:r>
          </w:p>
        </w:tc>
        <w:tc>
          <w:tcPr>
            <w:tcW w:w="1440" w:type="dxa"/>
            <w:tcBorders>
              <w:top w:val="single" w:sz="4" w:space="0" w:color="auto"/>
              <w:left w:val="single" w:sz="4" w:space="0" w:color="auto"/>
              <w:bottom w:val="single" w:sz="4" w:space="0" w:color="auto"/>
              <w:right w:val="single" w:sz="4" w:space="0" w:color="auto"/>
            </w:tcBorders>
          </w:tcPr>
          <w:p w14:paraId="7C61276E" w14:textId="4EF6DCD3" w:rsidR="00102905" w:rsidRPr="00773946" w:rsidRDefault="00051CF5" w:rsidP="00B349FA">
            <w:pPr>
              <w:rPr>
                <w:rFonts w:ascii="Times New Roman" w:hAnsi="Times New Roman" w:cs="Times New Roman"/>
                <w:sz w:val="20"/>
                <w:szCs w:val="20"/>
              </w:rPr>
            </w:pPr>
            <w:r>
              <w:rPr>
                <w:rFonts w:ascii="Times New Roman" w:hAnsi="Times New Roman" w:cs="Times New Roman"/>
                <w:sz w:val="20"/>
                <w:szCs w:val="20"/>
              </w:rPr>
              <w:t>1.42</w:t>
            </w:r>
            <w:r w:rsidR="00503BA5">
              <w:rPr>
                <w:rFonts w:ascii="Times New Roman" w:hAnsi="Times New Roman" w:cs="Times New Roman"/>
                <w:sz w:val="20"/>
                <w:szCs w:val="20"/>
              </w:rPr>
              <w:t>5</w:t>
            </w:r>
            <w:r>
              <w:rPr>
                <w:rFonts w:ascii="Times New Roman" w:hAnsi="Times New Roman" w:cs="Times New Roman"/>
                <w:sz w:val="20"/>
                <w:szCs w:val="20"/>
              </w:rPr>
              <w:t>, 2.77</w:t>
            </w:r>
            <w:r w:rsidR="00503BA5">
              <w:rPr>
                <w:rFonts w:ascii="Times New Roman" w:hAnsi="Times New Roman" w:cs="Times New Roman"/>
                <w:sz w:val="20"/>
                <w:szCs w:val="20"/>
              </w:rPr>
              <w:t>7</w:t>
            </w:r>
          </w:p>
        </w:tc>
        <w:tc>
          <w:tcPr>
            <w:tcW w:w="1260" w:type="dxa"/>
            <w:tcBorders>
              <w:top w:val="single" w:sz="4" w:space="0" w:color="auto"/>
              <w:left w:val="single" w:sz="4" w:space="0" w:color="auto"/>
              <w:bottom w:val="single" w:sz="4" w:space="0" w:color="auto"/>
              <w:right w:val="single" w:sz="4" w:space="0" w:color="auto"/>
            </w:tcBorders>
          </w:tcPr>
          <w:p w14:paraId="504C67B1" w14:textId="74B81E4E" w:rsidR="00102905" w:rsidRPr="00BE5807" w:rsidRDefault="00051CF5" w:rsidP="00B349FA">
            <w:pPr>
              <w:rPr>
                <w:rFonts w:ascii="Times New Roman" w:hAnsi="Times New Roman" w:cs="Times New Roman"/>
                <w:sz w:val="20"/>
                <w:szCs w:val="20"/>
              </w:rPr>
            </w:pPr>
            <w:r w:rsidRPr="00D84C88">
              <w:rPr>
                <w:rFonts w:ascii="Times New Roman" w:hAnsi="Times New Roman" w:cs="Times New Roman"/>
                <w:sz w:val="20"/>
                <w:szCs w:val="20"/>
              </w:rPr>
              <w:t>&lt;0.0001</w:t>
            </w:r>
          </w:p>
        </w:tc>
        <w:tc>
          <w:tcPr>
            <w:tcW w:w="1260" w:type="dxa"/>
            <w:tcBorders>
              <w:top w:val="single" w:sz="4" w:space="0" w:color="auto"/>
              <w:left w:val="single" w:sz="4" w:space="0" w:color="auto"/>
              <w:bottom w:val="single" w:sz="4" w:space="0" w:color="auto"/>
              <w:right w:val="single" w:sz="4" w:space="0" w:color="auto"/>
            </w:tcBorders>
          </w:tcPr>
          <w:p w14:paraId="1E32CC44" w14:textId="1BD8FD66" w:rsidR="00102905" w:rsidRPr="00D64DF3" w:rsidRDefault="00434916" w:rsidP="00B349FA">
            <w:pPr>
              <w:rPr>
                <w:rFonts w:ascii="Times New Roman" w:hAnsi="Times New Roman" w:cs="Times New Roman"/>
                <w:sz w:val="20"/>
                <w:szCs w:val="20"/>
              </w:rPr>
            </w:pPr>
            <w:r>
              <w:rPr>
                <w:rFonts w:ascii="Times New Roman" w:hAnsi="Times New Roman" w:cs="Times New Roman"/>
                <w:sz w:val="20"/>
                <w:szCs w:val="20"/>
              </w:rPr>
              <w:t>1.729</w:t>
            </w:r>
          </w:p>
        </w:tc>
        <w:tc>
          <w:tcPr>
            <w:tcW w:w="1260" w:type="dxa"/>
            <w:tcBorders>
              <w:top w:val="single" w:sz="4" w:space="0" w:color="auto"/>
              <w:left w:val="single" w:sz="4" w:space="0" w:color="auto"/>
              <w:bottom w:val="single" w:sz="4" w:space="0" w:color="auto"/>
              <w:right w:val="single" w:sz="4" w:space="0" w:color="auto"/>
            </w:tcBorders>
          </w:tcPr>
          <w:p w14:paraId="1DD313D0" w14:textId="43889E78" w:rsidR="00102905" w:rsidRPr="00D64DF3" w:rsidRDefault="00434916" w:rsidP="00B349FA">
            <w:pPr>
              <w:rPr>
                <w:rFonts w:ascii="Times New Roman" w:hAnsi="Times New Roman" w:cs="Times New Roman"/>
                <w:sz w:val="20"/>
                <w:szCs w:val="20"/>
              </w:rPr>
            </w:pPr>
            <w:r>
              <w:rPr>
                <w:rFonts w:ascii="Times New Roman" w:hAnsi="Times New Roman" w:cs="Times New Roman"/>
                <w:sz w:val="20"/>
                <w:szCs w:val="20"/>
              </w:rPr>
              <w:t>1.389, 2.15</w:t>
            </w:r>
            <w:r w:rsidR="00503BA5">
              <w:rPr>
                <w:rFonts w:ascii="Times New Roman" w:hAnsi="Times New Roman" w:cs="Times New Roman"/>
                <w:sz w:val="20"/>
                <w:szCs w:val="20"/>
              </w:rPr>
              <w:t>2</w:t>
            </w:r>
          </w:p>
        </w:tc>
        <w:tc>
          <w:tcPr>
            <w:tcW w:w="1080" w:type="dxa"/>
            <w:tcBorders>
              <w:top w:val="single" w:sz="4" w:space="0" w:color="auto"/>
              <w:left w:val="single" w:sz="4" w:space="0" w:color="auto"/>
              <w:bottom w:val="single" w:sz="4" w:space="0" w:color="auto"/>
              <w:right w:val="single" w:sz="4" w:space="0" w:color="auto"/>
            </w:tcBorders>
          </w:tcPr>
          <w:p w14:paraId="45ABD480" w14:textId="18B0731A" w:rsidR="00102905" w:rsidRPr="00D64DF3" w:rsidRDefault="00434916" w:rsidP="00B349FA">
            <w:pPr>
              <w:rPr>
                <w:rFonts w:ascii="Times New Roman" w:hAnsi="Times New Roman" w:cs="Times New Roman"/>
                <w:sz w:val="20"/>
                <w:szCs w:val="20"/>
              </w:rPr>
            </w:pPr>
            <w:r>
              <w:rPr>
                <w:rFonts w:ascii="Times New Roman" w:hAnsi="Times New Roman" w:cs="Times New Roman"/>
                <w:sz w:val="20"/>
                <w:szCs w:val="20"/>
              </w:rPr>
              <w:t>&lt;0.0001</w:t>
            </w:r>
          </w:p>
        </w:tc>
      </w:tr>
      <w:tr w:rsidR="00A64510" w:rsidRPr="00082F20" w14:paraId="0924A8C4" w14:textId="77777777" w:rsidTr="00B349FA">
        <w:trPr>
          <w:trHeight w:val="440"/>
        </w:trPr>
        <w:tc>
          <w:tcPr>
            <w:tcW w:w="13500" w:type="dxa"/>
            <w:gridSpan w:val="10"/>
            <w:tcBorders>
              <w:top w:val="single" w:sz="4" w:space="0" w:color="auto"/>
              <w:left w:val="nil"/>
              <w:bottom w:val="nil"/>
              <w:right w:val="nil"/>
            </w:tcBorders>
          </w:tcPr>
          <w:p w14:paraId="0572ECDE" w14:textId="4395E2D8" w:rsidR="00A64510" w:rsidRPr="00102905" w:rsidRDefault="00A64510" w:rsidP="00B349FA">
            <w:pPr>
              <w:rPr>
                <w:rFonts w:ascii="Times New Roman" w:hAnsi="Times New Roman" w:cs="Times New Roman"/>
                <w:sz w:val="20"/>
                <w:szCs w:val="20"/>
              </w:rPr>
            </w:pPr>
            <w:r w:rsidRPr="00102905">
              <w:rPr>
                <w:rFonts w:ascii="Times New Roman" w:hAnsi="Times New Roman" w:cs="Times New Roman"/>
                <w:sz w:val="20"/>
                <w:szCs w:val="20"/>
              </w:rPr>
              <w:t xml:space="preserve">Abbreviations: </w:t>
            </w:r>
            <w:r w:rsidR="00102905" w:rsidRPr="00102905">
              <w:rPr>
                <w:rFonts w:ascii="Times New Roman" w:hAnsi="Times New Roman" w:cs="Times New Roman"/>
                <w:sz w:val="20"/>
                <w:szCs w:val="20"/>
              </w:rPr>
              <w:t>O</w:t>
            </w:r>
            <w:r w:rsidRPr="00102905">
              <w:rPr>
                <w:rFonts w:ascii="Times New Roman" w:hAnsi="Times New Roman" w:cs="Times New Roman"/>
                <w:sz w:val="20"/>
                <w:szCs w:val="20"/>
              </w:rPr>
              <w:t xml:space="preserve">R, </w:t>
            </w:r>
            <w:r w:rsidR="00102905" w:rsidRPr="00102905">
              <w:rPr>
                <w:rFonts w:ascii="Times New Roman" w:hAnsi="Times New Roman" w:cs="Times New Roman"/>
                <w:sz w:val="20"/>
                <w:szCs w:val="20"/>
              </w:rPr>
              <w:t>odds</w:t>
            </w:r>
            <w:r w:rsidRPr="00102905">
              <w:rPr>
                <w:rFonts w:ascii="Times New Roman" w:hAnsi="Times New Roman" w:cs="Times New Roman"/>
                <w:sz w:val="20"/>
                <w:szCs w:val="20"/>
              </w:rPr>
              <w:t xml:space="preserve"> ratio; C</w:t>
            </w:r>
            <w:r w:rsidR="00102905" w:rsidRPr="00102905">
              <w:rPr>
                <w:rFonts w:ascii="Times New Roman" w:hAnsi="Times New Roman" w:cs="Times New Roman"/>
                <w:sz w:val="20"/>
                <w:szCs w:val="20"/>
              </w:rPr>
              <w:t>I, confidence interval</w:t>
            </w:r>
            <w:r w:rsidR="009E0478">
              <w:rPr>
                <w:rFonts w:ascii="Times New Roman" w:hAnsi="Times New Roman" w:cs="Times New Roman"/>
                <w:sz w:val="20"/>
                <w:szCs w:val="20"/>
              </w:rPr>
              <w:t>; LVEF, left ventricular ejection fraction, eGFR, estimated glomerular filtration rate.</w:t>
            </w:r>
          </w:p>
          <w:p w14:paraId="24F5BD31" w14:textId="51DD88D4" w:rsidR="00A64510" w:rsidRPr="00102905" w:rsidRDefault="00A64510" w:rsidP="00B349FA">
            <w:pPr>
              <w:rPr>
                <w:rFonts w:ascii="Times New Roman" w:hAnsi="Times New Roman" w:cs="Times New Roman"/>
                <w:sz w:val="20"/>
                <w:szCs w:val="20"/>
              </w:rPr>
            </w:pPr>
            <w:r w:rsidRPr="00434916">
              <w:rPr>
                <w:rFonts w:ascii="Times New Roman" w:hAnsi="Times New Roman" w:cs="Times New Roman"/>
                <w:sz w:val="20"/>
                <w:szCs w:val="20"/>
              </w:rPr>
              <w:t>*</w:t>
            </w:r>
            <w:r w:rsidRPr="00102905">
              <w:rPr>
                <w:rFonts w:ascii="Times New Roman" w:hAnsi="Times New Roman" w:cs="Times New Roman"/>
                <w:sz w:val="20"/>
                <w:szCs w:val="20"/>
              </w:rPr>
              <w:t xml:space="preserve">Quartiles 3-4 versus 1-2 for ASA users and quartile 4 versus 1-3 for </w:t>
            </w:r>
            <w:r w:rsidR="00102905" w:rsidRPr="00102905">
              <w:rPr>
                <w:rFonts w:ascii="Times New Roman" w:hAnsi="Times New Roman" w:cs="Times New Roman"/>
                <w:sz w:val="20"/>
                <w:szCs w:val="20"/>
              </w:rPr>
              <w:t>non-</w:t>
            </w:r>
            <w:r w:rsidRPr="00102905">
              <w:rPr>
                <w:rFonts w:ascii="Times New Roman" w:hAnsi="Times New Roman" w:cs="Times New Roman"/>
                <w:sz w:val="20"/>
                <w:szCs w:val="20"/>
              </w:rPr>
              <w:t xml:space="preserve">ASA users. </w:t>
            </w:r>
          </w:p>
          <w:p w14:paraId="2126D9E2" w14:textId="77777777" w:rsidR="006C528B" w:rsidRDefault="00A64510" w:rsidP="00B349FA">
            <w:pPr>
              <w:rPr>
                <w:rFonts w:ascii="Times New Roman" w:hAnsi="Times New Roman" w:cs="Times New Roman"/>
                <w:sz w:val="20"/>
                <w:szCs w:val="20"/>
              </w:rPr>
            </w:pPr>
            <w:r w:rsidRPr="00434916">
              <w:rPr>
                <w:rFonts w:ascii="Times New Roman" w:hAnsi="Times New Roman" w:cs="Times New Roman"/>
                <w:sz w:val="20"/>
                <w:szCs w:val="20"/>
                <w:vertAlign w:val="superscript"/>
              </w:rPr>
              <w:t>#</w:t>
            </w:r>
            <w:r w:rsidR="006C528B">
              <w:rPr>
                <w:rFonts w:ascii="Times New Roman" w:hAnsi="Times New Roman" w:cs="Times New Roman"/>
                <w:sz w:val="20"/>
                <w:szCs w:val="20"/>
              </w:rPr>
              <w:t>Unadjusted</w:t>
            </w:r>
          </w:p>
          <w:p w14:paraId="0267D1A7" w14:textId="33A755ED" w:rsidR="00A64510" w:rsidRDefault="001A65A0" w:rsidP="00B349FA">
            <w:pPr>
              <w:rPr>
                <w:rFonts w:ascii="Times New Roman" w:hAnsi="Times New Roman" w:cs="Times New Roman"/>
                <w:sz w:val="20"/>
                <w:szCs w:val="20"/>
              </w:rPr>
            </w:pPr>
            <w:r>
              <w:rPr>
                <w:rFonts w:ascii="Times New Roman" w:hAnsi="Times New Roman" w:cs="Times New Roman"/>
                <w:sz w:val="20"/>
                <w:szCs w:val="20"/>
              </w:rPr>
              <w:t>†</w:t>
            </w:r>
            <w:r w:rsidR="00102905" w:rsidRPr="00102905">
              <w:rPr>
                <w:rFonts w:ascii="Times New Roman" w:hAnsi="Times New Roman" w:cs="Times New Roman"/>
                <w:sz w:val="20"/>
                <w:szCs w:val="20"/>
              </w:rPr>
              <w:t>Adjusted for age and gender.</w:t>
            </w:r>
          </w:p>
          <w:p w14:paraId="1E0EFB15" w14:textId="5D03FCE6" w:rsidR="00434916" w:rsidRPr="00434916" w:rsidRDefault="00434916" w:rsidP="00B349FA">
            <w:pPr>
              <w:rPr>
                <w:rFonts w:ascii="Times New Roman" w:hAnsi="Times New Roman" w:cs="Times New Roman"/>
                <w:sz w:val="20"/>
                <w:szCs w:val="20"/>
              </w:rPr>
            </w:pPr>
            <w:r w:rsidRPr="00434916">
              <w:rPr>
                <w:rFonts w:ascii="Times New Roman" w:hAnsi="Times New Roman" w:cs="Times New Roman"/>
                <w:sz w:val="20"/>
                <w:szCs w:val="20"/>
                <w:vertAlign w:val="superscript"/>
              </w:rPr>
              <w:t>§</w:t>
            </w:r>
            <w:r w:rsidRPr="00434916">
              <w:rPr>
                <w:rFonts w:ascii="Times New Roman" w:hAnsi="Times New Roman" w:cs="Times New Roman"/>
                <w:sz w:val="20"/>
                <w:szCs w:val="20"/>
              </w:rPr>
              <w:t>Adjusted for age, gender</w:t>
            </w:r>
            <w:r>
              <w:rPr>
                <w:rFonts w:ascii="Times New Roman" w:hAnsi="Times New Roman" w:cs="Times New Roman"/>
                <w:sz w:val="20"/>
                <w:szCs w:val="20"/>
              </w:rPr>
              <w:t xml:space="preserve">, mean arterial blood pressure, atrial fibrillation, </w:t>
            </w:r>
            <w:r w:rsidR="009E0478">
              <w:rPr>
                <w:rFonts w:ascii="Times New Roman" w:hAnsi="Times New Roman" w:cs="Times New Roman"/>
                <w:sz w:val="20"/>
                <w:szCs w:val="20"/>
              </w:rPr>
              <w:t xml:space="preserve">LVEF, </w:t>
            </w:r>
            <w:r>
              <w:rPr>
                <w:rFonts w:ascii="Times New Roman" w:hAnsi="Times New Roman" w:cs="Times New Roman"/>
                <w:sz w:val="20"/>
                <w:szCs w:val="20"/>
              </w:rPr>
              <w:t>hemoglobin A</w:t>
            </w:r>
            <w:r w:rsidRPr="009E0478">
              <w:rPr>
                <w:rFonts w:ascii="Times New Roman" w:hAnsi="Times New Roman" w:cs="Times New Roman"/>
                <w:sz w:val="20"/>
                <w:szCs w:val="20"/>
                <w:vertAlign w:val="subscript"/>
              </w:rPr>
              <w:t>1C</w:t>
            </w:r>
            <w:r w:rsidR="009E0478">
              <w:rPr>
                <w:rFonts w:ascii="Times New Roman" w:hAnsi="Times New Roman" w:cs="Times New Roman"/>
                <w:sz w:val="20"/>
                <w:szCs w:val="20"/>
              </w:rPr>
              <w:t xml:space="preserve">, and </w:t>
            </w:r>
            <w:r>
              <w:rPr>
                <w:rFonts w:ascii="Times New Roman" w:hAnsi="Times New Roman" w:cs="Times New Roman"/>
                <w:sz w:val="20"/>
                <w:szCs w:val="20"/>
              </w:rPr>
              <w:t>eGFR</w:t>
            </w:r>
            <w:r w:rsidR="009E0478">
              <w:rPr>
                <w:rFonts w:ascii="Times New Roman" w:hAnsi="Times New Roman" w:cs="Times New Roman"/>
                <w:sz w:val="20"/>
                <w:szCs w:val="20"/>
              </w:rPr>
              <w:t>.</w:t>
            </w:r>
            <w:r>
              <w:rPr>
                <w:rFonts w:ascii="Times New Roman" w:hAnsi="Times New Roman" w:cs="Times New Roman"/>
                <w:sz w:val="20"/>
                <w:szCs w:val="20"/>
              </w:rPr>
              <w:t xml:space="preserve"> </w:t>
            </w:r>
            <w:r w:rsidR="00F02D88">
              <w:rPr>
                <w:rFonts w:ascii="Times New Roman" w:hAnsi="Times New Roman" w:cs="Times New Roman"/>
                <w:sz w:val="20"/>
                <w:szCs w:val="20"/>
              </w:rPr>
              <w:t>(N =</w:t>
            </w:r>
            <w:r w:rsidR="00B70739">
              <w:rPr>
                <w:rFonts w:ascii="Times New Roman" w:hAnsi="Times New Roman" w:cs="Times New Roman"/>
                <w:sz w:val="20"/>
                <w:szCs w:val="20"/>
              </w:rPr>
              <w:t xml:space="preserve">1290 </w:t>
            </w:r>
            <w:r w:rsidR="00F02D88">
              <w:rPr>
                <w:rFonts w:ascii="Times New Roman" w:hAnsi="Times New Roman" w:cs="Times New Roman"/>
                <w:sz w:val="20"/>
                <w:szCs w:val="20"/>
              </w:rPr>
              <w:t>for ASA</w:t>
            </w:r>
            <w:r w:rsidR="00B70739">
              <w:rPr>
                <w:rFonts w:ascii="Times New Roman" w:hAnsi="Times New Roman" w:cs="Times New Roman"/>
                <w:sz w:val="20"/>
                <w:szCs w:val="20"/>
              </w:rPr>
              <w:t xml:space="preserve"> a</w:t>
            </w:r>
            <w:r w:rsidR="00F02D88">
              <w:rPr>
                <w:rFonts w:ascii="Times New Roman" w:hAnsi="Times New Roman" w:cs="Times New Roman"/>
                <w:sz w:val="20"/>
                <w:szCs w:val="20"/>
              </w:rPr>
              <w:t>nd N=1518 for non-ASA</w:t>
            </w:r>
            <w:r w:rsidR="00B70739">
              <w:rPr>
                <w:rFonts w:ascii="Times New Roman" w:hAnsi="Times New Roman" w:cs="Times New Roman"/>
                <w:sz w:val="20"/>
                <w:szCs w:val="20"/>
              </w:rPr>
              <w:t xml:space="preserve"> groups</w:t>
            </w:r>
            <w:r w:rsidR="00F02D88">
              <w:rPr>
                <w:rFonts w:ascii="Times New Roman" w:hAnsi="Times New Roman" w:cs="Times New Roman"/>
                <w:sz w:val="20"/>
                <w:szCs w:val="20"/>
              </w:rPr>
              <w:t>.</w:t>
            </w:r>
            <w:r w:rsidR="00B70739">
              <w:rPr>
                <w:rFonts w:ascii="Times New Roman" w:hAnsi="Times New Roman" w:cs="Times New Roman"/>
                <w:sz w:val="20"/>
                <w:szCs w:val="20"/>
              </w:rPr>
              <w:t>)</w:t>
            </w:r>
          </w:p>
          <w:p w14:paraId="1C69D41F" w14:textId="77777777" w:rsidR="00102905" w:rsidRPr="00102905" w:rsidRDefault="00102905" w:rsidP="00B349FA">
            <w:pPr>
              <w:rPr>
                <w:rFonts w:ascii="Times New Roman" w:hAnsi="Times New Roman" w:cs="Times New Roman"/>
                <w:sz w:val="20"/>
                <w:szCs w:val="20"/>
              </w:rPr>
            </w:pPr>
          </w:p>
          <w:p w14:paraId="4B07A8DC" w14:textId="77777777" w:rsidR="00102905" w:rsidRPr="00102905" w:rsidRDefault="00102905" w:rsidP="00B349FA">
            <w:pPr>
              <w:rPr>
                <w:rFonts w:ascii="Times New Roman" w:hAnsi="Times New Roman" w:cs="Times New Roman"/>
                <w:sz w:val="20"/>
                <w:szCs w:val="20"/>
              </w:rPr>
            </w:pPr>
          </w:p>
          <w:p w14:paraId="63E2A6C4" w14:textId="77777777" w:rsidR="00A64510" w:rsidRPr="00102905" w:rsidRDefault="00A64510" w:rsidP="00B349FA">
            <w:pPr>
              <w:rPr>
                <w:rFonts w:ascii="Times New Roman" w:hAnsi="Times New Roman" w:cs="Times New Roman"/>
                <w:sz w:val="20"/>
                <w:szCs w:val="20"/>
              </w:rPr>
            </w:pPr>
          </w:p>
        </w:tc>
      </w:tr>
    </w:tbl>
    <w:p w14:paraId="4982463D" w14:textId="77777777" w:rsidR="001A65A0" w:rsidRDefault="001A65A0">
      <w:pPr>
        <w:rPr>
          <w:rFonts w:ascii="Times New Roman" w:hAnsi="Times New Roman" w:cs="Times New Roman"/>
        </w:rPr>
        <w:sectPr w:rsidR="001A65A0" w:rsidSect="003B75DB">
          <w:pgSz w:w="15840" w:h="12240" w:orient="landscape"/>
          <w:pgMar w:top="1440" w:right="1440" w:bottom="1440" w:left="1440" w:header="720" w:footer="720" w:gutter="0"/>
          <w:cols w:space="720"/>
          <w:docGrid w:linePitch="360"/>
        </w:sectPr>
      </w:pPr>
    </w:p>
    <w:p w14:paraId="514BA1CF" w14:textId="77777777" w:rsidR="00B56CE9" w:rsidRDefault="00B56CE9" w:rsidP="001A65A0">
      <w:pPr>
        <w:rPr>
          <w:rFonts w:ascii="Times New Roman" w:hAnsi="Times New Roman" w:cs="Times New Roman"/>
        </w:rPr>
      </w:pPr>
      <w:r>
        <w:rPr>
          <w:rFonts w:ascii="Times New Roman" w:hAnsi="Times New Roman" w:cs="Times New Roman"/>
        </w:rPr>
        <w:lastRenderedPageBreak/>
        <w:t>Figure Legends</w:t>
      </w:r>
    </w:p>
    <w:p w14:paraId="448AD1FF" w14:textId="77777777" w:rsidR="00B56CE9" w:rsidRDefault="00B56CE9" w:rsidP="001A65A0">
      <w:pPr>
        <w:rPr>
          <w:rFonts w:ascii="Times New Roman" w:hAnsi="Times New Roman" w:cs="Times New Roman"/>
        </w:rPr>
      </w:pPr>
    </w:p>
    <w:p w14:paraId="172C6C09" w14:textId="77777777" w:rsidR="00B56CE9" w:rsidRDefault="00B56CE9" w:rsidP="001A65A0">
      <w:pPr>
        <w:rPr>
          <w:rFonts w:ascii="Times New Roman" w:hAnsi="Times New Roman" w:cs="Times New Roman"/>
        </w:rPr>
      </w:pPr>
      <w:r>
        <w:rPr>
          <w:rFonts w:ascii="Times New Roman" w:hAnsi="Times New Roman" w:cs="Times New Roman"/>
        </w:rPr>
        <w:t>Figure 1</w:t>
      </w:r>
    </w:p>
    <w:p w14:paraId="194EFA8A" w14:textId="77777777" w:rsidR="00B56CE9" w:rsidRDefault="00B56CE9" w:rsidP="001A65A0">
      <w:pPr>
        <w:rPr>
          <w:rFonts w:ascii="Times New Roman" w:hAnsi="Times New Roman" w:cs="Times New Roman"/>
        </w:rPr>
      </w:pPr>
    </w:p>
    <w:p w14:paraId="4E583836" w14:textId="385DC223" w:rsidR="00B56CE9" w:rsidRDefault="00B56CE9" w:rsidP="001A65A0">
      <w:pPr>
        <w:rPr>
          <w:rFonts w:ascii="Times New Roman" w:hAnsi="Times New Roman" w:cs="Times New Roman"/>
        </w:rPr>
      </w:pPr>
      <w:r>
        <w:rPr>
          <w:rFonts w:ascii="Times New Roman" w:hAnsi="Times New Roman" w:cs="Times New Roman"/>
        </w:rPr>
        <w:t>Figure 2</w:t>
      </w:r>
      <w:r>
        <w:rPr>
          <w:rFonts w:ascii="Times New Roman" w:hAnsi="Times New Roman" w:cs="Times New Roman"/>
        </w:rPr>
        <w:br w:type="page"/>
      </w:r>
    </w:p>
    <w:p w14:paraId="70E9ACFD" w14:textId="4432078B" w:rsidR="001A65A0" w:rsidRPr="00B56CE9" w:rsidRDefault="001A65A0" w:rsidP="001A65A0">
      <w:pPr>
        <w:rPr>
          <w:rFonts w:ascii="Times New Roman" w:hAnsi="Times New Roman" w:cs="Times New Roman"/>
          <w:b/>
          <w:bCs/>
        </w:rPr>
      </w:pPr>
      <w:r w:rsidRPr="00B56CE9">
        <w:rPr>
          <w:rFonts w:ascii="Times New Roman" w:hAnsi="Times New Roman" w:cs="Times New Roman"/>
          <w:b/>
          <w:bCs/>
        </w:rPr>
        <w:lastRenderedPageBreak/>
        <w:t>Figure 1.</w:t>
      </w:r>
    </w:p>
    <w:p w14:paraId="4F9E5F25" w14:textId="77777777" w:rsidR="001A65A0" w:rsidRDefault="001A65A0" w:rsidP="001A65A0">
      <w:pPr>
        <w:rPr>
          <w:rFonts w:ascii="Times New Roman" w:hAnsi="Times New Roman" w:cs="Times New Roman"/>
        </w:rPr>
      </w:pPr>
    </w:p>
    <w:p w14:paraId="09B4E463" w14:textId="77777777" w:rsidR="001A65A0" w:rsidRDefault="001A65A0" w:rsidP="001A65A0">
      <w:pPr>
        <w:rPr>
          <w:rFonts w:ascii="Times New Roman" w:hAnsi="Times New Roman" w:cs="Times New Roman"/>
        </w:rPr>
      </w:pPr>
      <w:commentRangeStart w:id="24"/>
      <w:r>
        <w:rPr>
          <w:rFonts w:ascii="Times New Roman" w:hAnsi="Times New Roman" w:cs="Times New Roman"/>
          <w:noProof/>
        </w:rPr>
        <w:drawing>
          <wp:inline distT="0" distB="0" distL="0" distR="0" wp14:anchorId="53C69317" wp14:editId="0405BA8B">
            <wp:extent cx="4215384" cy="4937760"/>
            <wp:effectExtent l="0" t="0" r="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15384" cy="4937760"/>
                    </a:xfrm>
                    <a:prstGeom prst="rect">
                      <a:avLst/>
                    </a:prstGeom>
                  </pic:spPr>
                </pic:pic>
              </a:graphicData>
            </a:graphic>
          </wp:inline>
        </w:drawing>
      </w:r>
      <w:commentRangeEnd w:id="24"/>
      <w:r w:rsidR="00FB150A">
        <w:rPr>
          <w:rStyle w:val="CommentReference"/>
        </w:rPr>
        <w:commentReference w:id="24"/>
      </w:r>
    </w:p>
    <w:p w14:paraId="7BAA6A8D" w14:textId="77777777" w:rsidR="001A65A0" w:rsidRDefault="001A65A0" w:rsidP="001A65A0">
      <w:pPr>
        <w:rPr>
          <w:rFonts w:ascii="Times New Roman" w:hAnsi="Times New Roman" w:cs="Times New Roman"/>
        </w:rPr>
      </w:pPr>
    </w:p>
    <w:p w14:paraId="2BD17667" w14:textId="77777777" w:rsidR="0046130A" w:rsidRDefault="00C44390" w:rsidP="0046130A">
      <w:pPr>
        <w:rPr>
          <w:rFonts w:ascii="Times New Roman" w:hAnsi="Times New Roman" w:cs="Times New Roman"/>
        </w:rPr>
      </w:pPr>
      <w:r>
        <w:rPr>
          <w:rFonts w:ascii="Times New Roman" w:hAnsi="Times New Roman" w:cs="Times New Roman"/>
        </w:rPr>
        <w:br w:type="page"/>
      </w:r>
      <w:r w:rsidR="0046130A">
        <w:rPr>
          <w:rFonts w:ascii="Times New Roman" w:hAnsi="Times New Roman" w:cs="Times New Roman"/>
        </w:rPr>
        <w:lastRenderedPageBreak/>
        <w:t>Figure 2A</w:t>
      </w:r>
    </w:p>
    <w:p w14:paraId="1DB81F64" w14:textId="77777777" w:rsidR="0046130A" w:rsidRDefault="0046130A" w:rsidP="0046130A">
      <w:pPr>
        <w:rPr>
          <w:rFonts w:ascii="Times New Roman" w:hAnsi="Times New Roman" w:cs="Times New Roman"/>
        </w:rPr>
      </w:pPr>
      <w:r>
        <w:rPr>
          <w:rFonts w:ascii="Times New Roman" w:hAnsi="Times New Roman" w:cs="Times New Roman"/>
          <w:noProof/>
        </w:rPr>
        <w:drawing>
          <wp:inline distT="0" distB="0" distL="0" distR="0" wp14:anchorId="09008F50" wp14:editId="7586B54B">
            <wp:extent cx="4668081" cy="3501061"/>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 2A.png"/>
                    <pic:cNvPicPr/>
                  </pic:nvPicPr>
                  <pic:blipFill>
                    <a:blip r:embed="rId8">
                      <a:extLst>
                        <a:ext uri="{28A0092B-C50C-407E-A947-70E740481C1C}">
                          <a14:useLocalDpi xmlns:a14="http://schemas.microsoft.com/office/drawing/2010/main" val="0"/>
                        </a:ext>
                      </a:extLst>
                    </a:blip>
                    <a:stretch>
                      <a:fillRect/>
                    </a:stretch>
                  </pic:blipFill>
                  <pic:spPr>
                    <a:xfrm>
                      <a:off x="0" y="0"/>
                      <a:ext cx="4668081" cy="3501061"/>
                    </a:xfrm>
                    <a:prstGeom prst="rect">
                      <a:avLst/>
                    </a:prstGeom>
                  </pic:spPr>
                </pic:pic>
              </a:graphicData>
            </a:graphic>
          </wp:inline>
        </w:drawing>
      </w:r>
    </w:p>
    <w:p w14:paraId="3B990E3A" w14:textId="77777777" w:rsidR="0046130A" w:rsidRDefault="0046130A" w:rsidP="0046130A">
      <w:pPr>
        <w:rPr>
          <w:rFonts w:ascii="Times New Roman" w:hAnsi="Times New Roman" w:cs="Times New Roman"/>
        </w:rPr>
      </w:pPr>
    </w:p>
    <w:p w14:paraId="79C3AB2C" w14:textId="77777777" w:rsidR="0046130A" w:rsidRDefault="0046130A" w:rsidP="0046130A">
      <w:pPr>
        <w:rPr>
          <w:rFonts w:ascii="Times New Roman" w:hAnsi="Times New Roman" w:cs="Times New Roman"/>
        </w:rPr>
      </w:pPr>
      <w:r>
        <w:rPr>
          <w:rFonts w:ascii="Times New Roman" w:hAnsi="Times New Roman" w:cs="Times New Roman"/>
        </w:rPr>
        <w:t>Figure 2B</w:t>
      </w:r>
    </w:p>
    <w:p w14:paraId="628AAA99" w14:textId="77777777" w:rsidR="0046130A" w:rsidRDefault="0046130A" w:rsidP="0046130A">
      <w:pPr>
        <w:rPr>
          <w:rFonts w:ascii="Times New Roman" w:hAnsi="Times New Roman" w:cs="Times New Roman"/>
        </w:rPr>
      </w:pPr>
      <w:r>
        <w:rPr>
          <w:rFonts w:ascii="Times New Roman" w:hAnsi="Times New Roman" w:cs="Times New Roman"/>
          <w:noProof/>
        </w:rPr>
        <w:drawing>
          <wp:inline distT="0" distB="0" distL="0" distR="0" wp14:anchorId="4BE5F827" wp14:editId="506DDE63">
            <wp:extent cx="4652097" cy="34890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 2B.png"/>
                    <pic:cNvPicPr/>
                  </pic:nvPicPr>
                  <pic:blipFill>
                    <a:blip r:embed="rId9">
                      <a:extLst>
                        <a:ext uri="{28A0092B-C50C-407E-A947-70E740481C1C}">
                          <a14:useLocalDpi xmlns:a14="http://schemas.microsoft.com/office/drawing/2010/main" val="0"/>
                        </a:ext>
                      </a:extLst>
                    </a:blip>
                    <a:stretch>
                      <a:fillRect/>
                    </a:stretch>
                  </pic:blipFill>
                  <pic:spPr>
                    <a:xfrm>
                      <a:off x="0" y="0"/>
                      <a:ext cx="4652097" cy="3489072"/>
                    </a:xfrm>
                    <a:prstGeom prst="rect">
                      <a:avLst/>
                    </a:prstGeom>
                  </pic:spPr>
                </pic:pic>
              </a:graphicData>
            </a:graphic>
          </wp:inline>
        </w:drawing>
      </w:r>
    </w:p>
    <w:p w14:paraId="5D7B7C79" w14:textId="77777777" w:rsidR="0046130A" w:rsidRDefault="0046130A" w:rsidP="0046130A">
      <w:pPr>
        <w:rPr>
          <w:rFonts w:ascii="Times New Roman" w:hAnsi="Times New Roman" w:cs="Times New Roman"/>
        </w:rPr>
      </w:pPr>
    </w:p>
    <w:p w14:paraId="7CBF93E8" w14:textId="67F5D865" w:rsidR="0046130A" w:rsidRDefault="0046130A" w:rsidP="0046130A">
      <w:pPr>
        <w:rPr>
          <w:rFonts w:ascii="Times New Roman" w:hAnsi="Times New Roman" w:cs="Times New Roman"/>
        </w:rPr>
      </w:pPr>
      <w:r>
        <w:rPr>
          <w:rFonts w:ascii="Times New Roman" w:hAnsi="Times New Roman" w:cs="Times New Roman"/>
        </w:rPr>
        <w:lastRenderedPageBreak/>
        <w:t>Figure 2C</w:t>
      </w:r>
    </w:p>
    <w:p w14:paraId="5C9A33CD" w14:textId="77777777" w:rsidR="0046130A" w:rsidRDefault="0046130A" w:rsidP="0046130A">
      <w:pPr>
        <w:rPr>
          <w:rFonts w:ascii="Times New Roman" w:hAnsi="Times New Roman" w:cs="Times New Roman"/>
        </w:rPr>
      </w:pPr>
    </w:p>
    <w:p w14:paraId="22C21784" w14:textId="77777777" w:rsidR="0046130A" w:rsidRDefault="0046130A" w:rsidP="0046130A">
      <w:pPr>
        <w:rPr>
          <w:rFonts w:ascii="Times New Roman" w:hAnsi="Times New Roman" w:cs="Times New Roman"/>
        </w:rPr>
      </w:pPr>
      <w:r>
        <w:rPr>
          <w:rFonts w:ascii="Times New Roman" w:hAnsi="Times New Roman" w:cs="Times New Roman"/>
          <w:noProof/>
        </w:rPr>
        <w:drawing>
          <wp:inline distT="0" distB="0" distL="0" distR="0" wp14:anchorId="21F95D39" wp14:editId="767A24B4">
            <wp:extent cx="4893637" cy="3670227"/>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2C.png"/>
                    <pic:cNvPicPr/>
                  </pic:nvPicPr>
                  <pic:blipFill>
                    <a:blip r:embed="rId10">
                      <a:extLst>
                        <a:ext uri="{28A0092B-C50C-407E-A947-70E740481C1C}">
                          <a14:useLocalDpi xmlns:a14="http://schemas.microsoft.com/office/drawing/2010/main" val="0"/>
                        </a:ext>
                      </a:extLst>
                    </a:blip>
                    <a:stretch>
                      <a:fillRect/>
                    </a:stretch>
                  </pic:blipFill>
                  <pic:spPr>
                    <a:xfrm>
                      <a:off x="0" y="0"/>
                      <a:ext cx="4893637" cy="3670227"/>
                    </a:xfrm>
                    <a:prstGeom prst="rect">
                      <a:avLst/>
                    </a:prstGeom>
                  </pic:spPr>
                </pic:pic>
              </a:graphicData>
            </a:graphic>
          </wp:inline>
        </w:drawing>
      </w:r>
    </w:p>
    <w:p w14:paraId="0B0CE6D7" w14:textId="77777777" w:rsidR="0046130A" w:rsidRDefault="0046130A" w:rsidP="0046130A">
      <w:pPr>
        <w:rPr>
          <w:rFonts w:ascii="Times New Roman" w:hAnsi="Times New Roman" w:cs="Times New Roman"/>
        </w:rPr>
      </w:pPr>
    </w:p>
    <w:p w14:paraId="397D95B3" w14:textId="6646E9C0" w:rsidR="001A65A0" w:rsidRDefault="001A65A0">
      <w:pPr>
        <w:rPr>
          <w:rFonts w:ascii="Times New Roman" w:hAnsi="Times New Roman" w:cs="Times New Roman"/>
        </w:rPr>
      </w:pPr>
      <w:r>
        <w:rPr>
          <w:rFonts w:ascii="Times New Roman" w:hAnsi="Times New Roman" w:cs="Times New Roman"/>
        </w:rPr>
        <w:br w:type="page"/>
      </w:r>
    </w:p>
    <w:p w14:paraId="3360E8C1" w14:textId="77777777" w:rsidR="00921CF1" w:rsidRDefault="00921CF1">
      <w:pPr>
        <w:rPr>
          <w:rFonts w:ascii="Times New Roman" w:hAnsi="Times New Roman" w:cs="Times New Roman"/>
        </w:rPr>
        <w:sectPr w:rsidR="00921CF1" w:rsidSect="001A65A0">
          <w:pgSz w:w="12240" w:h="15840"/>
          <w:pgMar w:top="1440" w:right="1440" w:bottom="1440" w:left="1440" w:header="720" w:footer="720" w:gutter="0"/>
          <w:cols w:space="720"/>
          <w:docGrid w:linePitch="360"/>
        </w:sectPr>
      </w:pPr>
    </w:p>
    <w:tbl>
      <w:tblPr>
        <w:tblStyle w:val="TableGrid"/>
        <w:tblW w:w="10710" w:type="dxa"/>
        <w:tblInd w:w="-635" w:type="dxa"/>
        <w:tblLayout w:type="fixed"/>
        <w:tblLook w:val="04A0" w:firstRow="1" w:lastRow="0" w:firstColumn="1" w:lastColumn="0" w:noHBand="0" w:noVBand="1"/>
      </w:tblPr>
      <w:tblGrid>
        <w:gridCol w:w="4860"/>
        <w:gridCol w:w="1800"/>
        <w:gridCol w:w="1350"/>
        <w:gridCol w:w="1620"/>
        <w:gridCol w:w="1080"/>
      </w:tblGrid>
      <w:tr w:rsidR="00921CF1" w:rsidRPr="00FF2D1E" w14:paraId="7813029D" w14:textId="77777777" w:rsidTr="00275B70">
        <w:trPr>
          <w:trHeight w:val="630"/>
        </w:trPr>
        <w:tc>
          <w:tcPr>
            <w:tcW w:w="10710" w:type="dxa"/>
            <w:gridSpan w:val="5"/>
          </w:tcPr>
          <w:p w14:paraId="6247D068" w14:textId="77777777" w:rsidR="00921CF1" w:rsidRPr="00FF2D1E" w:rsidRDefault="00921CF1" w:rsidP="00275B70">
            <w:pPr>
              <w:pStyle w:val="NoSpacing"/>
            </w:pPr>
            <w:r w:rsidRPr="00FF2D1E">
              <w:lastRenderedPageBreak/>
              <w:br w:type="page"/>
            </w:r>
            <w:r w:rsidRPr="00793FB0">
              <w:rPr>
                <w:b/>
                <w:bCs/>
              </w:rPr>
              <w:t>Supplement Table</w:t>
            </w:r>
            <w:r w:rsidRPr="00412A47">
              <w:rPr>
                <w:b/>
                <w:bCs/>
              </w:rPr>
              <w:t xml:space="preserve"> </w:t>
            </w:r>
            <w:r>
              <w:rPr>
                <w:b/>
                <w:bCs/>
              </w:rPr>
              <w:t>1</w:t>
            </w:r>
            <w:r w:rsidRPr="00412A47">
              <w:rPr>
                <w:b/>
                <w:bCs/>
              </w:rPr>
              <w:t>.</w:t>
            </w:r>
            <w:r w:rsidRPr="00FF2D1E">
              <w:t xml:space="preserve"> Univariate</w:t>
            </w:r>
            <w:r>
              <w:t xml:space="preserve"> </w:t>
            </w:r>
            <w:r w:rsidRPr="00FF2D1E">
              <w:t xml:space="preserve">linear regression analyses of the association of </w:t>
            </w:r>
            <w:r>
              <w:t>variables with urine</w:t>
            </w:r>
            <w:r w:rsidRPr="00FF2D1E">
              <w:t>TXB</w:t>
            </w:r>
            <w:r w:rsidRPr="00FF2D1E">
              <w:rPr>
                <w:vertAlign w:val="subscript"/>
              </w:rPr>
              <w:t>2</w:t>
            </w:r>
            <w:r w:rsidRPr="00FF2D1E">
              <w:t>-M</w:t>
            </w:r>
            <w:r>
              <w:t xml:space="preserve"> in aspirin users and non-users</w:t>
            </w:r>
            <w:r w:rsidRPr="00FF2D1E">
              <w:t xml:space="preserve">.  </w:t>
            </w:r>
          </w:p>
        </w:tc>
      </w:tr>
      <w:tr w:rsidR="00921CF1" w:rsidRPr="003516F4" w14:paraId="1F79E3B1" w14:textId="77777777" w:rsidTr="00275B70">
        <w:trPr>
          <w:trHeight w:val="449"/>
        </w:trPr>
        <w:tc>
          <w:tcPr>
            <w:tcW w:w="4860" w:type="dxa"/>
            <w:vAlign w:val="center"/>
          </w:tcPr>
          <w:p w14:paraId="0C584344" w14:textId="77777777" w:rsidR="00921CF1" w:rsidRPr="00412A47" w:rsidRDefault="00921CF1" w:rsidP="00275B70">
            <w:pPr>
              <w:pStyle w:val="NoSpacing"/>
              <w:rPr>
                <w:b/>
                <w:bCs/>
              </w:rPr>
            </w:pPr>
          </w:p>
        </w:tc>
        <w:tc>
          <w:tcPr>
            <w:tcW w:w="3150" w:type="dxa"/>
            <w:gridSpan w:val="2"/>
            <w:vAlign w:val="center"/>
          </w:tcPr>
          <w:p w14:paraId="31192F7E" w14:textId="77777777" w:rsidR="00921CF1" w:rsidRDefault="00921CF1" w:rsidP="00275B70">
            <w:pPr>
              <w:pStyle w:val="NoSpacing"/>
              <w:rPr>
                <w:b/>
                <w:bCs/>
              </w:rPr>
            </w:pPr>
            <w:r>
              <w:rPr>
                <w:b/>
                <w:bCs/>
              </w:rPr>
              <w:t>ASA Users</w:t>
            </w:r>
          </w:p>
          <w:p w14:paraId="2E3FB98F" w14:textId="77777777" w:rsidR="00921CF1" w:rsidRPr="003516F4" w:rsidRDefault="00921CF1" w:rsidP="00275B70">
            <w:pPr>
              <w:pStyle w:val="NoSpacing"/>
            </w:pPr>
            <w:r w:rsidRPr="003516F4">
              <w:t>(N=1363)</w:t>
            </w:r>
          </w:p>
        </w:tc>
        <w:tc>
          <w:tcPr>
            <w:tcW w:w="2700" w:type="dxa"/>
            <w:gridSpan w:val="2"/>
            <w:vAlign w:val="center"/>
          </w:tcPr>
          <w:p w14:paraId="5DBE730C" w14:textId="77777777" w:rsidR="00921CF1" w:rsidRDefault="00921CF1" w:rsidP="00275B70">
            <w:pPr>
              <w:pStyle w:val="NoSpacing"/>
              <w:rPr>
                <w:b/>
                <w:bCs/>
              </w:rPr>
            </w:pPr>
            <w:r>
              <w:rPr>
                <w:b/>
                <w:bCs/>
              </w:rPr>
              <w:t>ASA Non-users</w:t>
            </w:r>
          </w:p>
          <w:p w14:paraId="6E5073DD" w14:textId="77777777" w:rsidR="00921CF1" w:rsidRPr="003516F4" w:rsidRDefault="00921CF1" w:rsidP="00275B70">
            <w:pPr>
              <w:pStyle w:val="NoSpacing"/>
            </w:pPr>
            <w:r w:rsidRPr="003516F4">
              <w:t>(N=1681)</w:t>
            </w:r>
          </w:p>
        </w:tc>
      </w:tr>
      <w:tr w:rsidR="00921CF1" w:rsidRPr="0048709A" w14:paraId="5D9540A7" w14:textId="77777777" w:rsidTr="00275B70">
        <w:trPr>
          <w:trHeight w:val="431"/>
        </w:trPr>
        <w:tc>
          <w:tcPr>
            <w:tcW w:w="4860" w:type="dxa"/>
            <w:vAlign w:val="center"/>
          </w:tcPr>
          <w:p w14:paraId="2220C143" w14:textId="77777777" w:rsidR="00921CF1" w:rsidRPr="00412A47" w:rsidRDefault="00921CF1" w:rsidP="00275B70">
            <w:pPr>
              <w:pStyle w:val="NoSpacing"/>
              <w:rPr>
                <w:b/>
                <w:bCs/>
              </w:rPr>
            </w:pPr>
            <w:r>
              <w:rPr>
                <w:b/>
                <w:bCs/>
              </w:rPr>
              <w:t>Variable</w:t>
            </w:r>
          </w:p>
        </w:tc>
        <w:tc>
          <w:tcPr>
            <w:tcW w:w="1800" w:type="dxa"/>
            <w:vAlign w:val="center"/>
          </w:tcPr>
          <w:p w14:paraId="5DA2F783" w14:textId="77777777" w:rsidR="00921CF1" w:rsidRPr="00412A47" w:rsidRDefault="00921CF1" w:rsidP="00275B70">
            <w:pPr>
              <w:pStyle w:val="NoSpacing"/>
              <w:rPr>
                <w:b/>
                <w:bCs/>
              </w:rPr>
            </w:pPr>
            <w:r w:rsidRPr="00412A47">
              <w:rPr>
                <w:b/>
                <w:bCs/>
              </w:rPr>
              <w:t xml:space="preserve">Standardized Regression Coefficient </w:t>
            </w:r>
          </w:p>
        </w:tc>
        <w:tc>
          <w:tcPr>
            <w:tcW w:w="1350" w:type="dxa"/>
            <w:vAlign w:val="center"/>
          </w:tcPr>
          <w:p w14:paraId="4FFE4411" w14:textId="77777777" w:rsidR="00921CF1" w:rsidRPr="00412A47" w:rsidRDefault="00921CF1" w:rsidP="00275B70">
            <w:pPr>
              <w:pStyle w:val="NoSpacing"/>
              <w:rPr>
                <w:b/>
                <w:bCs/>
              </w:rPr>
            </w:pPr>
            <w:r w:rsidRPr="00412A47">
              <w:rPr>
                <w:b/>
                <w:bCs/>
              </w:rPr>
              <w:t>P-value</w:t>
            </w:r>
          </w:p>
        </w:tc>
        <w:tc>
          <w:tcPr>
            <w:tcW w:w="1620" w:type="dxa"/>
            <w:vAlign w:val="center"/>
          </w:tcPr>
          <w:p w14:paraId="68861418" w14:textId="77777777" w:rsidR="00921CF1" w:rsidRPr="0048709A" w:rsidRDefault="00921CF1" w:rsidP="00275B70">
            <w:pPr>
              <w:pStyle w:val="NoSpacing"/>
              <w:rPr>
                <w:b/>
                <w:bCs/>
              </w:rPr>
            </w:pPr>
            <w:r w:rsidRPr="0048709A">
              <w:rPr>
                <w:b/>
                <w:bCs/>
              </w:rPr>
              <w:t xml:space="preserve">Standardized Regression Coefficient </w:t>
            </w:r>
          </w:p>
        </w:tc>
        <w:tc>
          <w:tcPr>
            <w:tcW w:w="1080" w:type="dxa"/>
            <w:vAlign w:val="center"/>
          </w:tcPr>
          <w:p w14:paraId="7ABDC757" w14:textId="77777777" w:rsidR="00921CF1" w:rsidRPr="0048709A" w:rsidRDefault="00921CF1" w:rsidP="00275B70">
            <w:pPr>
              <w:pStyle w:val="NoSpacing"/>
              <w:rPr>
                <w:b/>
                <w:bCs/>
              </w:rPr>
            </w:pPr>
            <w:r w:rsidRPr="0048709A">
              <w:rPr>
                <w:b/>
                <w:bCs/>
              </w:rPr>
              <w:t>P-value</w:t>
            </w:r>
          </w:p>
        </w:tc>
      </w:tr>
      <w:tr w:rsidR="00921CF1" w:rsidRPr="00B968C7" w14:paraId="6591E8EF" w14:textId="77777777" w:rsidTr="00275B70">
        <w:trPr>
          <w:trHeight w:val="288"/>
        </w:trPr>
        <w:tc>
          <w:tcPr>
            <w:tcW w:w="4860" w:type="dxa"/>
            <w:vAlign w:val="center"/>
          </w:tcPr>
          <w:p w14:paraId="41DE1DCF" w14:textId="0DAFD361" w:rsidR="00921CF1" w:rsidRPr="00FF2D1E" w:rsidRDefault="00921CF1" w:rsidP="00275B70">
            <w:pPr>
              <w:pStyle w:val="NoSpacing"/>
              <w:rPr>
                <w:iCs/>
              </w:rPr>
            </w:pPr>
            <w:r>
              <w:rPr>
                <w:iCs/>
              </w:rPr>
              <w:t>Age (</w:t>
            </w:r>
            <w:r w:rsidR="00624A12">
              <w:rPr>
                <w:iCs/>
              </w:rPr>
              <w:t xml:space="preserve">per </w:t>
            </w:r>
            <w:r>
              <w:rPr>
                <w:iCs/>
              </w:rPr>
              <w:t>year)</w:t>
            </w:r>
          </w:p>
        </w:tc>
        <w:tc>
          <w:tcPr>
            <w:tcW w:w="1800" w:type="dxa"/>
            <w:vAlign w:val="center"/>
          </w:tcPr>
          <w:p w14:paraId="012A718F" w14:textId="77777777" w:rsidR="00921CF1" w:rsidRPr="00514618" w:rsidRDefault="00921CF1" w:rsidP="00275B70">
            <w:pPr>
              <w:pStyle w:val="NoSpacing"/>
            </w:pPr>
            <w:r w:rsidRPr="00514618">
              <w:rPr>
                <w:rFonts w:eastAsiaTheme="minorEastAsia"/>
              </w:rPr>
              <w:t>0.084661</w:t>
            </w:r>
          </w:p>
        </w:tc>
        <w:tc>
          <w:tcPr>
            <w:tcW w:w="1350" w:type="dxa"/>
            <w:vAlign w:val="center"/>
          </w:tcPr>
          <w:p w14:paraId="545328E1" w14:textId="77777777" w:rsidR="00921CF1" w:rsidRPr="00FF2D1E" w:rsidRDefault="00921CF1" w:rsidP="00275B70">
            <w:pPr>
              <w:pStyle w:val="NoSpacing"/>
            </w:pPr>
            <w:r>
              <w:t>0.0016</w:t>
            </w:r>
          </w:p>
        </w:tc>
        <w:tc>
          <w:tcPr>
            <w:tcW w:w="1620" w:type="dxa"/>
            <w:vAlign w:val="center"/>
          </w:tcPr>
          <w:p w14:paraId="155426D8" w14:textId="77777777" w:rsidR="00921CF1" w:rsidRPr="00B968C7" w:rsidRDefault="00921CF1" w:rsidP="00275B70">
            <w:pPr>
              <w:pStyle w:val="NoSpacing"/>
            </w:pPr>
            <w:r w:rsidRPr="00B968C7">
              <w:rPr>
                <w:rFonts w:eastAsiaTheme="minorEastAsia"/>
              </w:rPr>
              <w:t>0.152928</w:t>
            </w:r>
          </w:p>
        </w:tc>
        <w:tc>
          <w:tcPr>
            <w:tcW w:w="1080" w:type="dxa"/>
            <w:vAlign w:val="center"/>
          </w:tcPr>
          <w:p w14:paraId="5862E902" w14:textId="77777777" w:rsidR="00921CF1" w:rsidRPr="00B968C7" w:rsidRDefault="00921CF1" w:rsidP="00275B70">
            <w:pPr>
              <w:pStyle w:val="NoSpacing"/>
            </w:pPr>
            <w:r w:rsidRPr="00B968C7">
              <w:t>&lt;0.0001</w:t>
            </w:r>
          </w:p>
        </w:tc>
      </w:tr>
      <w:tr w:rsidR="00921CF1" w:rsidRPr="00B968C7" w14:paraId="5290F5F4" w14:textId="77777777" w:rsidTr="00275B70">
        <w:trPr>
          <w:trHeight w:val="288"/>
        </w:trPr>
        <w:tc>
          <w:tcPr>
            <w:tcW w:w="4860" w:type="dxa"/>
            <w:vAlign w:val="center"/>
          </w:tcPr>
          <w:p w14:paraId="29A218A7" w14:textId="2FCE0D7D" w:rsidR="00921CF1" w:rsidRDefault="00921CF1" w:rsidP="00275B70">
            <w:pPr>
              <w:pStyle w:val="NoSpacing"/>
              <w:rPr>
                <w:iCs/>
              </w:rPr>
            </w:pPr>
            <w:r>
              <w:rPr>
                <w:iCs/>
              </w:rPr>
              <w:t>Female gender</w:t>
            </w:r>
            <w:r w:rsidR="00624A12">
              <w:rPr>
                <w:iCs/>
              </w:rPr>
              <w:t xml:space="preserve"> (versus male)</w:t>
            </w:r>
          </w:p>
        </w:tc>
        <w:tc>
          <w:tcPr>
            <w:tcW w:w="1800" w:type="dxa"/>
            <w:vAlign w:val="center"/>
          </w:tcPr>
          <w:p w14:paraId="4A9893DC" w14:textId="77777777" w:rsidR="00921CF1" w:rsidRPr="00514618" w:rsidRDefault="00921CF1" w:rsidP="00275B70">
            <w:pPr>
              <w:pStyle w:val="NoSpacing"/>
            </w:pPr>
            <w:r w:rsidRPr="00514618">
              <w:rPr>
                <w:rFonts w:eastAsiaTheme="minorEastAsia"/>
              </w:rPr>
              <w:t>0.143685</w:t>
            </w:r>
          </w:p>
        </w:tc>
        <w:tc>
          <w:tcPr>
            <w:tcW w:w="1350" w:type="dxa"/>
            <w:vAlign w:val="center"/>
          </w:tcPr>
          <w:p w14:paraId="5A6D4CEA" w14:textId="77777777" w:rsidR="00921CF1" w:rsidRDefault="00921CF1" w:rsidP="00275B70">
            <w:pPr>
              <w:pStyle w:val="NoSpacing"/>
            </w:pPr>
            <w:r>
              <w:t>&lt;0.0001</w:t>
            </w:r>
          </w:p>
        </w:tc>
        <w:tc>
          <w:tcPr>
            <w:tcW w:w="1620" w:type="dxa"/>
            <w:vAlign w:val="center"/>
          </w:tcPr>
          <w:p w14:paraId="2E2C9FB9" w14:textId="77777777" w:rsidR="00921CF1" w:rsidRPr="00B968C7" w:rsidRDefault="00921CF1" w:rsidP="00275B70">
            <w:pPr>
              <w:pStyle w:val="NoSpacing"/>
            </w:pPr>
            <w:r w:rsidRPr="00B968C7">
              <w:rPr>
                <w:rFonts w:eastAsiaTheme="minorEastAsia"/>
              </w:rPr>
              <w:t>0.083353</w:t>
            </w:r>
          </w:p>
        </w:tc>
        <w:tc>
          <w:tcPr>
            <w:tcW w:w="1080" w:type="dxa"/>
            <w:vAlign w:val="center"/>
          </w:tcPr>
          <w:p w14:paraId="00F85992" w14:textId="77777777" w:rsidR="00921CF1" w:rsidRPr="00B968C7" w:rsidRDefault="00921CF1" w:rsidP="00275B70">
            <w:pPr>
              <w:pStyle w:val="NoSpacing"/>
            </w:pPr>
            <w:r w:rsidRPr="00B968C7">
              <w:t>0.0006</w:t>
            </w:r>
          </w:p>
        </w:tc>
      </w:tr>
      <w:tr w:rsidR="00921CF1" w:rsidRPr="00B968C7" w14:paraId="2F27B0FF" w14:textId="77777777" w:rsidTr="00275B70">
        <w:trPr>
          <w:trHeight w:val="288"/>
        </w:trPr>
        <w:tc>
          <w:tcPr>
            <w:tcW w:w="4860" w:type="dxa"/>
            <w:vAlign w:val="center"/>
          </w:tcPr>
          <w:p w14:paraId="1E386929" w14:textId="2C5D0B26" w:rsidR="00921CF1" w:rsidRDefault="007C2694" w:rsidP="00275B70">
            <w:pPr>
              <w:pStyle w:val="NoSpacing"/>
              <w:rPr>
                <w:iCs/>
              </w:rPr>
            </w:pPr>
            <w:r>
              <w:rPr>
                <w:iCs/>
              </w:rPr>
              <w:t>Non-white r</w:t>
            </w:r>
            <w:r w:rsidR="00921CF1">
              <w:rPr>
                <w:iCs/>
              </w:rPr>
              <w:t>ace (versus white)</w:t>
            </w:r>
          </w:p>
        </w:tc>
        <w:tc>
          <w:tcPr>
            <w:tcW w:w="1800" w:type="dxa"/>
            <w:vAlign w:val="center"/>
          </w:tcPr>
          <w:p w14:paraId="75270ED3" w14:textId="7DED1532" w:rsidR="00921CF1" w:rsidRPr="007C2694" w:rsidRDefault="007C2694" w:rsidP="00275B70">
            <w:pPr>
              <w:pStyle w:val="NoSpacing"/>
            </w:pPr>
            <w:commentRangeStart w:id="25"/>
            <w:commentRangeStart w:id="26"/>
            <w:r w:rsidRPr="007C2694">
              <w:t>-</w:t>
            </w:r>
            <w:r w:rsidR="00F9104D" w:rsidRPr="007C2694">
              <w:t>0.032402</w:t>
            </w:r>
            <w:commentRangeEnd w:id="25"/>
            <w:r w:rsidR="0066155F">
              <w:rPr>
                <w:rStyle w:val="CommentReference"/>
                <w:rFonts w:asciiTheme="minorHAnsi" w:eastAsiaTheme="minorHAnsi" w:hAnsiTheme="minorHAnsi" w:cstheme="minorBidi"/>
              </w:rPr>
              <w:commentReference w:id="25"/>
            </w:r>
            <w:commentRangeEnd w:id="26"/>
            <w:r w:rsidR="00906CC0">
              <w:rPr>
                <w:rStyle w:val="CommentReference"/>
                <w:rFonts w:asciiTheme="minorHAnsi" w:eastAsiaTheme="minorHAnsi" w:hAnsiTheme="minorHAnsi" w:cstheme="minorBidi"/>
              </w:rPr>
              <w:commentReference w:id="26"/>
            </w:r>
          </w:p>
        </w:tc>
        <w:tc>
          <w:tcPr>
            <w:tcW w:w="1350" w:type="dxa"/>
            <w:vAlign w:val="center"/>
          </w:tcPr>
          <w:p w14:paraId="7670B90C" w14:textId="672D36EF" w:rsidR="00921CF1" w:rsidRPr="007C2694" w:rsidRDefault="00F9104D" w:rsidP="00275B70">
            <w:pPr>
              <w:pStyle w:val="NoSpacing"/>
            </w:pPr>
            <w:r w:rsidRPr="007C2694">
              <w:t>0.2301</w:t>
            </w:r>
          </w:p>
        </w:tc>
        <w:tc>
          <w:tcPr>
            <w:tcW w:w="1620" w:type="dxa"/>
            <w:vAlign w:val="center"/>
          </w:tcPr>
          <w:p w14:paraId="5D780010" w14:textId="0B531D0C" w:rsidR="00921CF1" w:rsidRPr="007C2694" w:rsidRDefault="00F9104D" w:rsidP="00275B70">
            <w:pPr>
              <w:pStyle w:val="NoSpacing"/>
            </w:pPr>
            <w:commentRangeStart w:id="27"/>
            <w:commentRangeStart w:id="28"/>
            <w:r w:rsidRPr="007C2694">
              <w:t>0.056623</w:t>
            </w:r>
            <w:commentRangeEnd w:id="27"/>
            <w:r w:rsidR="0066155F">
              <w:rPr>
                <w:rStyle w:val="CommentReference"/>
                <w:rFonts w:asciiTheme="minorHAnsi" w:eastAsiaTheme="minorHAnsi" w:hAnsiTheme="minorHAnsi" w:cstheme="minorBidi"/>
              </w:rPr>
              <w:commentReference w:id="27"/>
            </w:r>
            <w:commentRangeEnd w:id="28"/>
            <w:r w:rsidR="00906CC0">
              <w:rPr>
                <w:rStyle w:val="CommentReference"/>
                <w:rFonts w:asciiTheme="minorHAnsi" w:eastAsiaTheme="minorHAnsi" w:hAnsiTheme="minorHAnsi" w:cstheme="minorBidi"/>
              </w:rPr>
              <w:commentReference w:id="28"/>
            </w:r>
          </w:p>
        </w:tc>
        <w:tc>
          <w:tcPr>
            <w:tcW w:w="1080" w:type="dxa"/>
            <w:vAlign w:val="center"/>
          </w:tcPr>
          <w:p w14:paraId="5FA745A5" w14:textId="5CF1B29C" w:rsidR="00921CF1" w:rsidRPr="007C2694" w:rsidRDefault="00921CF1" w:rsidP="00275B70">
            <w:pPr>
              <w:pStyle w:val="NoSpacing"/>
            </w:pPr>
            <w:r w:rsidRPr="007C2694">
              <w:t>0.0</w:t>
            </w:r>
            <w:r w:rsidR="00F9104D" w:rsidRPr="007C2694">
              <w:t>331</w:t>
            </w:r>
          </w:p>
        </w:tc>
      </w:tr>
      <w:tr w:rsidR="00921CF1" w:rsidRPr="00B968C7" w14:paraId="3AAD7CA1" w14:textId="77777777" w:rsidTr="00275B70">
        <w:trPr>
          <w:trHeight w:val="288"/>
        </w:trPr>
        <w:tc>
          <w:tcPr>
            <w:tcW w:w="4860" w:type="dxa"/>
            <w:vAlign w:val="center"/>
          </w:tcPr>
          <w:p w14:paraId="03DBF63F" w14:textId="696C3F56" w:rsidR="00921CF1" w:rsidRPr="00FF2D1E" w:rsidRDefault="00921CF1" w:rsidP="00275B70">
            <w:pPr>
              <w:pStyle w:val="NoSpacing"/>
            </w:pPr>
            <w:r>
              <w:rPr>
                <w:iCs/>
              </w:rPr>
              <w:t>Hispanic ethnicity</w:t>
            </w:r>
            <w:r w:rsidR="00624A12">
              <w:rPr>
                <w:iCs/>
              </w:rPr>
              <w:t xml:space="preserve"> (versus non-Hispanic)</w:t>
            </w:r>
          </w:p>
        </w:tc>
        <w:tc>
          <w:tcPr>
            <w:tcW w:w="1800" w:type="dxa"/>
            <w:vAlign w:val="center"/>
          </w:tcPr>
          <w:p w14:paraId="28827C12" w14:textId="77777777" w:rsidR="00921CF1" w:rsidRPr="00514618" w:rsidRDefault="00921CF1" w:rsidP="00275B70">
            <w:pPr>
              <w:pStyle w:val="NoSpacing"/>
            </w:pPr>
            <w:r w:rsidRPr="00514618">
              <w:rPr>
                <w:rFonts w:eastAsiaTheme="minorEastAsia"/>
              </w:rPr>
              <w:t>0.123911</w:t>
            </w:r>
          </w:p>
        </w:tc>
        <w:tc>
          <w:tcPr>
            <w:tcW w:w="1350" w:type="dxa"/>
            <w:vAlign w:val="center"/>
          </w:tcPr>
          <w:p w14:paraId="30DE8652" w14:textId="77777777" w:rsidR="00921CF1" w:rsidRDefault="00921CF1" w:rsidP="00275B70">
            <w:pPr>
              <w:pStyle w:val="NoSpacing"/>
            </w:pPr>
            <w:r>
              <w:t>&lt;0.0001</w:t>
            </w:r>
          </w:p>
        </w:tc>
        <w:tc>
          <w:tcPr>
            <w:tcW w:w="1620" w:type="dxa"/>
            <w:vAlign w:val="center"/>
          </w:tcPr>
          <w:p w14:paraId="63D3D213" w14:textId="77777777" w:rsidR="00921CF1" w:rsidRPr="00B968C7" w:rsidRDefault="00921CF1" w:rsidP="00275B70">
            <w:pPr>
              <w:pStyle w:val="NoSpacing"/>
              <w:rPr>
                <w:rFonts w:eastAsiaTheme="minorEastAsia"/>
              </w:rPr>
            </w:pPr>
            <w:r w:rsidRPr="00B968C7">
              <w:rPr>
                <w:rFonts w:eastAsiaTheme="minorEastAsia"/>
              </w:rPr>
              <w:t>0.025428</w:t>
            </w:r>
          </w:p>
        </w:tc>
        <w:tc>
          <w:tcPr>
            <w:tcW w:w="1080" w:type="dxa"/>
            <w:vAlign w:val="center"/>
          </w:tcPr>
          <w:p w14:paraId="502F1E62" w14:textId="77777777" w:rsidR="00921CF1" w:rsidRPr="00B968C7" w:rsidRDefault="00921CF1" w:rsidP="00275B70">
            <w:pPr>
              <w:pStyle w:val="NoSpacing"/>
            </w:pPr>
            <w:r w:rsidRPr="00B968C7">
              <w:t>0.3244</w:t>
            </w:r>
          </w:p>
        </w:tc>
      </w:tr>
      <w:tr w:rsidR="00921CF1" w:rsidRPr="00B968C7" w14:paraId="6147D577" w14:textId="77777777" w:rsidTr="00275B70">
        <w:trPr>
          <w:trHeight w:val="288"/>
        </w:trPr>
        <w:tc>
          <w:tcPr>
            <w:tcW w:w="4860" w:type="dxa"/>
            <w:vAlign w:val="center"/>
          </w:tcPr>
          <w:p w14:paraId="2C92FCF6" w14:textId="2B1C30BC" w:rsidR="00921CF1" w:rsidRPr="00FF2D1E" w:rsidRDefault="00921CF1" w:rsidP="00275B70">
            <w:pPr>
              <w:pStyle w:val="NoSpacing"/>
            </w:pPr>
            <w:r w:rsidRPr="00FF2D1E">
              <w:t>BMI (</w:t>
            </w:r>
            <w:r w:rsidR="00624A12">
              <w:t xml:space="preserve">per </w:t>
            </w:r>
            <w:r w:rsidRPr="00FF2D1E">
              <w:t>kg/m</w:t>
            </w:r>
            <w:r w:rsidRPr="00FF2D1E">
              <w:rPr>
                <w:vertAlign w:val="superscript"/>
              </w:rPr>
              <w:t>2</w:t>
            </w:r>
            <w:r w:rsidRPr="00FF2D1E">
              <w:t>)</w:t>
            </w:r>
          </w:p>
        </w:tc>
        <w:tc>
          <w:tcPr>
            <w:tcW w:w="1800" w:type="dxa"/>
            <w:vAlign w:val="center"/>
          </w:tcPr>
          <w:p w14:paraId="1DFF465B" w14:textId="77777777" w:rsidR="00921CF1" w:rsidRPr="00514618" w:rsidRDefault="00921CF1" w:rsidP="00275B70">
            <w:pPr>
              <w:pStyle w:val="NoSpacing"/>
            </w:pPr>
            <w:r w:rsidRPr="00397C8E">
              <w:t>0.025472</w:t>
            </w:r>
          </w:p>
        </w:tc>
        <w:tc>
          <w:tcPr>
            <w:tcW w:w="1350" w:type="dxa"/>
            <w:vAlign w:val="center"/>
          </w:tcPr>
          <w:p w14:paraId="653AD47E" w14:textId="77777777" w:rsidR="00921CF1" w:rsidRDefault="00921CF1" w:rsidP="00275B70">
            <w:pPr>
              <w:pStyle w:val="NoSpacing"/>
            </w:pPr>
            <w:r>
              <w:t>0.3449</w:t>
            </w:r>
          </w:p>
        </w:tc>
        <w:tc>
          <w:tcPr>
            <w:tcW w:w="1620" w:type="dxa"/>
            <w:vAlign w:val="center"/>
          </w:tcPr>
          <w:p w14:paraId="1CF6D1E6" w14:textId="77777777" w:rsidR="00921CF1" w:rsidRPr="00B968C7" w:rsidRDefault="00921CF1" w:rsidP="00275B70">
            <w:pPr>
              <w:pStyle w:val="NoSpacing"/>
              <w:rPr>
                <w:rFonts w:eastAsiaTheme="minorEastAsia"/>
              </w:rPr>
            </w:pPr>
            <w:r w:rsidRPr="00B968C7">
              <w:rPr>
                <w:rFonts w:eastAsiaTheme="minorEastAsia"/>
              </w:rPr>
              <w:t>0.045630</w:t>
            </w:r>
          </w:p>
        </w:tc>
        <w:tc>
          <w:tcPr>
            <w:tcW w:w="1080" w:type="dxa"/>
            <w:vAlign w:val="center"/>
          </w:tcPr>
          <w:p w14:paraId="43DF1C27" w14:textId="77777777" w:rsidR="00921CF1" w:rsidRPr="00B968C7" w:rsidRDefault="00921CF1" w:rsidP="00275B70">
            <w:pPr>
              <w:pStyle w:val="NoSpacing"/>
            </w:pPr>
            <w:r w:rsidRPr="00B968C7">
              <w:t>0.0617</w:t>
            </w:r>
          </w:p>
        </w:tc>
      </w:tr>
      <w:tr w:rsidR="00624A12" w:rsidRPr="00B968C7" w14:paraId="3C44665A" w14:textId="77777777" w:rsidTr="00275B70">
        <w:trPr>
          <w:trHeight w:val="288"/>
        </w:trPr>
        <w:tc>
          <w:tcPr>
            <w:tcW w:w="4860" w:type="dxa"/>
            <w:vAlign w:val="center"/>
          </w:tcPr>
          <w:p w14:paraId="569A47F7" w14:textId="543A0660" w:rsidR="00624A12" w:rsidRDefault="00624A12" w:rsidP="00624A12">
            <w:pPr>
              <w:pStyle w:val="NoSpacing"/>
            </w:pPr>
            <w:r>
              <w:t>eGFR (per mL/min/1.73 m</w:t>
            </w:r>
            <w:r w:rsidRPr="001B6475">
              <w:rPr>
                <w:vertAlign w:val="superscript"/>
              </w:rPr>
              <w:t>2</w:t>
            </w:r>
            <w:r>
              <w:t>)</w:t>
            </w:r>
          </w:p>
        </w:tc>
        <w:tc>
          <w:tcPr>
            <w:tcW w:w="1800" w:type="dxa"/>
            <w:vAlign w:val="center"/>
          </w:tcPr>
          <w:p w14:paraId="77C79FBA" w14:textId="32DC74DF" w:rsidR="00624A12" w:rsidRPr="00514618" w:rsidRDefault="00624A12" w:rsidP="00624A12">
            <w:pPr>
              <w:pStyle w:val="NoSpacing"/>
            </w:pPr>
            <w:r>
              <w:rPr>
                <w:rFonts w:eastAsiaTheme="minorEastAsia"/>
              </w:rPr>
              <w:t>0.12</w:t>
            </w:r>
            <w:r w:rsidR="007C2694">
              <w:rPr>
                <w:rFonts w:eastAsiaTheme="minorEastAsia"/>
              </w:rPr>
              <w:t>7245</w:t>
            </w:r>
          </w:p>
        </w:tc>
        <w:tc>
          <w:tcPr>
            <w:tcW w:w="1350" w:type="dxa"/>
            <w:vAlign w:val="center"/>
          </w:tcPr>
          <w:p w14:paraId="404789F9" w14:textId="7720B3B3" w:rsidR="00624A12" w:rsidRDefault="00624A12" w:rsidP="00624A12">
            <w:pPr>
              <w:pStyle w:val="NoSpacing"/>
            </w:pPr>
            <w:r>
              <w:t>&lt;0.0001</w:t>
            </w:r>
          </w:p>
        </w:tc>
        <w:tc>
          <w:tcPr>
            <w:tcW w:w="1620" w:type="dxa"/>
            <w:vAlign w:val="center"/>
          </w:tcPr>
          <w:p w14:paraId="1384E269" w14:textId="61558720" w:rsidR="00624A12" w:rsidRPr="00B968C7" w:rsidRDefault="00624A12" w:rsidP="00624A12">
            <w:pPr>
              <w:pStyle w:val="NoSpacing"/>
            </w:pPr>
            <w:r>
              <w:rPr>
                <w:rFonts w:eastAsiaTheme="minorEastAsia"/>
              </w:rPr>
              <w:t>0.05</w:t>
            </w:r>
            <w:r w:rsidR="007C2694">
              <w:rPr>
                <w:rFonts w:eastAsiaTheme="minorEastAsia"/>
              </w:rPr>
              <w:t>7184</w:t>
            </w:r>
          </w:p>
        </w:tc>
        <w:tc>
          <w:tcPr>
            <w:tcW w:w="1080" w:type="dxa"/>
            <w:vAlign w:val="center"/>
          </w:tcPr>
          <w:p w14:paraId="6BEE9E86" w14:textId="1C81D1DF" w:rsidR="00624A12" w:rsidRPr="00B968C7" w:rsidRDefault="00624A12" w:rsidP="00624A12">
            <w:pPr>
              <w:pStyle w:val="NoSpacing"/>
            </w:pPr>
            <w:r>
              <w:t>0.0359</w:t>
            </w:r>
          </w:p>
        </w:tc>
      </w:tr>
      <w:tr w:rsidR="00624A12" w:rsidRPr="00B968C7" w14:paraId="3008A4C8" w14:textId="77777777" w:rsidTr="00275B70">
        <w:trPr>
          <w:trHeight w:val="288"/>
        </w:trPr>
        <w:tc>
          <w:tcPr>
            <w:tcW w:w="4860" w:type="dxa"/>
            <w:vAlign w:val="center"/>
          </w:tcPr>
          <w:p w14:paraId="1BD51325" w14:textId="77777777" w:rsidR="00624A12" w:rsidRPr="00FF2D1E" w:rsidRDefault="00624A12" w:rsidP="00624A12">
            <w:pPr>
              <w:pStyle w:val="NoSpacing"/>
            </w:pPr>
            <w:r>
              <w:t>Cigarette use (versus never)</w:t>
            </w:r>
          </w:p>
        </w:tc>
        <w:tc>
          <w:tcPr>
            <w:tcW w:w="1800" w:type="dxa"/>
            <w:vAlign w:val="center"/>
          </w:tcPr>
          <w:p w14:paraId="584C2EE8" w14:textId="77777777" w:rsidR="00624A12" w:rsidRPr="00514618" w:rsidRDefault="00624A12" w:rsidP="00624A12">
            <w:pPr>
              <w:pStyle w:val="NoSpacing"/>
            </w:pPr>
          </w:p>
        </w:tc>
        <w:tc>
          <w:tcPr>
            <w:tcW w:w="1350" w:type="dxa"/>
            <w:vAlign w:val="center"/>
          </w:tcPr>
          <w:p w14:paraId="7DB06A85" w14:textId="77777777" w:rsidR="00624A12" w:rsidRPr="00FF2D1E" w:rsidRDefault="00624A12" w:rsidP="00624A12">
            <w:pPr>
              <w:pStyle w:val="NoSpacing"/>
            </w:pPr>
            <w:r>
              <w:t>&lt;0.0001</w:t>
            </w:r>
          </w:p>
        </w:tc>
        <w:tc>
          <w:tcPr>
            <w:tcW w:w="1620" w:type="dxa"/>
            <w:vAlign w:val="center"/>
          </w:tcPr>
          <w:p w14:paraId="73F37443" w14:textId="77777777" w:rsidR="00624A12" w:rsidRPr="00B968C7" w:rsidRDefault="00624A12" w:rsidP="00624A12">
            <w:pPr>
              <w:pStyle w:val="NoSpacing"/>
            </w:pPr>
          </w:p>
        </w:tc>
        <w:tc>
          <w:tcPr>
            <w:tcW w:w="1080" w:type="dxa"/>
            <w:vAlign w:val="center"/>
          </w:tcPr>
          <w:p w14:paraId="5DC02998" w14:textId="77777777" w:rsidR="00624A12" w:rsidRPr="00B968C7" w:rsidRDefault="00624A12" w:rsidP="00624A12">
            <w:pPr>
              <w:pStyle w:val="NoSpacing"/>
            </w:pPr>
            <w:r w:rsidRPr="00B968C7">
              <w:t>&lt;0.0001</w:t>
            </w:r>
          </w:p>
        </w:tc>
      </w:tr>
      <w:tr w:rsidR="00624A12" w:rsidRPr="00B968C7" w14:paraId="029B0F0B" w14:textId="77777777" w:rsidTr="00275B70">
        <w:trPr>
          <w:trHeight w:val="288"/>
        </w:trPr>
        <w:tc>
          <w:tcPr>
            <w:tcW w:w="4860" w:type="dxa"/>
            <w:vAlign w:val="center"/>
          </w:tcPr>
          <w:p w14:paraId="56A64A19" w14:textId="77777777" w:rsidR="00624A12" w:rsidRDefault="00624A12" w:rsidP="00624A12">
            <w:pPr>
              <w:pStyle w:val="NoSpacing"/>
            </w:pPr>
            <w:r>
              <w:t xml:space="preserve">     Current</w:t>
            </w:r>
          </w:p>
        </w:tc>
        <w:tc>
          <w:tcPr>
            <w:tcW w:w="1800" w:type="dxa"/>
            <w:vAlign w:val="center"/>
          </w:tcPr>
          <w:p w14:paraId="447578D3" w14:textId="77777777" w:rsidR="00624A12" w:rsidRPr="00514618" w:rsidRDefault="00624A12" w:rsidP="00624A12">
            <w:pPr>
              <w:pStyle w:val="NoSpacing"/>
              <w:rPr>
                <w:rFonts w:eastAsiaTheme="minorEastAsia"/>
              </w:rPr>
            </w:pPr>
            <w:r>
              <w:t>0.142412</w:t>
            </w:r>
          </w:p>
        </w:tc>
        <w:tc>
          <w:tcPr>
            <w:tcW w:w="1350" w:type="dxa"/>
            <w:vAlign w:val="center"/>
          </w:tcPr>
          <w:p w14:paraId="69A90506" w14:textId="77777777" w:rsidR="00624A12" w:rsidRDefault="00624A12" w:rsidP="00624A12">
            <w:pPr>
              <w:pStyle w:val="NoSpacing"/>
            </w:pPr>
            <w:r>
              <w:t>&lt;0.0001</w:t>
            </w:r>
          </w:p>
        </w:tc>
        <w:tc>
          <w:tcPr>
            <w:tcW w:w="1620" w:type="dxa"/>
            <w:vAlign w:val="center"/>
          </w:tcPr>
          <w:p w14:paraId="1432B73C" w14:textId="77777777" w:rsidR="00624A12" w:rsidRPr="00B968C7" w:rsidRDefault="00624A12" w:rsidP="00624A12">
            <w:pPr>
              <w:pStyle w:val="NoSpacing"/>
              <w:rPr>
                <w:rFonts w:eastAsiaTheme="minorEastAsia"/>
              </w:rPr>
            </w:pPr>
            <w:r>
              <w:t>0.085403</w:t>
            </w:r>
          </w:p>
        </w:tc>
        <w:tc>
          <w:tcPr>
            <w:tcW w:w="1080" w:type="dxa"/>
            <w:vAlign w:val="center"/>
          </w:tcPr>
          <w:p w14:paraId="78AC3C87" w14:textId="77777777" w:rsidR="00624A12" w:rsidRPr="00B968C7" w:rsidRDefault="00624A12" w:rsidP="00624A12">
            <w:pPr>
              <w:pStyle w:val="NoSpacing"/>
            </w:pPr>
            <w:r>
              <w:t>0.0005</w:t>
            </w:r>
          </w:p>
        </w:tc>
      </w:tr>
      <w:tr w:rsidR="00624A12" w:rsidRPr="00B968C7" w14:paraId="17ED6E9F" w14:textId="77777777" w:rsidTr="00275B70">
        <w:trPr>
          <w:trHeight w:val="288"/>
        </w:trPr>
        <w:tc>
          <w:tcPr>
            <w:tcW w:w="4860" w:type="dxa"/>
            <w:vAlign w:val="center"/>
          </w:tcPr>
          <w:p w14:paraId="119CC030" w14:textId="77777777" w:rsidR="00624A12" w:rsidRDefault="00624A12" w:rsidP="00624A12">
            <w:pPr>
              <w:pStyle w:val="NoSpacing"/>
            </w:pPr>
            <w:r>
              <w:t xml:space="preserve">     Former</w:t>
            </w:r>
          </w:p>
        </w:tc>
        <w:tc>
          <w:tcPr>
            <w:tcW w:w="1800" w:type="dxa"/>
            <w:vAlign w:val="center"/>
          </w:tcPr>
          <w:p w14:paraId="4585A4D7" w14:textId="77777777" w:rsidR="00624A12" w:rsidRPr="00514618" w:rsidRDefault="00624A12" w:rsidP="00624A12">
            <w:pPr>
              <w:pStyle w:val="NoSpacing"/>
              <w:rPr>
                <w:rFonts w:eastAsiaTheme="minorEastAsia"/>
              </w:rPr>
            </w:pPr>
            <w:r>
              <w:t>0.030349</w:t>
            </w:r>
          </w:p>
        </w:tc>
        <w:tc>
          <w:tcPr>
            <w:tcW w:w="1350" w:type="dxa"/>
            <w:vAlign w:val="center"/>
          </w:tcPr>
          <w:p w14:paraId="3311ADD0" w14:textId="77777777" w:rsidR="00624A12" w:rsidRDefault="00624A12" w:rsidP="00624A12">
            <w:pPr>
              <w:pStyle w:val="NoSpacing"/>
            </w:pPr>
            <w:r>
              <w:t>0.2558</w:t>
            </w:r>
          </w:p>
        </w:tc>
        <w:tc>
          <w:tcPr>
            <w:tcW w:w="1620" w:type="dxa"/>
            <w:vAlign w:val="center"/>
          </w:tcPr>
          <w:p w14:paraId="4845D902" w14:textId="77777777" w:rsidR="00624A12" w:rsidRPr="00B968C7" w:rsidRDefault="00624A12" w:rsidP="00624A12">
            <w:pPr>
              <w:pStyle w:val="NoSpacing"/>
              <w:rPr>
                <w:rFonts w:eastAsiaTheme="minorEastAsia"/>
              </w:rPr>
            </w:pPr>
            <w:r>
              <w:t>0.075534</w:t>
            </w:r>
          </w:p>
        </w:tc>
        <w:tc>
          <w:tcPr>
            <w:tcW w:w="1080" w:type="dxa"/>
            <w:vAlign w:val="center"/>
          </w:tcPr>
          <w:p w14:paraId="3AA2F067" w14:textId="77777777" w:rsidR="00624A12" w:rsidRPr="00B968C7" w:rsidRDefault="00624A12" w:rsidP="00624A12">
            <w:pPr>
              <w:pStyle w:val="NoSpacing"/>
            </w:pPr>
            <w:r>
              <w:t>0.0019</w:t>
            </w:r>
          </w:p>
        </w:tc>
      </w:tr>
      <w:tr w:rsidR="00624A12" w:rsidRPr="00B968C7" w14:paraId="4650E9C2" w14:textId="77777777" w:rsidTr="00275B70">
        <w:trPr>
          <w:trHeight w:val="288"/>
        </w:trPr>
        <w:tc>
          <w:tcPr>
            <w:tcW w:w="4860" w:type="dxa"/>
            <w:vAlign w:val="center"/>
          </w:tcPr>
          <w:p w14:paraId="0AB97D04" w14:textId="0EA48055" w:rsidR="00624A12" w:rsidRPr="00FF2D1E" w:rsidRDefault="00624A12" w:rsidP="00624A12">
            <w:pPr>
              <w:pStyle w:val="NoSpacing"/>
              <w:rPr>
                <w:iCs/>
              </w:rPr>
            </w:pPr>
            <w:r>
              <w:rPr>
                <w:iCs/>
              </w:rPr>
              <w:t>LVEF (per %)</w:t>
            </w:r>
          </w:p>
        </w:tc>
        <w:tc>
          <w:tcPr>
            <w:tcW w:w="1800" w:type="dxa"/>
            <w:vAlign w:val="center"/>
          </w:tcPr>
          <w:p w14:paraId="08FDBF39" w14:textId="77777777" w:rsidR="00624A12" w:rsidRPr="00514618" w:rsidRDefault="00624A12" w:rsidP="00624A12">
            <w:pPr>
              <w:pStyle w:val="NoSpacing"/>
            </w:pPr>
            <w:r w:rsidRPr="00514618">
              <w:rPr>
                <w:rFonts w:eastAsiaTheme="minorEastAsia"/>
              </w:rPr>
              <w:t>-0.029155</w:t>
            </w:r>
          </w:p>
        </w:tc>
        <w:tc>
          <w:tcPr>
            <w:tcW w:w="1350" w:type="dxa"/>
            <w:vAlign w:val="center"/>
          </w:tcPr>
          <w:p w14:paraId="099DAD1A" w14:textId="77777777" w:rsidR="00624A12" w:rsidRPr="00412A47" w:rsidRDefault="00624A12" w:rsidP="00624A12">
            <w:pPr>
              <w:pStyle w:val="NoSpacing"/>
              <w:rPr>
                <w:b/>
                <w:bCs/>
              </w:rPr>
            </w:pPr>
            <w:r>
              <w:t>0.3004</w:t>
            </w:r>
          </w:p>
        </w:tc>
        <w:tc>
          <w:tcPr>
            <w:tcW w:w="1620" w:type="dxa"/>
            <w:vAlign w:val="center"/>
          </w:tcPr>
          <w:p w14:paraId="01066530" w14:textId="77777777" w:rsidR="00624A12" w:rsidRPr="00B968C7" w:rsidRDefault="00624A12" w:rsidP="00624A12">
            <w:pPr>
              <w:pStyle w:val="NoSpacing"/>
            </w:pPr>
            <w:r w:rsidRPr="00B968C7">
              <w:rPr>
                <w:rFonts w:eastAsiaTheme="minorEastAsia"/>
              </w:rPr>
              <w:t>-0.023034</w:t>
            </w:r>
          </w:p>
        </w:tc>
        <w:tc>
          <w:tcPr>
            <w:tcW w:w="1080" w:type="dxa"/>
            <w:vAlign w:val="center"/>
          </w:tcPr>
          <w:p w14:paraId="6D649264" w14:textId="77777777" w:rsidR="00624A12" w:rsidRPr="00B968C7" w:rsidRDefault="00624A12" w:rsidP="00624A12">
            <w:pPr>
              <w:pStyle w:val="NoSpacing"/>
            </w:pPr>
            <w:r w:rsidRPr="00B968C7">
              <w:t>0.3670</w:t>
            </w:r>
          </w:p>
        </w:tc>
      </w:tr>
      <w:tr w:rsidR="00624A12" w:rsidRPr="00B968C7" w14:paraId="48C3DC9B" w14:textId="77777777" w:rsidTr="00275B70">
        <w:trPr>
          <w:trHeight w:val="288"/>
        </w:trPr>
        <w:tc>
          <w:tcPr>
            <w:tcW w:w="4860" w:type="dxa"/>
            <w:vAlign w:val="center"/>
          </w:tcPr>
          <w:p w14:paraId="29249E5B" w14:textId="77777777" w:rsidR="00624A12" w:rsidRDefault="00624A12" w:rsidP="00624A12">
            <w:pPr>
              <w:pStyle w:val="NoSpacing"/>
              <w:rPr>
                <w:iCs/>
              </w:rPr>
            </w:pPr>
            <w:r>
              <w:rPr>
                <w:iCs/>
              </w:rPr>
              <w:t>Atrial fibrillation/flutter rhythm on ECG</w:t>
            </w:r>
          </w:p>
        </w:tc>
        <w:tc>
          <w:tcPr>
            <w:tcW w:w="1800" w:type="dxa"/>
            <w:vAlign w:val="center"/>
          </w:tcPr>
          <w:p w14:paraId="7CDBCB97" w14:textId="77777777" w:rsidR="00624A12" w:rsidRPr="00580693" w:rsidRDefault="00624A12" w:rsidP="00624A12">
            <w:pPr>
              <w:pStyle w:val="NoSpacing"/>
              <w:rPr>
                <w:rFonts w:eastAsiaTheme="minorEastAsia"/>
              </w:rPr>
            </w:pPr>
            <w:r w:rsidRPr="00580693">
              <w:rPr>
                <w:rFonts w:eastAsiaTheme="minorEastAsia"/>
              </w:rPr>
              <w:t>0.054589</w:t>
            </w:r>
          </w:p>
        </w:tc>
        <w:tc>
          <w:tcPr>
            <w:tcW w:w="1350" w:type="dxa"/>
            <w:vAlign w:val="center"/>
          </w:tcPr>
          <w:p w14:paraId="171E6B73" w14:textId="77777777" w:rsidR="00624A12" w:rsidRDefault="00624A12" w:rsidP="00624A12">
            <w:pPr>
              <w:pStyle w:val="NoSpacing"/>
            </w:pPr>
            <w:r>
              <w:t>0.0423</w:t>
            </w:r>
          </w:p>
        </w:tc>
        <w:tc>
          <w:tcPr>
            <w:tcW w:w="1620" w:type="dxa"/>
            <w:vAlign w:val="center"/>
          </w:tcPr>
          <w:p w14:paraId="050CDD8B" w14:textId="77777777" w:rsidR="00624A12" w:rsidRPr="00B968C7" w:rsidRDefault="00624A12" w:rsidP="00624A12">
            <w:pPr>
              <w:pStyle w:val="NoSpacing"/>
              <w:rPr>
                <w:rFonts w:eastAsiaTheme="minorEastAsia"/>
              </w:rPr>
            </w:pPr>
            <w:r w:rsidRPr="00B968C7">
              <w:rPr>
                <w:rFonts w:eastAsiaTheme="minorEastAsia"/>
              </w:rPr>
              <w:t>0.150148</w:t>
            </w:r>
          </w:p>
        </w:tc>
        <w:tc>
          <w:tcPr>
            <w:tcW w:w="1080" w:type="dxa"/>
            <w:vAlign w:val="center"/>
          </w:tcPr>
          <w:p w14:paraId="599BCAE7" w14:textId="77777777" w:rsidR="00624A12" w:rsidRPr="00B968C7" w:rsidRDefault="00624A12" w:rsidP="00624A12">
            <w:pPr>
              <w:pStyle w:val="NoSpacing"/>
            </w:pPr>
            <w:r w:rsidRPr="00B968C7">
              <w:t>&lt;0.0001</w:t>
            </w:r>
          </w:p>
        </w:tc>
      </w:tr>
      <w:tr w:rsidR="00624A12" w:rsidRPr="00B968C7" w14:paraId="66BF720F" w14:textId="77777777" w:rsidTr="00275B70">
        <w:trPr>
          <w:trHeight w:val="288"/>
        </w:trPr>
        <w:tc>
          <w:tcPr>
            <w:tcW w:w="4860" w:type="dxa"/>
            <w:vAlign w:val="center"/>
          </w:tcPr>
          <w:p w14:paraId="1CF2F43D" w14:textId="05868AB5" w:rsidR="00624A12" w:rsidRDefault="00624A12" w:rsidP="00624A12">
            <w:pPr>
              <w:pStyle w:val="NoSpacing"/>
              <w:rPr>
                <w:iCs/>
              </w:rPr>
            </w:pPr>
            <w:r>
              <w:t>Medical history (versus no history):</w:t>
            </w:r>
          </w:p>
        </w:tc>
        <w:tc>
          <w:tcPr>
            <w:tcW w:w="1800" w:type="dxa"/>
            <w:vAlign w:val="center"/>
          </w:tcPr>
          <w:p w14:paraId="2F90780A" w14:textId="77777777" w:rsidR="00624A12" w:rsidRPr="005F6155" w:rsidDel="005F6155" w:rsidRDefault="00624A12" w:rsidP="00624A12">
            <w:pPr>
              <w:pStyle w:val="NoSpacing"/>
              <w:rPr>
                <w:rFonts w:eastAsiaTheme="minorEastAsia"/>
              </w:rPr>
            </w:pPr>
          </w:p>
        </w:tc>
        <w:tc>
          <w:tcPr>
            <w:tcW w:w="1350" w:type="dxa"/>
            <w:vAlign w:val="center"/>
          </w:tcPr>
          <w:p w14:paraId="5459F418" w14:textId="77777777" w:rsidR="00624A12" w:rsidRDefault="00624A12" w:rsidP="00624A12">
            <w:pPr>
              <w:pStyle w:val="NoSpacing"/>
            </w:pPr>
          </w:p>
        </w:tc>
        <w:tc>
          <w:tcPr>
            <w:tcW w:w="1620" w:type="dxa"/>
            <w:vAlign w:val="center"/>
          </w:tcPr>
          <w:p w14:paraId="19F61C1B" w14:textId="77777777" w:rsidR="00624A12" w:rsidRPr="00B968C7" w:rsidRDefault="00624A12" w:rsidP="00624A12">
            <w:pPr>
              <w:pStyle w:val="NoSpacing"/>
              <w:rPr>
                <w:rFonts w:eastAsiaTheme="minorEastAsia"/>
              </w:rPr>
            </w:pPr>
          </w:p>
        </w:tc>
        <w:tc>
          <w:tcPr>
            <w:tcW w:w="1080" w:type="dxa"/>
            <w:vAlign w:val="center"/>
          </w:tcPr>
          <w:p w14:paraId="11A0F40E" w14:textId="77777777" w:rsidR="00624A12" w:rsidRPr="00B968C7" w:rsidRDefault="00624A12" w:rsidP="00624A12">
            <w:pPr>
              <w:pStyle w:val="NoSpacing"/>
            </w:pPr>
          </w:p>
        </w:tc>
      </w:tr>
      <w:tr w:rsidR="00624A12" w:rsidRPr="00B968C7" w14:paraId="18690966" w14:textId="77777777" w:rsidTr="00275B70">
        <w:trPr>
          <w:trHeight w:val="288"/>
        </w:trPr>
        <w:tc>
          <w:tcPr>
            <w:tcW w:w="4860" w:type="dxa"/>
            <w:vAlign w:val="center"/>
          </w:tcPr>
          <w:p w14:paraId="59879366" w14:textId="77777777" w:rsidR="00624A12" w:rsidRPr="00FF2D1E" w:rsidRDefault="00624A12" w:rsidP="00624A12">
            <w:pPr>
              <w:pStyle w:val="NoSpacing"/>
              <w:rPr>
                <w:iCs/>
              </w:rPr>
            </w:pPr>
            <w:r>
              <w:rPr>
                <w:iCs/>
              </w:rPr>
              <w:t xml:space="preserve">     Hypertension</w:t>
            </w:r>
          </w:p>
        </w:tc>
        <w:tc>
          <w:tcPr>
            <w:tcW w:w="1800" w:type="dxa"/>
            <w:vAlign w:val="center"/>
          </w:tcPr>
          <w:p w14:paraId="412E83C0" w14:textId="77777777" w:rsidR="00624A12" w:rsidRPr="00580693" w:rsidRDefault="00624A12" w:rsidP="00624A12">
            <w:pPr>
              <w:pStyle w:val="NoSpacing"/>
            </w:pPr>
            <w:r w:rsidRPr="00580693">
              <w:rPr>
                <w:rFonts w:eastAsiaTheme="minorEastAsia"/>
              </w:rPr>
              <w:t>-0.010847</w:t>
            </w:r>
          </w:p>
        </w:tc>
        <w:tc>
          <w:tcPr>
            <w:tcW w:w="1350" w:type="dxa"/>
            <w:vAlign w:val="center"/>
          </w:tcPr>
          <w:p w14:paraId="30813278" w14:textId="77777777" w:rsidR="00624A12" w:rsidRPr="00412A47" w:rsidRDefault="00624A12" w:rsidP="00624A12">
            <w:pPr>
              <w:pStyle w:val="NoSpacing"/>
              <w:rPr>
                <w:b/>
                <w:bCs/>
              </w:rPr>
            </w:pPr>
            <w:r>
              <w:t>0.6869</w:t>
            </w:r>
          </w:p>
        </w:tc>
        <w:tc>
          <w:tcPr>
            <w:tcW w:w="1620" w:type="dxa"/>
            <w:vAlign w:val="center"/>
          </w:tcPr>
          <w:p w14:paraId="6779F7A3" w14:textId="77777777" w:rsidR="00624A12" w:rsidRPr="00B968C7" w:rsidRDefault="00624A12" w:rsidP="00624A12">
            <w:pPr>
              <w:pStyle w:val="NoSpacing"/>
            </w:pPr>
            <w:r w:rsidRPr="00B968C7">
              <w:rPr>
                <w:rFonts w:eastAsiaTheme="minorEastAsia"/>
              </w:rPr>
              <w:t>0.135535</w:t>
            </w:r>
          </w:p>
        </w:tc>
        <w:tc>
          <w:tcPr>
            <w:tcW w:w="1080" w:type="dxa"/>
            <w:vAlign w:val="center"/>
          </w:tcPr>
          <w:p w14:paraId="4D1E2472" w14:textId="77777777" w:rsidR="00624A12" w:rsidRPr="00B968C7" w:rsidRDefault="00624A12" w:rsidP="00624A12">
            <w:pPr>
              <w:pStyle w:val="NoSpacing"/>
            </w:pPr>
            <w:r w:rsidRPr="00B968C7">
              <w:t>&lt;0.0001</w:t>
            </w:r>
          </w:p>
        </w:tc>
      </w:tr>
      <w:tr w:rsidR="00624A12" w:rsidRPr="00B968C7" w14:paraId="4A23B642" w14:textId="77777777" w:rsidTr="00275B70">
        <w:trPr>
          <w:trHeight w:val="288"/>
        </w:trPr>
        <w:tc>
          <w:tcPr>
            <w:tcW w:w="4860" w:type="dxa"/>
            <w:vAlign w:val="center"/>
          </w:tcPr>
          <w:p w14:paraId="109A5BAF" w14:textId="77777777" w:rsidR="00624A12" w:rsidRDefault="00624A12" w:rsidP="00624A12">
            <w:pPr>
              <w:pStyle w:val="NoSpacing"/>
              <w:rPr>
                <w:iCs/>
              </w:rPr>
            </w:pPr>
            <w:r>
              <w:rPr>
                <w:iCs/>
              </w:rPr>
              <w:t xml:space="preserve">     Hyperlipidemia</w:t>
            </w:r>
          </w:p>
        </w:tc>
        <w:tc>
          <w:tcPr>
            <w:tcW w:w="1800" w:type="dxa"/>
            <w:vAlign w:val="center"/>
          </w:tcPr>
          <w:p w14:paraId="0CBC02F2" w14:textId="77777777" w:rsidR="00624A12" w:rsidRPr="00580693" w:rsidRDefault="00624A12" w:rsidP="00624A12">
            <w:pPr>
              <w:pStyle w:val="NoSpacing"/>
              <w:rPr>
                <w:rFonts w:eastAsiaTheme="minorEastAsia"/>
              </w:rPr>
            </w:pPr>
            <w:r w:rsidRPr="00580693">
              <w:rPr>
                <w:rFonts w:eastAsiaTheme="minorEastAsia"/>
              </w:rPr>
              <w:t>-0.064651</w:t>
            </w:r>
          </w:p>
        </w:tc>
        <w:tc>
          <w:tcPr>
            <w:tcW w:w="1350" w:type="dxa"/>
            <w:vAlign w:val="center"/>
          </w:tcPr>
          <w:p w14:paraId="23C9C480" w14:textId="77777777" w:rsidR="00624A12" w:rsidRDefault="00624A12" w:rsidP="00624A12">
            <w:pPr>
              <w:pStyle w:val="NoSpacing"/>
            </w:pPr>
            <w:r>
              <w:t>0.0163</w:t>
            </w:r>
          </w:p>
        </w:tc>
        <w:tc>
          <w:tcPr>
            <w:tcW w:w="1620" w:type="dxa"/>
            <w:vAlign w:val="center"/>
          </w:tcPr>
          <w:p w14:paraId="0E841A06" w14:textId="77777777" w:rsidR="00624A12" w:rsidRPr="00B968C7" w:rsidRDefault="00624A12" w:rsidP="00624A12">
            <w:pPr>
              <w:pStyle w:val="NoSpacing"/>
              <w:rPr>
                <w:rFonts w:eastAsiaTheme="minorEastAsia"/>
              </w:rPr>
            </w:pPr>
            <w:r w:rsidRPr="00B968C7">
              <w:rPr>
                <w:rFonts w:eastAsiaTheme="minorEastAsia"/>
              </w:rPr>
              <w:t>0.035628</w:t>
            </w:r>
          </w:p>
        </w:tc>
        <w:tc>
          <w:tcPr>
            <w:tcW w:w="1080" w:type="dxa"/>
            <w:vAlign w:val="center"/>
          </w:tcPr>
          <w:p w14:paraId="7CE72281" w14:textId="77777777" w:rsidR="00624A12" w:rsidRPr="00B968C7" w:rsidRDefault="00624A12" w:rsidP="00624A12">
            <w:pPr>
              <w:pStyle w:val="NoSpacing"/>
            </w:pPr>
            <w:r w:rsidRPr="00B968C7">
              <w:t>0.1444</w:t>
            </w:r>
          </w:p>
        </w:tc>
      </w:tr>
      <w:tr w:rsidR="00624A12" w:rsidRPr="00B968C7" w14:paraId="579042A4" w14:textId="77777777" w:rsidTr="00275B70">
        <w:trPr>
          <w:trHeight w:val="288"/>
        </w:trPr>
        <w:tc>
          <w:tcPr>
            <w:tcW w:w="4860" w:type="dxa"/>
            <w:vAlign w:val="center"/>
          </w:tcPr>
          <w:p w14:paraId="5713E482" w14:textId="77777777" w:rsidR="00624A12" w:rsidRPr="00FF2D1E" w:rsidRDefault="00624A12" w:rsidP="00624A12">
            <w:pPr>
              <w:pStyle w:val="NoSpacing"/>
              <w:rPr>
                <w:iCs/>
              </w:rPr>
            </w:pPr>
            <w:r>
              <w:rPr>
                <w:iCs/>
              </w:rPr>
              <w:t xml:space="preserve">     </w:t>
            </w:r>
            <w:r w:rsidRPr="00793FB0">
              <w:rPr>
                <w:iCs/>
              </w:rPr>
              <w:t>Diabetes</w:t>
            </w:r>
          </w:p>
        </w:tc>
        <w:tc>
          <w:tcPr>
            <w:tcW w:w="1800" w:type="dxa"/>
            <w:vAlign w:val="center"/>
          </w:tcPr>
          <w:p w14:paraId="31322399" w14:textId="77777777" w:rsidR="00624A12" w:rsidRPr="00580693" w:rsidRDefault="00624A12" w:rsidP="00624A12">
            <w:pPr>
              <w:pStyle w:val="NoSpacing"/>
            </w:pPr>
            <w:r w:rsidRPr="00793FB0">
              <w:rPr>
                <w:rFonts w:eastAsiaTheme="minorEastAsia"/>
              </w:rPr>
              <w:t>0.111355</w:t>
            </w:r>
          </w:p>
        </w:tc>
        <w:tc>
          <w:tcPr>
            <w:tcW w:w="1350" w:type="dxa"/>
            <w:vAlign w:val="center"/>
          </w:tcPr>
          <w:p w14:paraId="6B8C6C49" w14:textId="77777777" w:rsidR="00624A12" w:rsidRPr="00412A47" w:rsidRDefault="00624A12" w:rsidP="00624A12">
            <w:pPr>
              <w:pStyle w:val="NoSpacing"/>
              <w:rPr>
                <w:b/>
                <w:bCs/>
              </w:rPr>
            </w:pPr>
            <w:r w:rsidRPr="00793FB0">
              <w:t>&lt;0.0001</w:t>
            </w:r>
          </w:p>
        </w:tc>
        <w:tc>
          <w:tcPr>
            <w:tcW w:w="1620" w:type="dxa"/>
            <w:vAlign w:val="center"/>
          </w:tcPr>
          <w:p w14:paraId="05232635" w14:textId="77777777" w:rsidR="00624A12" w:rsidRPr="00B968C7" w:rsidRDefault="00624A12" w:rsidP="00624A12">
            <w:pPr>
              <w:pStyle w:val="NoSpacing"/>
            </w:pPr>
            <w:r w:rsidRPr="00793FB0">
              <w:rPr>
                <w:rFonts w:eastAsiaTheme="minorEastAsia"/>
              </w:rPr>
              <w:t>0.083815</w:t>
            </w:r>
          </w:p>
        </w:tc>
        <w:tc>
          <w:tcPr>
            <w:tcW w:w="1080" w:type="dxa"/>
            <w:vAlign w:val="center"/>
          </w:tcPr>
          <w:p w14:paraId="307D7222" w14:textId="77777777" w:rsidR="00624A12" w:rsidRPr="00B968C7" w:rsidRDefault="00624A12" w:rsidP="00624A12">
            <w:pPr>
              <w:pStyle w:val="NoSpacing"/>
            </w:pPr>
            <w:r w:rsidRPr="00793FB0">
              <w:t>0.0006</w:t>
            </w:r>
          </w:p>
        </w:tc>
      </w:tr>
      <w:tr w:rsidR="00624A12" w:rsidRPr="00B968C7" w14:paraId="02A4E45D" w14:textId="77777777" w:rsidTr="00275B70">
        <w:trPr>
          <w:trHeight w:val="288"/>
        </w:trPr>
        <w:tc>
          <w:tcPr>
            <w:tcW w:w="4860" w:type="dxa"/>
            <w:vAlign w:val="center"/>
          </w:tcPr>
          <w:p w14:paraId="54596192" w14:textId="77777777" w:rsidR="00624A12" w:rsidRDefault="00624A12" w:rsidP="00624A12">
            <w:pPr>
              <w:pStyle w:val="NoSpacing"/>
              <w:rPr>
                <w:iCs/>
              </w:rPr>
            </w:pPr>
            <w:r>
              <w:rPr>
                <w:iCs/>
              </w:rPr>
              <w:t xml:space="preserve">     Heart failure</w:t>
            </w:r>
          </w:p>
        </w:tc>
        <w:tc>
          <w:tcPr>
            <w:tcW w:w="1800" w:type="dxa"/>
            <w:vAlign w:val="center"/>
          </w:tcPr>
          <w:p w14:paraId="04010FA2" w14:textId="77777777" w:rsidR="00624A12" w:rsidRPr="00580693" w:rsidRDefault="00624A12" w:rsidP="00624A12">
            <w:pPr>
              <w:pStyle w:val="NoSpacing"/>
            </w:pPr>
            <w:r>
              <w:rPr>
                <w:rFonts w:eastAsiaTheme="minorEastAsia"/>
              </w:rPr>
              <w:t>0.027441</w:t>
            </w:r>
          </w:p>
        </w:tc>
        <w:tc>
          <w:tcPr>
            <w:tcW w:w="1350" w:type="dxa"/>
            <w:vAlign w:val="center"/>
          </w:tcPr>
          <w:p w14:paraId="37C17B6A" w14:textId="77777777" w:rsidR="00624A12" w:rsidRPr="00412A47" w:rsidRDefault="00624A12" w:rsidP="00624A12">
            <w:pPr>
              <w:pStyle w:val="NoSpacing"/>
              <w:rPr>
                <w:b/>
                <w:bCs/>
              </w:rPr>
            </w:pPr>
            <w:r>
              <w:t>0.3080</w:t>
            </w:r>
          </w:p>
        </w:tc>
        <w:tc>
          <w:tcPr>
            <w:tcW w:w="1620" w:type="dxa"/>
            <w:vAlign w:val="center"/>
          </w:tcPr>
          <w:p w14:paraId="14A868E1" w14:textId="77777777" w:rsidR="00624A12" w:rsidRPr="00B968C7" w:rsidRDefault="00624A12" w:rsidP="00624A12">
            <w:pPr>
              <w:pStyle w:val="NoSpacing"/>
            </w:pPr>
            <w:r>
              <w:rPr>
                <w:rFonts w:eastAsiaTheme="minorEastAsia"/>
              </w:rPr>
              <w:t>0.057835</w:t>
            </w:r>
          </w:p>
        </w:tc>
        <w:tc>
          <w:tcPr>
            <w:tcW w:w="1080" w:type="dxa"/>
            <w:vAlign w:val="center"/>
          </w:tcPr>
          <w:p w14:paraId="1BCC2B46" w14:textId="77777777" w:rsidR="00624A12" w:rsidRPr="00B968C7" w:rsidRDefault="00624A12" w:rsidP="00624A12">
            <w:pPr>
              <w:pStyle w:val="NoSpacing"/>
            </w:pPr>
            <w:r>
              <w:t>0.0177</w:t>
            </w:r>
          </w:p>
        </w:tc>
      </w:tr>
      <w:tr w:rsidR="00624A12" w:rsidRPr="00B968C7" w14:paraId="7640FC95" w14:textId="77777777" w:rsidTr="00275B70">
        <w:trPr>
          <w:trHeight w:val="288"/>
        </w:trPr>
        <w:tc>
          <w:tcPr>
            <w:tcW w:w="4860" w:type="dxa"/>
            <w:vAlign w:val="center"/>
          </w:tcPr>
          <w:p w14:paraId="0AD985A7" w14:textId="77777777" w:rsidR="00624A12" w:rsidRPr="00FF2D1E" w:rsidRDefault="00624A12" w:rsidP="00624A12">
            <w:pPr>
              <w:pStyle w:val="NoSpacing"/>
              <w:rPr>
                <w:iCs/>
              </w:rPr>
            </w:pPr>
            <w:r>
              <w:rPr>
                <w:iCs/>
              </w:rPr>
              <w:t xml:space="preserve">     Myocardial infarction</w:t>
            </w:r>
          </w:p>
        </w:tc>
        <w:tc>
          <w:tcPr>
            <w:tcW w:w="1800" w:type="dxa"/>
            <w:vAlign w:val="center"/>
          </w:tcPr>
          <w:p w14:paraId="55E8FE2F" w14:textId="77777777" w:rsidR="00624A12" w:rsidRPr="00580693" w:rsidRDefault="00624A12" w:rsidP="00624A12">
            <w:pPr>
              <w:pStyle w:val="NoSpacing"/>
            </w:pPr>
            <w:commentRangeStart w:id="30"/>
            <w:r w:rsidRPr="00580693">
              <w:rPr>
                <w:rFonts w:eastAsiaTheme="minorEastAsia"/>
              </w:rPr>
              <w:t>0.003155</w:t>
            </w:r>
          </w:p>
        </w:tc>
        <w:tc>
          <w:tcPr>
            <w:tcW w:w="1350" w:type="dxa"/>
            <w:vAlign w:val="center"/>
          </w:tcPr>
          <w:p w14:paraId="666C297A" w14:textId="77777777" w:rsidR="00624A12" w:rsidRPr="00412A47" w:rsidRDefault="00624A12" w:rsidP="00624A12">
            <w:pPr>
              <w:pStyle w:val="NoSpacing"/>
              <w:rPr>
                <w:b/>
                <w:bCs/>
              </w:rPr>
            </w:pPr>
            <w:r>
              <w:t>0.9074</w:t>
            </w:r>
          </w:p>
        </w:tc>
        <w:tc>
          <w:tcPr>
            <w:tcW w:w="1620" w:type="dxa"/>
            <w:vAlign w:val="center"/>
          </w:tcPr>
          <w:p w14:paraId="5E802B20" w14:textId="77777777" w:rsidR="00624A12" w:rsidRPr="00B968C7" w:rsidRDefault="00624A12" w:rsidP="00624A12">
            <w:pPr>
              <w:pStyle w:val="NoSpacing"/>
            </w:pPr>
            <w:r w:rsidRPr="00B968C7">
              <w:rPr>
                <w:rFonts w:eastAsiaTheme="minorEastAsia"/>
              </w:rPr>
              <w:t>0.088702</w:t>
            </w:r>
          </w:p>
        </w:tc>
        <w:tc>
          <w:tcPr>
            <w:tcW w:w="1080" w:type="dxa"/>
            <w:vAlign w:val="center"/>
          </w:tcPr>
          <w:p w14:paraId="7603437D" w14:textId="77777777" w:rsidR="00624A12" w:rsidRPr="00B968C7" w:rsidRDefault="00624A12" w:rsidP="00624A12">
            <w:pPr>
              <w:pStyle w:val="NoSpacing"/>
            </w:pPr>
            <w:r w:rsidRPr="00B968C7">
              <w:t>0.0003</w:t>
            </w:r>
            <w:commentRangeEnd w:id="30"/>
            <w:r w:rsidR="001071BD">
              <w:rPr>
                <w:rStyle w:val="CommentReference"/>
                <w:rFonts w:asciiTheme="minorHAnsi" w:eastAsiaTheme="minorHAnsi" w:hAnsiTheme="minorHAnsi" w:cstheme="minorBidi"/>
              </w:rPr>
              <w:commentReference w:id="30"/>
            </w:r>
          </w:p>
        </w:tc>
      </w:tr>
      <w:tr w:rsidR="00624A12" w:rsidRPr="00B968C7" w14:paraId="5410D671" w14:textId="77777777" w:rsidTr="00275B70">
        <w:trPr>
          <w:trHeight w:val="288"/>
        </w:trPr>
        <w:tc>
          <w:tcPr>
            <w:tcW w:w="4860" w:type="dxa"/>
            <w:vAlign w:val="center"/>
          </w:tcPr>
          <w:p w14:paraId="3626C8CE" w14:textId="77777777" w:rsidR="00624A12" w:rsidRDefault="00624A12" w:rsidP="00624A12">
            <w:pPr>
              <w:pStyle w:val="NoSpacing"/>
              <w:rPr>
                <w:iCs/>
              </w:rPr>
            </w:pPr>
            <w:r>
              <w:rPr>
                <w:iCs/>
              </w:rPr>
              <w:t xml:space="preserve">     Atrial fibrillation/flutter</w:t>
            </w:r>
          </w:p>
        </w:tc>
        <w:tc>
          <w:tcPr>
            <w:tcW w:w="1800" w:type="dxa"/>
            <w:vAlign w:val="center"/>
          </w:tcPr>
          <w:p w14:paraId="08F2573D" w14:textId="77777777" w:rsidR="00624A12" w:rsidRPr="00580693" w:rsidRDefault="00624A12" w:rsidP="00624A12">
            <w:pPr>
              <w:pStyle w:val="NoSpacing"/>
            </w:pPr>
            <w:r w:rsidRPr="00580693">
              <w:rPr>
                <w:rFonts w:eastAsiaTheme="minorEastAsia"/>
              </w:rPr>
              <w:t>0.066042</w:t>
            </w:r>
          </w:p>
        </w:tc>
        <w:tc>
          <w:tcPr>
            <w:tcW w:w="1350" w:type="dxa"/>
            <w:vAlign w:val="center"/>
          </w:tcPr>
          <w:p w14:paraId="54096ED0" w14:textId="77777777" w:rsidR="00624A12" w:rsidRPr="00412A47" w:rsidRDefault="00624A12" w:rsidP="00624A12">
            <w:pPr>
              <w:pStyle w:val="NoSpacing"/>
              <w:rPr>
                <w:b/>
                <w:bCs/>
              </w:rPr>
            </w:pPr>
            <w:r>
              <w:t>0.0142</w:t>
            </w:r>
          </w:p>
        </w:tc>
        <w:tc>
          <w:tcPr>
            <w:tcW w:w="1620" w:type="dxa"/>
            <w:vAlign w:val="center"/>
          </w:tcPr>
          <w:p w14:paraId="08ED0F7C" w14:textId="77777777" w:rsidR="00624A12" w:rsidRPr="00B968C7" w:rsidRDefault="00624A12" w:rsidP="00624A12">
            <w:pPr>
              <w:pStyle w:val="NoSpacing"/>
            </w:pPr>
            <w:r w:rsidRPr="00B968C7">
              <w:rPr>
                <w:rFonts w:eastAsiaTheme="minorEastAsia"/>
              </w:rPr>
              <w:t>0.141437</w:t>
            </w:r>
          </w:p>
        </w:tc>
        <w:tc>
          <w:tcPr>
            <w:tcW w:w="1080" w:type="dxa"/>
            <w:vAlign w:val="center"/>
          </w:tcPr>
          <w:p w14:paraId="0977CD6F" w14:textId="77777777" w:rsidR="00624A12" w:rsidRPr="00B968C7" w:rsidRDefault="00624A12" w:rsidP="00624A12">
            <w:pPr>
              <w:pStyle w:val="NoSpacing"/>
            </w:pPr>
            <w:r w:rsidRPr="00B968C7">
              <w:t>&lt;0.0001</w:t>
            </w:r>
          </w:p>
        </w:tc>
      </w:tr>
      <w:tr w:rsidR="00624A12" w:rsidRPr="00B968C7" w14:paraId="3CD30DAC" w14:textId="77777777" w:rsidTr="00275B70">
        <w:trPr>
          <w:trHeight w:val="288"/>
        </w:trPr>
        <w:tc>
          <w:tcPr>
            <w:tcW w:w="4860" w:type="dxa"/>
            <w:vAlign w:val="center"/>
          </w:tcPr>
          <w:p w14:paraId="24FF92F5" w14:textId="77777777" w:rsidR="00624A12" w:rsidRDefault="00624A12" w:rsidP="00624A12">
            <w:pPr>
              <w:pStyle w:val="NoSpacing"/>
              <w:rPr>
                <w:iCs/>
              </w:rPr>
            </w:pPr>
            <w:r>
              <w:rPr>
                <w:iCs/>
              </w:rPr>
              <w:t xml:space="preserve">     Cerebrovascular disease</w:t>
            </w:r>
          </w:p>
        </w:tc>
        <w:tc>
          <w:tcPr>
            <w:tcW w:w="1800" w:type="dxa"/>
            <w:vAlign w:val="center"/>
          </w:tcPr>
          <w:p w14:paraId="7BB575AD" w14:textId="77777777" w:rsidR="00624A12" w:rsidRPr="00580693" w:rsidRDefault="00624A12" w:rsidP="00624A12">
            <w:pPr>
              <w:pStyle w:val="NoSpacing"/>
            </w:pPr>
            <w:commentRangeStart w:id="31"/>
            <w:r w:rsidRPr="00580693">
              <w:rPr>
                <w:rFonts w:eastAsiaTheme="minorEastAsia"/>
              </w:rPr>
              <w:t>0.052967</w:t>
            </w:r>
          </w:p>
        </w:tc>
        <w:tc>
          <w:tcPr>
            <w:tcW w:w="1350" w:type="dxa"/>
            <w:vAlign w:val="center"/>
          </w:tcPr>
          <w:p w14:paraId="7B706248" w14:textId="77777777" w:rsidR="00624A12" w:rsidRPr="00412A47" w:rsidRDefault="00624A12" w:rsidP="00624A12">
            <w:pPr>
              <w:pStyle w:val="NoSpacing"/>
              <w:rPr>
                <w:b/>
                <w:bCs/>
              </w:rPr>
            </w:pPr>
            <w:r>
              <w:t>0.0488</w:t>
            </w:r>
          </w:p>
        </w:tc>
        <w:tc>
          <w:tcPr>
            <w:tcW w:w="1620" w:type="dxa"/>
            <w:vAlign w:val="center"/>
          </w:tcPr>
          <w:p w14:paraId="21776EDA" w14:textId="77777777" w:rsidR="00624A12" w:rsidRPr="00B968C7" w:rsidRDefault="00624A12" w:rsidP="00624A12">
            <w:pPr>
              <w:pStyle w:val="NoSpacing"/>
            </w:pPr>
            <w:r w:rsidRPr="00B968C7">
              <w:rPr>
                <w:rFonts w:eastAsiaTheme="minorEastAsia"/>
              </w:rPr>
              <w:t>0.096793</w:t>
            </w:r>
          </w:p>
        </w:tc>
        <w:tc>
          <w:tcPr>
            <w:tcW w:w="1080" w:type="dxa"/>
            <w:vAlign w:val="center"/>
          </w:tcPr>
          <w:p w14:paraId="7DE45D0F" w14:textId="77777777" w:rsidR="00624A12" w:rsidRPr="00B968C7" w:rsidRDefault="00624A12" w:rsidP="00624A12">
            <w:pPr>
              <w:pStyle w:val="NoSpacing"/>
            </w:pPr>
            <w:r w:rsidRPr="00B968C7">
              <w:t>&lt;0.0001</w:t>
            </w:r>
            <w:commentRangeEnd w:id="31"/>
            <w:r w:rsidR="001071BD">
              <w:rPr>
                <w:rStyle w:val="CommentReference"/>
                <w:rFonts w:asciiTheme="minorHAnsi" w:eastAsiaTheme="minorHAnsi" w:hAnsiTheme="minorHAnsi" w:cstheme="minorBidi"/>
              </w:rPr>
              <w:commentReference w:id="31"/>
            </w:r>
          </w:p>
        </w:tc>
      </w:tr>
      <w:tr w:rsidR="00624A12" w:rsidRPr="00B968C7" w14:paraId="5BBACA9B" w14:textId="77777777" w:rsidTr="00275B70">
        <w:trPr>
          <w:trHeight w:val="288"/>
        </w:trPr>
        <w:tc>
          <w:tcPr>
            <w:tcW w:w="4860" w:type="dxa"/>
            <w:vAlign w:val="center"/>
          </w:tcPr>
          <w:p w14:paraId="07C057D4" w14:textId="77777777" w:rsidR="00624A12" w:rsidRDefault="00624A12" w:rsidP="00624A12">
            <w:pPr>
              <w:pStyle w:val="NoSpacing"/>
              <w:rPr>
                <w:iCs/>
              </w:rPr>
            </w:pPr>
            <w:r>
              <w:rPr>
                <w:iCs/>
              </w:rPr>
              <w:t xml:space="preserve">     Peripheral vascular disease</w:t>
            </w:r>
          </w:p>
        </w:tc>
        <w:tc>
          <w:tcPr>
            <w:tcW w:w="1800" w:type="dxa"/>
            <w:vAlign w:val="center"/>
          </w:tcPr>
          <w:p w14:paraId="78F61968" w14:textId="77777777" w:rsidR="00624A12" w:rsidRPr="00580693" w:rsidRDefault="00624A12" w:rsidP="00624A12">
            <w:pPr>
              <w:pStyle w:val="NoSpacing"/>
              <w:rPr>
                <w:rFonts w:eastAsiaTheme="minorEastAsia"/>
              </w:rPr>
            </w:pPr>
            <w:r w:rsidRPr="00580693">
              <w:rPr>
                <w:rFonts w:eastAsiaTheme="minorEastAsia"/>
              </w:rPr>
              <w:t>0.047153</w:t>
            </w:r>
          </w:p>
        </w:tc>
        <w:tc>
          <w:tcPr>
            <w:tcW w:w="1350" w:type="dxa"/>
            <w:vAlign w:val="center"/>
          </w:tcPr>
          <w:p w14:paraId="1439B03B" w14:textId="77777777" w:rsidR="00624A12" w:rsidRDefault="00624A12" w:rsidP="00624A12">
            <w:pPr>
              <w:pStyle w:val="NoSpacing"/>
            </w:pPr>
            <w:r>
              <w:t>0.0813</w:t>
            </w:r>
          </w:p>
        </w:tc>
        <w:tc>
          <w:tcPr>
            <w:tcW w:w="1620" w:type="dxa"/>
            <w:vAlign w:val="center"/>
          </w:tcPr>
          <w:p w14:paraId="042A8E3F" w14:textId="77777777" w:rsidR="00624A12" w:rsidRPr="00B968C7" w:rsidRDefault="00624A12" w:rsidP="00624A12">
            <w:pPr>
              <w:pStyle w:val="NoSpacing"/>
              <w:rPr>
                <w:rFonts w:eastAsiaTheme="minorEastAsia"/>
              </w:rPr>
            </w:pPr>
            <w:r w:rsidRPr="00B968C7">
              <w:rPr>
                <w:rFonts w:eastAsiaTheme="minorEastAsia"/>
              </w:rPr>
              <w:t>0.002112</w:t>
            </w:r>
          </w:p>
        </w:tc>
        <w:tc>
          <w:tcPr>
            <w:tcW w:w="1080" w:type="dxa"/>
            <w:vAlign w:val="center"/>
          </w:tcPr>
          <w:p w14:paraId="6F9FACF3" w14:textId="77777777" w:rsidR="00624A12" w:rsidRPr="00B968C7" w:rsidRDefault="00624A12" w:rsidP="00624A12">
            <w:pPr>
              <w:pStyle w:val="NoSpacing"/>
            </w:pPr>
            <w:r w:rsidRPr="00B968C7">
              <w:t>0.9310</w:t>
            </w:r>
          </w:p>
        </w:tc>
      </w:tr>
      <w:tr w:rsidR="00624A12" w:rsidRPr="00B968C7" w14:paraId="1AC3ED99" w14:textId="77777777" w:rsidTr="00275B70">
        <w:trPr>
          <w:trHeight w:val="288"/>
        </w:trPr>
        <w:tc>
          <w:tcPr>
            <w:tcW w:w="4860" w:type="dxa"/>
            <w:vAlign w:val="center"/>
          </w:tcPr>
          <w:p w14:paraId="27FB7E8B" w14:textId="77777777" w:rsidR="00624A12" w:rsidRPr="00FF2D1E" w:rsidRDefault="00624A12" w:rsidP="00624A12">
            <w:pPr>
              <w:pStyle w:val="NoSpacing"/>
              <w:rPr>
                <w:iCs/>
              </w:rPr>
            </w:pPr>
            <w:r>
              <w:rPr>
                <w:iCs/>
              </w:rPr>
              <w:t xml:space="preserve">     Coronary revascularization</w:t>
            </w:r>
          </w:p>
        </w:tc>
        <w:tc>
          <w:tcPr>
            <w:tcW w:w="1800" w:type="dxa"/>
            <w:vAlign w:val="center"/>
          </w:tcPr>
          <w:p w14:paraId="763252FD" w14:textId="77777777" w:rsidR="00624A12" w:rsidRPr="00580693" w:rsidRDefault="00624A12" w:rsidP="00624A12">
            <w:pPr>
              <w:pStyle w:val="NoSpacing"/>
            </w:pPr>
            <w:r w:rsidRPr="00580693">
              <w:rPr>
                <w:rFonts w:eastAsiaTheme="minorEastAsia"/>
              </w:rPr>
              <w:t>0.004971</w:t>
            </w:r>
          </w:p>
        </w:tc>
        <w:tc>
          <w:tcPr>
            <w:tcW w:w="1350" w:type="dxa"/>
            <w:vAlign w:val="center"/>
          </w:tcPr>
          <w:p w14:paraId="03A6B278" w14:textId="77777777" w:rsidR="00624A12" w:rsidRPr="00F02C45" w:rsidRDefault="00624A12" w:rsidP="00624A12">
            <w:pPr>
              <w:pStyle w:val="NoSpacing"/>
            </w:pPr>
            <w:r w:rsidRPr="00F02C45">
              <w:t>0.</w:t>
            </w:r>
            <w:r>
              <w:t>8576</w:t>
            </w:r>
          </w:p>
        </w:tc>
        <w:tc>
          <w:tcPr>
            <w:tcW w:w="1620" w:type="dxa"/>
            <w:vAlign w:val="center"/>
          </w:tcPr>
          <w:p w14:paraId="2D195121" w14:textId="77777777" w:rsidR="00624A12" w:rsidRPr="00B968C7" w:rsidRDefault="00624A12" w:rsidP="00624A12">
            <w:pPr>
              <w:pStyle w:val="NoSpacing"/>
            </w:pPr>
            <w:r w:rsidRPr="00B968C7">
              <w:rPr>
                <w:rFonts w:eastAsiaTheme="minorEastAsia"/>
              </w:rPr>
              <w:t>0.067661</w:t>
            </w:r>
          </w:p>
        </w:tc>
        <w:tc>
          <w:tcPr>
            <w:tcW w:w="1080" w:type="dxa"/>
            <w:vAlign w:val="center"/>
          </w:tcPr>
          <w:p w14:paraId="3F4A26EB" w14:textId="77777777" w:rsidR="00624A12" w:rsidRPr="00B968C7" w:rsidRDefault="00624A12" w:rsidP="00624A12">
            <w:pPr>
              <w:pStyle w:val="NoSpacing"/>
            </w:pPr>
            <w:r w:rsidRPr="00B968C7">
              <w:t>0.0055</w:t>
            </w:r>
          </w:p>
        </w:tc>
      </w:tr>
      <w:tr w:rsidR="00624A12" w:rsidRPr="00B968C7" w14:paraId="3CEDD22D" w14:textId="77777777" w:rsidTr="00275B70">
        <w:trPr>
          <w:trHeight w:val="288"/>
        </w:trPr>
        <w:tc>
          <w:tcPr>
            <w:tcW w:w="4860" w:type="dxa"/>
            <w:vAlign w:val="center"/>
          </w:tcPr>
          <w:p w14:paraId="697ED375" w14:textId="77777777" w:rsidR="00624A12" w:rsidRPr="00FF2D1E" w:rsidRDefault="00624A12" w:rsidP="00624A12">
            <w:pPr>
              <w:pStyle w:val="NoSpacing"/>
              <w:rPr>
                <w:iCs/>
              </w:rPr>
            </w:pPr>
            <w:r>
              <w:rPr>
                <w:iCs/>
              </w:rPr>
              <w:t xml:space="preserve">          PCI</w:t>
            </w:r>
          </w:p>
        </w:tc>
        <w:tc>
          <w:tcPr>
            <w:tcW w:w="1800" w:type="dxa"/>
            <w:vAlign w:val="center"/>
          </w:tcPr>
          <w:p w14:paraId="41831748" w14:textId="77777777" w:rsidR="00624A12" w:rsidRPr="00580693" w:rsidRDefault="00624A12" w:rsidP="00624A12">
            <w:pPr>
              <w:pStyle w:val="NoSpacing"/>
            </w:pPr>
            <w:r w:rsidRPr="00580693">
              <w:rPr>
                <w:rFonts w:eastAsiaTheme="minorEastAsia"/>
              </w:rPr>
              <w:t>-0.016742</w:t>
            </w:r>
          </w:p>
        </w:tc>
        <w:tc>
          <w:tcPr>
            <w:tcW w:w="1350" w:type="dxa"/>
            <w:vAlign w:val="center"/>
          </w:tcPr>
          <w:p w14:paraId="5D20EE96" w14:textId="77777777" w:rsidR="00624A12" w:rsidRPr="00412A47" w:rsidRDefault="00624A12" w:rsidP="00624A12">
            <w:pPr>
              <w:pStyle w:val="NoSpacing"/>
              <w:rPr>
                <w:b/>
                <w:bCs/>
              </w:rPr>
            </w:pPr>
            <w:r>
              <w:t>0.5414</w:t>
            </w:r>
          </w:p>
        </w:tc>
        <w:tc>
          <w:tcPr>
            <w:tcW w:w="1620" w:type="dxa"/>
            <w:vAlign w:val="center"/>
          </w:tcPr>
          <w:p w14:paraId="536DCAA1" w14:textId="77777777" w:rsidR="00624A12" w:rsidRPr="00B968C7" w:rsidRDefault="00624A12" w:rsidP="00624A12">
            <w:pPr>
              <w:pStyle w:val="NoSpacing"/>
            </w:pPr>
            <w:r w:rsidRPr="00B968C7">
              <w:rPr>
                <w:rFonts w:eastAsiaTheme="minorEastAsia"/>
              </w:rPr>
              <w:t>0.058074</w:t>
            </w:r>
          </w:p>
        </w:tc>
        <w:tc>
          <w:tcPr>
            <w:tcW w:w="1080" w:type="dxa"/>
            <w:vAlign w:val="center"/>
          </w:tcPr>
          <w:p w14:paraId="36037009" w14:textId="77777777" w:rsidR="00624A12" w:rsidRPr="00B968C7" w:rsidRDefault="00624A12" w:rsidP="00624A12">
            <w:pPr>
              <w:pStyle w:val="NoSpacing"/>
            </w:pPr>
            <w:r w:rsidRPr="00B968C7">
              <w:t>0.0173</w:t>
            </w:r>
          </w:p>
        </w:tc>
      </w:tr>
      <w:tr w:rsidR="00624A12" w:rsidRPr="00B968C7" w14:paraId="695F06B9" w14:textId="77777777" w:rsidTr="00275B70">
        <w:trPr>
          <w:trHeight w:val="288"/>
        </w:trPr>
        <w:tc>
          <w:tcPr>
            <w:tcW w:w="4860" w:type="dxa"/>
            <w:vAlign w:val="center"/>
          </w:tcPr>
          <w:p w14:paraId="0AA4D813" w14:textId="77777777" w:rsidR="00624A12" w:rsidRPr="00FF2D1E" w:rsidRDefault="00624A12" w:rsidP="00624A12">
            <w:pPr>
              <w:pStyle w:val="NoSpacing"/>
              <w:rPr>
                <w:iCs/>
              </w:rPr>
            </w:pPr>
            <w:r>
              <w:rPr>
                <w:iCs/>
              </w:rPr>
              <w:t xml:space="preserve">          CABG surgery</w:t>
            </w:r>
          </w:p>
        </w:tc>
        <w:tc>
          <w:tcPr>
            <w:tcW w:w="1800" w:type="dxa"/>
            <w:vAlign w:val="center"/>
          </w:tcPr>
          <w:p w14:paraId="71020E91" w14:textId="77777777" w:rsidR="00624A12" w:rsidRPr="00580693" w:rsidRDefault="00624A12" w:rsidP="00624A12">
            <w:pPr>
              <w:pStyle w:val="NoSpacing"/>
            </w:pPr>
            <w:r w:rsidRPr="00580693">
              <w:rPr>
                <w:rFonts w:eastAsiaTheme="minorEastAsia"/>
              </w:rPr>
              <w:t>0.017313</w:t>
            </w:r>
          </w:p>
        </w:tc>
        <w:tc>
          <w:tcPr>
            <w:tcW w:w="1350" w:type="dxa"/>
            <w:vAlign w:val="center"/>
          </w:tcPr>
          <w:p w14:paraId="76F5BD52" w14:textId="77777777" w:rsidR="00624A12" w:rsidRPr="00412A47" w:rsidRDefault="00624A12" w:rsidP="00624A12">
            <w:pPr>
              <w:pStyle w:val="NoSpacing"/>
              <w:rPr>
                <w:b/>
                <w:bCs/>
              </w:rPr>
            </w:pPr>
            <w:r>
              <w:t>0.5242</w:t>
            </w:r>
          </w:p>
        </w:tc>
        <w:tc>
          <w:tcPr>
            <w:tcW w:w="1620" w:type="dxa"/>
            <w:vAlign w:val="center"/>
          </w:tcPr>
          <w:p w14:paraId="4C6CDB50" w14:textId="77777777" w:rsidR="00624A12" w:rsidRPr="00B968C7" w:rsidRDefault="00624A12" w:rsidP="00624A12">
            <w:pPr>
              <w:pStyle w:val="NoSpacing"/>
            </w:pPr>
            <w:r w:rsidRPr="00B968C7">
              <w:rPr>
                <w:rFonts w:eastAsiaTheme="minorEastAsia"/>
              </w:rPr>
              <w:t>0.047353</w:t>
            </w:r>
          </w:p>
        </w:tc>
        <w:tc>
          <w:tcPr>
            <w:tcW w:w="1080" w:type="dxa"/>
            <w:vAlign w:val="center"/>
          </w:tcPr>
          <w:p w14:paraId="072674E4" w14:textId="77777777" w:rsidR="00624A12" w:rsidRPr="00B968C7" w:rsidRDefault="00624A12" w:rsidP="00624A12">
            <w:pPr>
              <w:pStyle w:val="NoSpacing"/>
            </w:pPr>
            <w:r w:rsidRPr="00B968C7">
              <w:t>0.0522</w:t>
            </w:r>
          </w:p>
        </w:tc>
      </w:tr>
      <w:tr w:rsidR="00624A12" w:rsidRPr="00B968C7" w14:paraId="604DAAB7" w14:textId="77777777" w:rsidTr="00275B70">
        <w:trPr>
          <w:trHeight w:val="288"/>
        </w:trPr>
        <w:tc>
          <w:tcPr>
            <w:tcW w:w="4860" w:type="dxa"/>
            <w:vAlign w:val="center"/>
          </w:tcPr>
          <w:p w14:paraId="7D91D460" w14:textId="77777777" w:rsidR="00624A12" w:rsidRPr="00FF2D1E" w:rsidRDefault="00624A12" w:rsidP="00624A12">
            <w:pPr>
              <w:pStyle w:val="NoSpacing"/>
              <w:rPr>
                <w:iCs/>
              </w:rPr>
            </w:pPr>
            <w:r>
              <w:rPr>
                <w:iCs/>
              </w:rPr>
              <w:t xml:space="preserve">     Valvular heart surgery</w:t>
            </w:r>
          </w:p>
        </w:tc>
        <w:tc>
          <w:tcPr>
            <w:tcW w:w="1800" w:type="dxa"/>
            <w:vAlign w:val="center"/>
          </w:tcPr>
          <w:p w14:paraId="5E8D59AA" w14:textId="77777777" w:rsidR="00624A12" w:rsidRPr="00580693" w:rsidRDefault="00624A12" w:rsidP="00624A12">
            <w:pPr>
              <w:pStyle w:val="NoSpacing"/>
            </w:pPr>
            <w:r w:rsidRPr="00580693">
              <w:rPr>
                <w:rFonts w:eastAsiaTheme="minorEastAsia"/>
              </w:rPr>
              <w:t>-0.015799</w:t>
            </w:r>
          </w:p>
        </w:tc>
        <w:tc>
          <w:tcPr>
            <w:tcW w:w="1350" w:type="dxa"/>
            <w:vAlign w:val="center"/>
          </w:tcPr>
          <w:p w14:paraId="6FB5B316" w14:textId="77777777" w:rsidR="00624A12" w:rsidRPr="00412A47" w:rsidRDefault="00624A12" w:rsidP="00624A12">
            <w:pPr>
              <w:pStyle w:val="NoSpacing"/>
              <w:rPr>
                <w:b/>
                <w:bCs/>
              </w:rPr>
            </w:pPr>
            <w:r>
              <w:t>0.5569</w:t>
            </w:r>
          </w:p>
        </w:tc>
        <w:tc>
          <w:tcPr>
            <w:tcW w:w="1620" w:type="dxa"/>
            <w:vAlign w:val="center"/>
          </w:tcPr>
          <w:p w14:paraId="28A43526" w14:textId="77777777" w:rsidR="00624A12" w:rsidRPr="00B968C7" w:rsidRDefault="00624A12" w:rsidP="00624A12">
            <w:pPr>
              <w:pStyle w:val="NoSpacing"/>
            </w:pPr>
            <w:r w:rsidRPr="00B968C7">
              <w:rPr>
                <w:rFonts w:eastAsiaTheme="minorEastAsia"/>
              </w:rPr>
              <w:t>0.039312</w:t>
            </w:r>
          </w:p>
        </w:tc>
        <w:tc>
          <w:tcPr>
            <w:tcW w:w="1080" w:type="dxa"/>
            <w:vAlign w:val="center"/>
          </w:tcPr>
          <w:p w14:paraId="3E97CAD9" w14:textId="77777777" w:rsidR="00624A12" w:rsidRPr="00B968C7" w:rsidRDefault="00624A12" w:rsidP="00624A12">
            <w:pPr>
              <w:pStyle w:val="NoSpacing"/>
            </w:pPr>
            <w:r w:rsidRPr="00B968C7">
              <w:t>0.1071</w:t>
            </w:r>
          </w:p>
        </w:tc>
      </w:tr>
      <w:tr w:rsidR="00624A12" w:rsidRPr="00B968C7" w14:paraId="0A92ABDD" w14:textId="77777777" w:rsidTr="00275B70">
        <w:trPr>
          <w:trHeight w:val="288"/>
        </w:trPr>
        <w:tc>
          <w:tcPr>
            <w:tcW w:w="4860" w:type="dxa"/>
            <w:vAlign w:val="center"/>
          </w:tcPr>
          <w:p w14:paraId="1E9B1E0D" w14:textId="77777777" w:rsidR="00624A12" w:rsidRPr="00FF2D1E" w:rsidRDefault="00624A12" w:rsidP="00624A12">
            <w:pPr>
              <w:pStyle w:val="NoSpacing"/>
              <w:rPr>
                <w:iCs/>
              </w:rPr>
            </w:pPr>
            <w:r>
              <w:rPr>
                <w:iCs/>
              </w:rPr>
              <w:t xml:space="preserve">     COPD</w:t>
            </w:r>
          </w:p>
        </w:tc>
        <w:tc>
          <w:tcPr>
            <w:tcW w:w="1800" w:type="dxa"/>
            <w:vAlign w:val="center"/>
          </w:tcPr>
          <w:p w14:paraId="3FDC9DF5" w14:textId="77777777" w:rsidR="00624A12" w:rsidRPr="00580693" w:rsidRDefault="00624A12" w:rsidP="00624A12">
            <w:pPr>
              <w:pStyle w:val="NoSpacing"/>
            </w:pPr>
            <w:commentRangeStart w:id="32"/>
            <w:r w:rsidRPr="00580693">
              <w:rPr>
                <w:rFonts w:eastAsiaTheme="minorEastAsia"/>
              </w:rPr>
              <w:t>0.043989</w:t>
            </w:r>
            <w:commentRangeEnd w:id="32"/>
            <w:r w:rsidR="0066155F">
              <w:rPr>
                <w:rStyle w:val="CommentReference"/>
                <w:rFonts w:asciiTheme="minorHAnsi" w:eastAsiaTheme="minorHAnsi" w:hAnsiTheme="minorHAnsi" w:cstheme="minorBidi"/>
              </w:rPr>
              <w:commentReference w:id="32"/>
            </w:r>
          </w:p>
        </w:tc>
        <w:tc>
          <w:tcPr>
            <w:tcW w:w="1350" w:type="dxa"/>
            <w:vAlign w:val="center"/>
          </w:tcPr>
          <w:p w14:paraId="0DA4938D" w14:textId="77777777" w:rsidR="00624A12" w:rsidRPr="00C7789C" w:rsidRDefault="00624A12" w:rsidP="00624A12">
            <w:pPr>
              <w:pStyle w:val="NoSpacing"/>
            </w:pPr>
            <w:commentRangeStart w:id="33"/>
            <w:r>
              <w:t>0.1046</w:t>
            </w:r>
            <w:commentRangeEnd w:id="33"/>
            <w:r w:rsidR="0066155F">
              <w:rPr>
                <w:rStyle w:val="CommentReference"/>
                <w:rFonts w:asciiTheme="minorHAnsi" w:eastAsiaTheme="minorHAnsi" w:hAnsiTheme="minorHAnsi" w:cstheme="minorBidi"/>
              </w:rPr>
              <w:commentReference w:id="33"/>
            </w:r>
          </w:p>
        </w:tc>
        <w:tc>
          <w:tcPr>
            <w:tcW w:w="1620" w:type="dxa"/>
            <w:vAlign w:val="center"/>
          </w:tcPr>
          <w:p w14:paraId="7DBD5000" w14:textId="77777777" w:rsidR="00624A12" w:rsidRPr="00B968C7" w:rsidRDefault="00624A12" w:rsidP="00624A12">
            <w:pPr>
              <w:pStyle w:val="NoSpacing"/>
            </w:pPr>
            <w:commentRangeStart w:id="34"/>
            <w:r w:rsidRPr="00B968C7">
              <w:rPr>
                <w:rFonts w:eastAsiaTheme="minorEastAsia"/>
              </w:rPr>
              <w:t>0.083952</w:t>
            </w:r>
            <w:commentRangeEnd w:id="34"/>
            <w:r w:rsidR="0066155F">
              <w:rPr>
                <w:rStyle w:val="CommentReference"/>
                <w:rFonts w:asciiTheme="minorHAnsi" w:eastAsiaTheme="minorHAnsi" w:hAnsiTheme="minorHAnsi" w:cstheme="minorBidi"/>
              </w:rPr>
              <w:commentReference w:id="34"/>
            </w:r>
          </w:p>
        </w:tc>
        <w:tc>
          <w:tcPr>
            <w:tcW w:w="1080" w:type="dxa"/>
            <w:vAlign w:val="center"/>
          </w:tcPr>
          <w:p w14:paraId="62B310A6" w14:textId="77777777" w:rsidR="00624A12" w:rsidRPr="00B968C7" w:rsidRDefault="00624A12" w:rsidP="00624A12">
            <w:pPr>
              <w:pStyle w:val="NoSpacing"/>
            </w:pPr>
            <w:r w:rsidRPr="00B968C7">
              <w:t>0.0006</w:t>
            </w:r>
          </w:p>
        </w:tc>
      </w:tr>
      <w:tr w:rsidR="00624A12" w:rsidRPr="00B968C7" w14:paraId="3CA30F04" w14:textId="77777777" w:rsidTr="00275B70">
        <w:trPr>
          <w:trHeight w:val="288"/>
        </w:trPr>
        <w:tc>
          <w:tcPr>
            <w:tcW w:w="4860" w:type="dxa"/>
            <w:vAlign w:val="center"/>
          </w:tcPr>
          <w:p w14:paraId="37D804EB" w14:textId="77777777" w:rsidR="00624A12" w:rsidRDefault="00624A12" w:rsidP="00624A12">
            <w:pPr>
              <w:pStyle w:val="NoSpacing"/>
              <w:rPr>
                <w:iCs/>
              </w:rPr>
            </w:pPr>
            <w:r>
              <w:rPr>
                <w:iCs/>
              </w:rPr>
              <w:t xml:space="preserve">     DVT/PE</w:t>
            </w:r>
          </w:p>
        </w:tc>
        <w:tc>
          <w:tcPr>
            <w:tcW w:w="1800" w:type="dxa"/>
            <w:vAlign w:val="center"/>
          </w:tcPr>
          <w:p w14:paraId="754177B8" w14:textId="77777777" w:rsidR="00624A12" w:rsidRPr="00580693" w:rsidRDefault="00624A12" w:rsidP="00624A12">
            <w:pPr>
              <w:pStyle w:val="NoSpacing"/>
              <w:rPr>
                <w:rFonts w:eastAsiaTheme="minorEastAsia"/>
              </w:rPr>
            </w:pPr>
            <w:r>
              <w:rPr>
                <w:rFonts w:eastAsiaTheme="minorEastAsia"/>
              </w:rPr>
              <w:t>0.009475</w:t>
            </w:r>
          </w:p>
        </w:tc>
        <w:tc>
          <w:tcPr>
            <w:tcW w:w="1350" w:type="dxa"/>
            <w:vAlign w:val="center"/>
          </w:tcPr>
          <w:p w14:paraId="6B9AD191" w14:textId="77777777" w:rsidR="00624A12" w:rsidRDefault="00624A12" w:rsidP="00624A12">
            <w:pPr>
              <w:pStyle w:val="NoSpacing"/>
            </w:pPr>
            <w:r>
              <w:t>0.7246</w:t>
            </w:r>
          </w:p>
        </w:tc>
        <w:tc>
          <w:tcPr>
            <w:tcW w:w="1620" w:type="dxa"/>
            <w:vAlign w:val="center"/>
          </w:tcPr>
          <w:p w14:paraId="2D668E1B" w14:textId="77777777" w:rsidR="00624A12" w:rsidRPr="00B968C7" w:rsidRDefault="00624A12" w:rsidP="00624A12">
            <w:pPr>
              <w:pStyle w:val="NoSpacing"/>
              <w:rPr>
                <w:rFonts w:eastAsiaTheme="minorEastAsia"/>
              </w:rPr>
            </w:pPr>
            <w:r>
              <w:rPr>
                <w:rFonts w:eastAsiaTheme="minorEastAsia"/>
              </w:rPr>
              <w:t>0.015881</w:t>
            </w:r>
          </w:p>
        </w:tc>
        <w:tc>
          <w:tcPr>
            <w:tcW w:w="1080" w:type="dxa"/>
            <w:vAlign w:val="center"/>
          </w:tcPr>
          <w:p w14:paraId="526660F9" w14:textId="77777777" w:rsidR="00624A12" w:rsidRPr="00B968C7" w:rsidRDefault="00624A12" w:rsidP="00624A12">
            <w:pPr>
              <w:pStyle w:val="NoSpacing"/>
            </w:pPr>
            <w:r>
              <w:t>0.5152</w:t>
            </w:r>
          </w:p>
        </w:tc>
      </w:tr>
      <w:tr w:rsidR="00624A12" w:rsidRPr="00B968C7" w14:paraId="43B41379" w14:textId="77777777" w:rsidTr="00275B70">
        <w:trPr>
          <w:trHeight w:val="288"/>
        </w:trPr>
        <w:tc>
          <w:tcPr>
            <w:tcW w:w="4860" w:type="dxa"/>
            <w:vAlign w:val="center"/>
          </w:tcPr>
          <w:p w14:paraId="5683EF22" w14:textId="77777777" w:rsidR="00624A12" w:rsidRPr="00FF2D1E" w:rsidRDefault="00624A12" w:rsidP="00624A12">
            <w:pPr>
              <w:pStyle w:val="NoSpacing"/>
            </w:pPr>
            <w:r>
              <w:t xml:space="preserve">     Cancer</w:t>
            </w:r>
          </w:p>
        </w:tc>
        <w:tc>
          <w:tcPr>
            <w:tcW w:w="1800" w:type="dxa"/>
            <w:vAlign w:val="center"/>
          </w:tcPr>
          <w:p w14:paraId="1E79CDA9" w14:textId="77777777" w:rsidR="00624A12" w:rsidRPr="00580693" w:rsidRDefault="00624A12" w:rsidP="00624A12">
            <w:pPr>
              <w:pStyle w:val="NoSpacing"/>
            </w:pPr>
            <w:r w:rsidRPr="00580693">
              <w:rPr>
                <w:rFonts w:eastAsiaTheme="minorEastAsia"/>
              </w:rPr>
              <w:t>-0.013559</w:t>
            </w:r>
          </w:p>
        </w:tc>
        <w:tc>
          <w:tcPr>
            <w:tcW w:w="1350" w:type="dxa"/>
            <w:vAlign w:val="center"/>
          </w:tcPr>
          <w:p w14:paraId="41D38BDC" w14:textId="77777777" w:rsidR="00624A12" w:rsidRPr="00412A47" w:rsidRDefault="00624A12" w:rsidP="00624A12">
            <w:pPr>
              <w:pStyle w:val="NoSpacing"/>
              <w:rPr>
                <w:b/>
                <w:bCs/>
              </w:rPr>
            </w:pPr>
            <w:r>
              <w:t>0.6143</w:t>
            </w:r>
          </w:p>
        </w:tc>
        <w:tc>
          <w:tcPr>
            <w:tcW w:w="1620" w:type="dxa"/>
            <w:vAlign w:val="center"/>
          </w:tcPr>
          <w:p w14:paraId="6BA94AFD" w14:textId="77777777" w:rsidR="00624A12" w:rsidRPr="00B968C7" w:rsidRDefault="00624A12" w:rsidP="00624A12">
            <w:pPr>
              <w:pStyle w:val="NoSpacing"/>
            </w:pPr>
            <w:r w:rsidRPr="00B968C7">
              <w:rPr>
                <w:rFonts w:eastAsiaTheme="minorEastAsia"/>
              </w:rPr>
              <w:t>0.041981</w:t>
            </w:r>
          </w:p>
        </w:tc>
        <w:tc>
          <w:tcPr>
            <w:tcW w:w="1080" w:type="dxa"/>
            <w:vAlign w:val="center"/>
          </w:tcPr>
          <w:p w14:paraId="58AEC478" w14:textId="77777777" w:rsidR="00624A12" w:rsidRPr="00B968C7" w:rsidRDefault="00624A12" w:rsidP="00624A12">
            <w:pPr>
              <w:pStyle w:val="NoSpacing"/>
            </w:pPr>
            <w:r w:rsidRPr="00B968C7">
              <w:t>0.0853</w:t>
            </w:r>
          </w:p>
        </w:tc>
      </w:tr>
      <w:tr w:rsidR="00624A12" w:rsidRPr="00B968C7" w14:paraId="5AE608FC" w14:textId="77777777" w:rsidTr="00275B70">
        <w:trPr>
          <w:trHeight w:val="288"/>
        </w:trPr>
        <w:tc>
          <w:tcPr>
            <w:tcW w:w="4860" w:type="dxa"/>
            <w:vAlign w:val="center"/>
          </w:tcPr>
          <w:p w14:paraId="6E5BE7AA" w14:textId="64BDDAFD" w:rsidR="00624A12" w:rsidRDefault="00624A12" w:rsidP="00624A12">
            <w:pPr>
              <w:pStyle w:val="NoSpacing"/>
              <w:rPr>
                <w:iCs/>
              </w:rPr>
            </w:pPr>
            <w:r>
              <w:rPr>
                <w:iCs/>
              </w:rPr>
              <w:t>Medications use (versus none):</w:t>
            </w:r>
          </w:p>
        </w:tc>
        <w:tc>
          <w:tcPr>
            <w:tcW w:w="1800" w:type="dxa"/>
            <w:vAlign w:val="center"/>
          </w:tcPr>
          <w:p w14:paraId="56D35560" w14:textId="77777777" w:rsidR="00624A12" w:rsidRDefault="00624A12" w:rsidP="00624A12">
            <w:pPr>
              <w:pStyle w:val="NoSpacing"/>
            </w:pPr>
          </w:p>
        </w:tc>
        <w:tc>
          <w:tcPr>
            <w:tcW w:w="1350" w:type="dxa"/>
            <w:vAlign w:val="center"/>
          </w:tcPr>
          <w:p w14:paraId="047F1E05" w14:textId="77777777" w:rsidR="00624A12" w:rsidRPr="008949B5" w:rsidRDefault="00624A12" w:rsidP="00624A12">
            <w:pPr>
              <w:pStyle w:val="NoSpacing"/>
            </w:pPr>
          </w:p>
        </w:tc>
        <w:tc>
          <w:tcPr>
            <w:tcW w:w="1620" w:type="dxa"/>
            <w:vAlign w:val="center"/>
          </w:tcPr>
          <w:p w14:paraId="1BAF46A3" w14:textId="77777777" w:rsidR="00624A12" w:rsidRPr="00B968C7" w:rsidRDefault="00624A12" w:rsidP="00624A12">
            <w:pPr>
              <w:pStyle w:val="NoSpacing"/>
            </w:pPr>
          </w:p>
        </w:tc>
        <w:tc>
          <w:tcPr>
            <w:tcW w:w="1080" w:type="dxa"/>
            <w:vAlign w:val="center"/>
          </w:tcPr>
          <w:p w14:paraId="2E35A41F" w14:textId="77777777" w:rsidR="00624A12" w:rsidRPr="00B968C7" w:rsidRDefault="00624A12" w:rsidP="00624A12">
            <w:pPr>
              <w:pStyle w:val="NoSpacing"/>
            </w:pPr>
          </w:p>
        </w:tc>
      </w:tr>
      <w:tr w:rsidR="00624A12" w:rsidRPr="00B968C7" w14:paraId="3860B0EF" w14:textId="77777777" w:rsidTr="00275B70">
        <w:trPr>
          <w:trHeight w:val="288"/>
        </w:trPr>
        <w:tc>
          <w:tcPr>
            <w:tcW w:w="4860" w:type="dxa"/>
            <w:vAlign w:val="center"/>
          </w:tcPr>
          <w:p w14:paraId="45F38F93" w14:textId="77777777" w:rsidR="00624A12" w:rsidRPr="00FF2D1E" w:rsidRDefault="00624A12" w:rsidP="00624A12">
            <w:pPr>
              <w:pStyle w:val="NoSpacing"/>
              <w:rPr>
                <w:iCs/>
              </w:rPr>
            </w:pPr>
            <w:r>
              <w:rPr>
                <w:iCs/>
              </w:rPr>
              <w:t xml:space="preserve">     ASA dose (&gt; 81 mg/d versus ≤81 mg/d)</w:t>
            </w:r>
          </w:p>
        </w:tc>
        <w:tc>
          <w:tcPr>
            <w:tcW w:w="1800" w:type="dxa"/>
            <w:vAlign w:val="center"/>
          </w:tcPr>
          <w:p w14:paraId="2BD7E70D" w14:textId="77777777" w:rsidR="00624A12" w:rsidRPr="00397C8E" w:rsidRDefault="00624A12" w:rsidP="00624A12">
            <w:pPr>
              <w:pStyle w:val="NoSpacing"/>
            </w:pPr>
            <w:r>
              <w:t>0.129469</w:t>
            </w:r>
          </w:p>
        </w:tc>
        <w:tc>
          <w:tcPr>
            <w:tcW w:w="1350" w:type="dxa"/>
            <w:vAlign w:val="center"/>
          </w:tcPr>
          <w:p w14:paraId="14C79FBD" w14:textId="77777777" w:rsidR="00624A12" w:rsidRPr="008949B5" w:rsidRDefault="00624A12" w:rsidP="00624A12">
            <w:pPr>
              <w:pStyle w:val="NoSpacing"/>
              <w:rPr>
                <w:b/>
                <w:bCs/>
              </w:rPr>
            </w:pPr>
            <w:r w:rsidRPr="008949B5">
              <w:t>&lt;0.0001</w:t>
            </w:r>
          </w:p>
        </w:tc>
        <w:tc>
          <w:tcPr>
            <w:tcW w:w="1620" w:type="dxa"/>
            <w:vAlign w:val="center"/>
          </w:tcPr>
          <w:p w14:paraId="4947CA1C" w14:textId="77777777" w:rsidR="00624A12" w:rsidRPr="00B968C7" w:rsidRDefault="00624A12" w:rsidP="00624A12">
            <w:pPr>
              <w:pStyle w:val="NoSpacing"/>
            </w:pPr>
          </w:p>
        </w:tc>
        <w:tc>
          <w:tcPr>
            <w:tcW w:w="1080" w:type="dxa"/>
            <w:vAlign w:val="center"/>
          </w:tcPr>
          <w:p w14:paraId="622173B4" w14:textId="77777777" w:rsidR="00624A12" w:rsidRPr="00B968C7" w:rsidRDefault="00624A12" w:rsidP="00624A12">
            <w:pPr>
              <w:pStyle w:val="NoSpacing"/>
            </w:pPr>
          </w:p>
        </w:tc>
      </w:tr>
      <w:tr w:rsidR="00624A12" w:rsidRPr="00B968C7" w14:paraId="7CC876CE" w14:textId="77777777" w:rsidTr="00275B70">
        <w:trPr>
          <w:trHeight w:val="288"/>
        </w:trPr>
        <w:tc>
          <w:tcPr>
            <w:tcW w:w="4860" w:type="dxa"/>
            <w:vAlign w:val="center"/>
          </w:tcPr>
          <w:p w14:paraId="707093EB" w14:textId="17DF38C4" w:rsidR="00624A12" w:rsidRPr="00FF2D1E" w:rsidRDefault="00624A12" w:rsidP="00624A12">
            <w:pPr>
              <w:pStyle w:val="NoSpacing"/>
              <w:rPr>
                <w:iCs/>
              </w:rPr>
            </w:pPr>
            <w:r>
              <w:rPr>
                <w:iCs/>
              </w:rPr>
              <w:t xml:space="preserve">     NSAID </w:t>
            </w:r>
          </w:p>
        </w:tc>
        <w:tc>
          <w:tcPr>
            <w:tcW w:w="1800" w:type="dxa"/>
            <w:vAlign w:val="center"/>
          </w:tcPr>
          <w:p w14:paraId="29E78912" w14:textId="77777777" w:rsidR="00624A12" w:rsidRPr="00E026E8" w:rsidRDefault="00624A12" w:rsidP="00624A12">
            <w:pPr>
              <w:pStyle w:val="NoSpacing"/>
            </w:pPr>
            <w:r w:rsidRPr="00580693">
              <w:rPr>
                <w:rFonts w:eastAsiaTheme="minorEastAsia"/>
              </w:rPr>
              <w:t>-0.004733</w:t>
            </w:r>
          </w:p>
        </w:tc>
        <w:tc>
          <w:tcPr>
            <w:tcW w:w="1350" w:type="dxa"/>
            <w:vAlign w:val="center"/>
          </w:tcPr>
          <w:p w14:paraId="32824431" w14:textId="77777777" w:rsidR="00624A12" w:rsidRPr="00FF2D1E" w:rsidRDefault="00624A12" w:rsidP="00624A12">
            <w:pPr>
              <w:pStyle w:val="NoSpacing"/>
            </w:pPr>
            <w:r>
              <w:t>0.8603</w:t>
            </w:r>
          </w:p>
        </w:tc>
        <w:tc>
          <w:tcPr>
            <w:tcW w:w="1620" w:type="dxa"/>
            <w:vAlign w:val="center"/>
          </w:tcPr>
          <w:p w14:paraId="4A7EDEAC" w14:textId="77777777" w:rsidR="00624A12" w:rsidRPr="00B968C7" w:rsidRDefault="00624A12" w:rsidP="00624A12">
            <w:pPr>
              <w:pStyle w:val="NoSpacing"/>
            </w:pPr>
            <w:r w:rsidRPr="00514618">
              <w:rPr>
                <w:rFonts w:eastAsiaTheme="minorEastAsia"/>
              </w:rPr>
              <w:t>-0.140060</w:t>
            </w:r>
          </w:p>
        </w:tc>
        <w:tc>
          <w:tcPr>
            <w:tcW w:w="1080" w:type="dxa"/>
            <w:vAlign w:val="center"/>
          </w:tcPr>
          <w:p w14:paraId="00314248" w14:textId="77777777" w:rsidR="00624A12" w:rsidRPr="00B968C7" w:rsidRDefault="00624A12" w:rsidP="00624A12">
            <w:pPr>
              <w:pStyle w:val="NoSpacing"/>
            </w:pPr>
            <w:r w:rsidRPr="00B968C7">
              <w:t>&lt;0.0001</w:t>
            </w:r>
          </w:p>
        </w:tc>
      </w:tr>
      <w:tr w:rsidR="00624A12" w:rsidRPr="00B968C7" w14:paraId="0DB22750" w14:textId="77777777" w:rsidTr="00275B70">
        <w:trPr>
          <w:trHeight w:val="288"/>
        </w:trPr>
        <w:tc>
          <w:tcPr>
            <w:tcW w:w="4860" w:type="dxa"/>
            <w:vAlign w:val="center"/>
          </w:tcPr>
          <w:p w14:paraId="3182B4F3" w14:textId="77777777" w:rsidR="00624A12" w:rsidRPr="00FF2D1E" w:rsidRDefault="00624A12" w:rsidP="00624A12">
            <w:pPr>
              <w:pStyle w:val="NoSpacing"/>
            </w:pPr>
            <w:r>
              <w:t xml:space="preserve">     Antihypertensive use</w:t>
            </w:r>
          </w:p>
        </w:tc>
        <w:tc>
          <w:tcPr>
            <w:tcW w:w="1800" w:type="dxa"/>
            <w:vAlign w:val="center"/>
          </w:tcPr>
          <w:p w14:paraId="7E6496BB" w14:textId="77777777" w:rsidR="00624A12" w:rsidRPr="00580693" w:rsidRDefault="00624A12" w:rsidP="00624A12">
            <w:pPr>
              <w:pStyle w:val="NoSpacing"/>
            </w:pPr>
            <w:r w:rsidRPr="00580693">
              <w:rPr>
                <w:rFonts w:eastAsiaTheme="minorEastAsia"/>
              </w:rPr>
              <w:t>-0.004105</w:t>
            </w:r>
          </w:p>
        </w:tc>
        <w:tc>
          <w:tcPr>
            <w:tcW w:w="1350" w:type="dxa"/>
            <w:vAlign w:val="center"/>
          </w:tcPr>
          <w:p w14:paraId="73F77692" w14:textId="77777777" w:rsidR="00624A12" w:rsidRPr="00FF2D1E" w:rsidRDefault="00624A12" w:rsidP="00624A12">
            <w:pPr>
              <w:pStyle w:val="NoSpacing"/>
            </w:pPr>
            <w:r>
              <w:t>0.8788</w:t>
            </w:r>
          </w:p>
        </w:tc>
        <w:tc>
          <w:tcPr>
            <w:tcW w:w="1620" w:type="dxa"/>
            <w:vAlign w:val="center"/>
          </w:tcPr>
          <w:p w14:paraId="778CBBF1" w14:textId="77777777" w:rsidR="00624A12" w:rsidRPr="00B968C7" w:rsidRDefault="00624A12" w:rsidP="00624A12">
            <w:pPr>
              <w:pStyle w:val="NoSpacing"/>
            </w:pPr>
            <w:r w:rsidRPr="00B968C7">
              <w:rPr>
                <w:rFonts w:eastAsiaTheme="minorEastAsia"/>
              </w:rPr>
              <w:t>0.006897</w:t>
            </w:r>
          </w:p>
        </w:tc>
        <w:tc>
          <w:tcPr>
            <w:tcW w:w="1080" w:type="dxa"/>
            <w:vAlign w:val="center"/>
          </w:tcPr>
          <w:p w14:paraId="6D1304F5" w14:textId="77777777" w:rsidR="00624A12" w:rsidRPr="00B968C7" w:rsidRDefault="00624A12" w:rsidP="00624A12">
            <w:pPr>
              <w:pStyle w:val="NoSpacing"/>
            </w:pPr>
            <w:r w:rsidRPr="00B968C7">
              <w:t>0.7775</w:t>
            </w:r>
          </w:p>
        </w:tc>
      </w:tr>
      <w:tr w:rsidR="00624A12" w:rsidRPr="00B968C7" w14:paraId="2A52F530" w14:textId="77777777" w:rsidTr="00275B70">
        <w:trPr>
          <w:trHeight w:val="288"/>
        </w:trPr>
        <w:tc>
          <w:tcPr>
            <w:tcW w:w="4860" w:type="dxa"/>
            <w:vAlign w:val="center"/>
          </w:tcPr>
          <w:p w14:paraId="069AE8BB" w14:textId="77777777" w:rsidR="00624A12" w:rsidRPr="00FF2D1E" w:rsidRDefault="00624A12" w:rsidP="00624A12">
            <w:pPr>
              <w:pStyle w:val="NoSpacing"/>
              <w:rPr>
                <w:iCs/>
              </w:rPr>
            </w:pPr>
            <w:r>
              <w:t xml:space="preserve">     Beta-blocker</w:t>
            </w:r>
          </w:p>
        </w:tc>
        <w:tc>
          <w:tcPr>
            <w:tcW w:w="1800" w:type="dxa"/>
            <w:vAlign w:val="center"/>
          </w:tcPr>
          <w:p w14:paraId="7FDEF80A" w14:textId="77777777" w:rsidR="00624A12" w:rsidRPr="00580693" w:rsidRDefault="00624A12" w:rsidP="00624A12">
            <w:pPr>
              <w:pStyle w:val="NoSpacing"/>
            </w:pPr>
            <w:r w:rsidRPr="00580693">
              <w:rPr>
                <w:rFonts w:eastAsiaTheme="minorEastAsia"/>
              </w:rPr>
              <w:t>0.004583</w:t>
            </w:r>
          </w:p>
        </w:tc>
        <w:tc>
          <w:tcPr>
            <w:tcW w:w="1350" w:type="dxa"/>
            <w:vAlign w:val="center"/>
          </w:tcPr>
          <w:p w14:paraId="27DE9AFC" w14:textId="77777777" w:rsidR="00624A12" w:rsidRPr="00FF2D1E" w:rsidRDefault="00624A12" w:rsidP="00624A12">
            <w:pPr>
              <w:pStyle w:val="NoSpacing"/>
            </w:pPr>
            <w:r>
              <w:t>0.8657</w:t>
            </w:r>
          </w:p>
        </w:tc>
        <w:tc>
          <w:tcPr>
            <w:tcW w:w="1620" w:type="dxa"/>
            <w:vAlign w:val="center"/>
          </w:tcPr>
          <w:p w14:paraId="21EC790F" w14:textId="77777777" w:rsidR="00624A12" w:rsidRPr="00B968C7" w:rsidRDefault="00624A12" w:rsidP="00624A12">
            <w:pPr>
              <w:pStyle w:val="NoSpacing"/>
            </w:pPr>
            <w:r w:rsidRPr="00B968C7">
              <w:rPr>
                <w:rFonts w:eastAsiaTheme="minorEastAsia"/>
              </w:rPr>
              <w:t>0.118753</w:t>
            </w:r>
          </w:p>
        </w:tc>
        <w:tc>
          <w:tcPr>
            <w:tcW w:w="1080" w:type="dxa"/>
            <w:vAlign w:val="center"/>
          </w:tcPr>
          <w:p w14:paraId="07ED012E" w14:textId="77777777" w:rsidR="00624A12" w:rsidRPr="00B968C7" w:rsidRDefault="00624A12" w:rsidP="00624A12">
            <w:pPr>
              <w:pStyle w:val="NoSpacing"/>
            </w:pPr>
            <w:r w:rsidRPr="00B968C7">
              <w:t>&lt;0.0001</w:t>
            </w:r>
          </w:p>
        </w:tc>
      </w:tr>
      <w:tr w:rsidR="00624A12" w:rsidRPr="00B968C7" w14:paraId="5713F9EF" w14:textId="77777777" w:rsidTr="00275B70">
        <w:trPr>
          <w:trHeight w:val="288"/>
        </w:trPr>
        <w:tc>
          <w:tcPr>
            <w:tcW w:w="4860" w:type="dxa"/>
            <w:vAlign w:val="center"/>
          </w:tcPr>
          <w:p w14:paraId="4B95041C" w14:textId="77777777" w:rsidR="00624A12" w:rsidRPr="00FF2D1E" w:rsidRDefault="00624A12" w:rsidP="00624A12">
            <w:pPr>
              <w:pStyle w:val="NoSpacing"/>
              <w:rPr>
                <w:iCs/>
              </w:rPr>
            </w:pPr>
            <w:r>
              <w:t xml:space="preserve">     </w:t>
            </w:r>
            <w:proofErr w:type="spellStart"/>
            <w:r>
              <w:t>ACEi</w:t>
            </w:r>
            <w:proofErr w:type="spellEnd"/>
            <w:r>
              <w:t>/ARB</w:t>
            </w:r>
          </w:p>
        </w:tc>
        <w:tc>
          <w:tcPr>
            <w:tcW w:w="1800" w:type="dxa"/>
            <w:vAlign w:val="center"/>
          </w:tcPr>
          <w:p w14:paraId="2ECB7F90" w14:textId="77777777" w:rsidR="00624A12" w:rsidRPr="00580693" w:rsidRDefault="00624A12" w:rsidP="00624A12">
            <w:pPr>
              <w:pStyle w:val="NoSpacing"/>
            </w:pPr>
            <w:r w:rsidRPr="00580693">
              <w:rPr>
                <w:rFonts w:eastAsiaTheme="minorEastAsia"/>
              </w:rPr>
              <w:t>-0.016767</w:t>
            </w:r>
          </w:p>
        </w:tc>
        <w:tc>
          <w:tcPr>
            <w:tcW w:w="1350" w:type="dxa"/>
            <w:vAlign w:val="center"/>
          </w:tcPr>
          <w:p w14:paraId="4FE98589" w14:textId="77777777" w:rsidR="00624A12" w:rsidRPr="00FF2D1E" w:rsidRDefault="00624A12" w:rsidP="00624A12">
            <w:pPr>
              <w:pStyle w:val="NoSpacing"/>
            </w:pPr>
            <w:r>
              <w:t>0.5339</w:t>
            </w:r>
          </w:p>
        </w:tc>
        <w:tc>
          <w:tcPr>
            <w:tcW w:w="1620" w:type="dxa"/>
            <w:vAlign w:val="center"/>
          </w:tcPr>
          <w:p w14:paraId="4CB4CAE3" w14:textId="77777777" w:rsidR="00624A12" w:rsidRPr="00B968C7" w:rsidRDefault="00624A12" w:rsidP="00624A12">
            <w:pPr>
              <w:pStyle w:val="NoSpacing"/>
            </w:pPr>
            <w:r w:rsidRPr="00B968C7">
              <w:rPr>
                <w:rFonts w:eastAsiaTheme="minorEastAsia"/>
              </w:rPr>
              <w:t>0.047259</w:t>
            </w:r>
          </w:p>
        </w:tc>
        <w:tc>
          <w:tcPr>
            <w:tcW w:w="1080" w:type="dxa"/>
            <w:vAlign w:val="center"/>
          </w:tcPr>
          <w:p w14:paraId="4ED83271" w14:textId="77777777" w:rsidR="00624A12" w:rsidRPr="00B968C7" w:rsidRDefault="00624A12" w:rsidP="00624A12">
            <w:pPr>
              <w:pStyle w:val="NoSpacing"/>
            </w:pPr>
            <w:r w:rsidRPr="00B968C7">
              <w:t>0.0527</w:t>
            </w:r>
          </w:p>
        </w:tc>
      </w:tr>
      <w:tr w:rsidR="00624A12" w:rsidRPr="00B968C7" w14:paraId="74318F07" w14:textId="77777777" w:rsidTr="00275B70">
        <w:trPr>
          <w:trHeight w:val="288"/>
        </w:trPr>
        <w:tc>
          <w:tcPr>
            <w:tcW w:w="4860" w:type="dxa"/>
            <w:vAlign w:val="center"/>
          </w:tcPr>
          <w:p w14:paraId="34681A58" w14:textId="60D47CEE" w:rsidR="00624A12" w:rsidRPr="00FF2D1E" w:rsidRDefault="00624A12" w:rsidP="00624A12">
            <w:pPr>
              <w:pStyle w:val="NoSpacing"/>
            </w:pPr>
            <w:r>
              <w:rPr>
                <w:iCs/>
              </w:rPr>
              <w:t xml:space="preserve">     Lipid therapy (versus none)</w:t>
            </w:r>
          </w:p>
        </w:tc>
        <w:tc>
          <w:tcPr>
            <w:tcW w:w="1800" w:type="dxa"/>
            <w:vAlign w:val="center"/>
          </w:tcPr>
          <w:p w14:paraId="18C7779D" w14:textId="77777777" w:rsidR="00624A12" w:rsidRPr="00580693" w:rsidRDefault="00624A12" w:rsidP="00624A12">
            <w:pPr>
              <w:pStyle w:val="NoSpacing"/>
            </w:pPr>
            <w:r w:rsidRPr="00580693">
              <w:rPr>
                <w:rFonts w:eastAsiaTheme="minorEastAsia"/>
              </w:rPr>
              <w:t>-0.062567</w:t>
            </w:r>
          </w:p>
        </w:tc>
        <w:tc>
          <w:tcPr>
            <w:tcW w:w="1350" w:type="dxa"/>
            <w:vAlign w:val="center"/>
          </w:tcPr>
          <w:p w14:paraId="37448D1D" w14:textId="77777777" w:rsidR="00624A12" w:rsidRPr="00412A47" w:rsidRDefault="00624A12" w:rsidP="00624A12">
            <w:pPr>
              <w:pStyle w:val="NoSpacing"/>
              <w:rPr>
                <w:b/>
                <w:bCs/>
              </w:rPr>
            </w:pPr>
            <w:r>
              <w:t>0.0200</w:t>
            </w:r>
          </w:p>
        </w:tc>
        <w:tc>
          <w:tcPr>
            <w:tcW w:w="1620" w:type="dxa"/>
            <w:vAlign w:val="center"/>
          </w:tcPr>
          <w:p w14:paraId="5BE66B86" w14:textId="77777777" w:rsidR="00624A12" w:rsidRPr="00B968C7" w:rsidRDefault="00624A12" w:rsidP="00624A12">
            <w:pPr>
              <w:pStyle w:val="NoSpacing"/>
            </w:pPr>
            <w:r w:rsidRPr="00B968C7">
              <w:rPr>
                <w:rFonts w:eastAsiaTheme="minorEastAsia"/>
              </w:rPr>
              <w:t>0.004903</w:t>
            </w:r>
          </w:p>
        </w:tc>
        <w:tc>
          <w:tcPr>
            <w:tcW w:w="1080" w:type="dxa"/>
            <w:vAlign w:val="center"/>
          </w:tcPr>
          <w:p w14:paraId="31B7D34A" w14:textId="77777777" w:rsidR="00624A12" w:rsidRPr="00B968C7" w:rsidRDefault="00624A12" w:rsidP="00624A12">
            <w:pPr>
              <w:pStyle w:val="NoSpacing"/>
            </w:pPr>
            <w:r w:rsidRPr="00B968C7">
              <w:t>0.8408</w:t>
            </w:r>
          </w:p>
        </w:tc>
      </w:tr>
      <w:tr w:rsidR="00624A12" w:rsidRPr="00B968C7" w14:paraId="56E8C622" w14:textId="77777777" w:rsidTr="00275B70">
        <w:trPr>
          <w:trHeight w:val="288"/>
        </w:trPr>
        <w:tc>
          <w:tcPr>
            <w:tcW w:w="4860" w:type="dxa"/>
            <w:vAlign w:val="center"/>
          </w:tcPr>
          <w:p w14:paraId="2C48F4E2" w14:textId="77777777" w:rsidR="00624A12" w:rsidRDefault="00624A12" w:rsidP="00624A12">
            <w:pPr>
              <w:pStyle w:val="NoSpacing"/>
            </w:pPr>
            <w:r>
              <w:rPr>
                <w:iCs/>
              </w:rPr>
              <w:t xml:space="preserve">          Statin</w:t>
            </w:r>
          </w:p>
        </w:tc>
        <w:tc>
          <w:tcPr>
            <w:tcW w:w="1800" w:type="dxa"/>
            <w:vAlign w:val="center"/>
          </w:tcPr>
          <w:p w14:paraId="05E746F7" w14:textId="77777777" w:rsidR="00624A12" w:rsidRPr="00580693" w:rsidRDefault="00624A12" w:rsidP="00624A12">
            <w:pPr>
              <w:pStyle w:val="NoSpacing"/>
            </w:pPr>
            <w:r w:rsidRPr="00580693">
              <w:rPr>
                <w:rFonts w:eastAsiaTheme="minorEastAsia"/>
              </w:rPr>
              <w:t>-0.051530</w:t>
            </w:r>
          </w:p>
        </w:tc>
        <w:tc>
          <w:tcPr>
            <w:tcW w:w="1350" w:type="dxa"/>
            <w:vAlign w:val="center"/>
          </w:tcPr>
          <w:p w14:paraId="149A2270" w14:textId="77777777" w:rsidR="00624A12" w:rsidRPr="00412A47" w:rsidRDefault="00624A12" w:rsidP="00624A12">
            <w:pPr>
              <w:pStyle w:val="NoSpacing"/>
              <w:rPr>
                <w:b/>
                <w:bCs/>
              </w:rPr>
            </w:pPr>
            <w:r>
              <w:t>0.0556</w:t>
            </w:r>
          </w:p>
        </w:tc>
        <w:tc>
          <w:tcPr>
            <w:tcW w:w="1620" w:type="dxa"/>
            <w:vAlign w:val="center"/>
          </w:tcPr>
          <w:p w14:paraId="7827D8B5" w14:textId="77777777" w:rsidR="00624A12" w:rsidRPr="00B968C7" w:rsidRDefault="00624A12" w:rsidP="00624A12">
            <w:pPr>
              <w:pStyle w:val="NoSpacing"/>
            </w:pPr>
            <w:r w:rsidRPr="00B968C7">
              <w:rPr>
                <w:rFonts w:eastAsiaTheme="minorEastAsia"/>
              </w:rPr>
              <w:t>0.039598</w:t>
            </w:r>
          </w:p>
        </w:tc>
        <w:tc>
          <w:tcPr>
            <w:tcW w:w="1080" w:type="dxa"/>
            <w:vAlign w:val="center"/>
          </w:tcPr>
          <w:p w14:paraId="2BB19689" w14:textId="77777777" w:rsidR="00624A12" w:rsidRPr="00B968C7" w:rsidRDefault="00624A12" w:rsidP="00624A12">
            <w:pPr>
              <w:pStyle w:val="NoSpacing"/>
            </w:pPr>
            <w:r w:rsidRPr="00B968C7">
              <w:t>0.1046</w:t>
            </w:r>
          </w:p>
        </w:tc>
      </w:tr>
      <w:tr w:rsidR="00624A12" w:rsidRPr="00B968C7" w14:paraId="62BC69F6" w14:textId="77777777" w:rsidTr="00275B70">
        <w:trPr>
          <w:trHeight w:val="288"/>
        </w:trPr>
        <w:tc>
          <w:tcPr>
            <w:tcW w:w="4860" w:type="dxa"/>
            <w:vAlign w:val="center"/>
          </w:tcPr>
          <w:p w14:paraId="3B05E151" w14:textId="77777777" w:rsidR="00624A12" w:rsidRDefault="00624A12" w:rsidP="00624A12">
            <w:pPr>
              <w:pStyle w:val="NoSpacing"/>
            </w:pPr>
            <w:r>
              <w:t xml:space="preserve">          Non-statin</w:t>
            </w:r>
          </w:p>
        </w:tc>
        <w:tc>
          <w:tcPr>
            <w:tcW w:w="1800" w:type="dxa"/>
            <w:vAlign w:val="center"/>
          </w:tcPr>
          <w:p w14:paraId="6BA1A788" w14:textId="77777777" w:rsidR="00624A12" w:rsidRPr="00580693" w:rsidRDefault="00624A12" w:rsidP="00624A12">
            <w:pPr>
              <w:pStyle w:val="NoSpacing"/>
              <w:rPr>
                <w:rFonts w:eastAsiaTheme="minorEastAsia"/>
              </w:rPr>
            </w:pPr>
            <w:r>
              <w:rPr>
                <w:rFonts w:eastAsiaTheme="minorEastAsia"/>
              </w:rPr>
              <w:t>-0.015134</w:t>
            </w:r>
          </w:p>
        </w:tc>
        <w:tc>
          <w:tcPr>
            <w:tcW w:w="1350" w:type="dxa"/>
            <w:vAlign w:val="center"/>
          </w:tcPr>
          <w:p w14:paraId="33A4F4B5" w14:textId="77777777" w:rsidR="00624A12" w:rsidRDefault="00624A12" w:rsidP="00624A12">
            <w:pPr>
              <w:pStyle w:val="NoSpacing"/>
            </w:pPr>
            <w:r>
              <w:t>0.5737</w:t>
            </w:r>
          </w:p>
        </w:tc>
        <w:tc>
          <w:tcPr>
            <w:tcW w:w="1620" w:type="dxa"/>
            <w:vAlign w:val="center"/>
          </w:tcPr>
          <w:p w14:paraId="5A4C9799" w14:textId="77777777" w:rsidR="00624A12" w:rsidRPr="00B968C7" w:rsidRDefault="00624A12" w:rsidP="00624A12">
            <w:pPr>
              <w:pStyle w:val="NoSpacing"/>
              <w:rPr>
                <w:rFonts w:eastAsiaTheme="minorEastAsia"/>
              </w:rPr>
            </w:pPr>
            <w:r>
              <w:rPr>
                <w:rFonts w:eastAsiaTheme="minorEastAsia"/>
              </w:rPr>
              <w:t>-0.052546</w:t>
            </w:r>
          </w:p>
        </w:tc>
        <w:tc>
          <w:tcPr>
            <w:tcW w:w="1080" w:type="dxa"/>
            <w:vAlign w:val="center"/>
          </w:tcPr>
          <w:p w14:paraId="4760AC3D" w14:textId="77777777" w:rsidR="00624A12" w:rsidRPr="00B968C7" w:rsidRDefault="00624A12" w:rsidP="00624A12">
            <w:pPr>
              <w:pStyle w:val="NoSpacing"/>
            </w:pPr>
            <w:r>
              <w:t>0.0312</w:t>
            </w:r>
          </w:p>
        </w:tc>
      </w:tr>
      <w:tr w:rsidR="00624A12" w:rsidRPr="00B968C7" w14:paraId="754EA164" w14:textId="77777777" w:rsidTr="00275B70">
        <w:trPr>
          <w:trHeight w:val="288"/>
        </w:trPr>
        <w:tc>
          <w:tcPr>
            <w:tcW w:w="4860" w:type="dxa"/>
            <w:vAlign w:val="center"/>
          </w:tcPr>
          <w:p w14:paraId="7139FF58" w14:textId="77777777" w:rsidR="00624A12" w:rsidRDefault="00624A12" w:rsidP="00624A12">
            <w:pPr>
              <w:pStyle w:val="NoSpacing"/>
            </w:pPr>
            <w:r>
              <w:lastRenderedPageBreak/>
              <w:t xml:space="preserve">     Diuretic</w:t>
            </w:r>
          </w:p>
        </w:tc>
        <w:tc>
          <w:tcPr>
            <w:tcW w:w="1800" w:type="dxa"/>
            <w:vAlign w:val="center"/>
          </w:tcPr>
          <w:p w14:paraId="5905D245" w14:textId="77777777" w:rsidR="00624A12" w:rsidRPr="00580693" w:rsidRDefault="00624A12" w:rsidP="00624A12">
            <w:pPr>
              <w:pStyle w:val="NoSpacing"/>
            </w:pPr>
            <w:r w:rsidRPr="00580693">
              <w:rPr>
                <w:rFonts w:eastAsiaTheme="minorEastAsia"/>
              </w:rPr>
              <w:t>-0.010140</w:t>
            </w:r>
          </w:p>
        </w:tc>
        <w:tc>
          <w:tcPr>
            <w:tcW w:w="1350" w:type="dxa"/>
            <w:vAlign w:val="center"/>
          </w:tcPr>
          <w:p w14:paraId="4F609248" w14:textId="77777777" w:rsidR="00624A12" w:rsidRPr="00412A47" w:rsidRDefault="00624A12" w:rsidP="00624A12">
            <w:pPr>
              <w:pStyle w:val="NoSpacing"/>
              <w:rPr>
                <w:b/>
                <w:bCs/>
              </w:rPr>
            </w:pPr>
            <w:r>
              <w:t>0.7061</w:t>
            </w:r>
          </w:p>
        </w:tc>
        <w:tc>
          <w:tcPr>
            <w:tcW w:w="1620" w:type="dxa"/>
            <w:vAlign w:val="center"/>
          </w:tcPr>
          <w:p w14:paraId="46D8BF9A" w14:textId="77777777" w:rsidR="00624A12" w:rsidRPr="00B968C7" w:rsidRDefault="00624A12" w:rsidP="00624A12">
            <w:pPr>
              <w:pStyle w:val="NoSpacing"/>
            </w:pPr>
            <w:r w:rsidRPr="00B968C7">
              <w:rPr>
                <w:rFonts w:eastAsiaTheme="minorEastAsia"/>
              </w:rPr>
              <w:t>0.079397</w:t>
            </w:r>
          </w:p>
        </w:tc>
        <w:tc>
          <w:tcPr>
            <w:tcW w:w="1080" w:type="dxa"/>
            <w:vAlign w:val="center"/>
          </w:tcPr>
          <w:p w14:paraId="043B62EC" w14:textId="77777777" w:rsidR="00624A12" w:rsidRPr="00B968C7" w:rsidRDefault="00624A12" w:rsidP="00624A12">
            <w:pPr>
              <w:pStyle w:val="NoSpacing"/>
            </w:pPr>
            <w:r w:rsidRPr="00B968C7">
              <w:t>0.0011</w:t>
            </w:r>
          </w:p>
        </w:tc>
      </w:tr>
      <w:tr w:rsidR="00624A12" w:rsidRPr="00B968C7" w14:paraId="11AE23A8" w14:textId="77777777" w:rsidTr="00275B70">
        <w:trPr>
          <w:trHeight w:val="288"/>
        </w:trPr>
        <w:tc>
          <w:tcPr>
            <w:tcW w:w="4860" w:type="dxa"/>
            <w:vAlign w:val="center"/>
          </w:tcPr>
          <w:p w14:paraId="6492793B" w14:textId="77777777" w:rsidR="00624A12" w:rsidRDefault="00624A12" w:rsidP="00624A12">
            <w:pPr>
              <w:pStyle w:val="NoSpacing"/>
            </w:pPr>
            <w:r>
              <w:rPr>
                <w:iCs/>
              </w:rPr>
              <w:t xml:space="preserve">     Insulin</w:t>
            </w:r>
          </w:p>
        </w:tc>
        <w:tc>
          <w:tcPr>
            <w:tcW w:w="1800" w:type="dxa"/>
            <w:vAlign w:val="center"/>
          </w:tcPr>
          <w:p w14:paraId="6241A8AB" w14:textId="77777777" w:rsidR="00624A12" w:rsidRPr="00580693" w:rsidRDefault="00624A12" w:rsidP="00624A12">
            <w:pPr>
              <w:pStyle w:val="NoSpacing"/>
            </w:pPr>
            <w:r w:rsidRPr="00580693">
              <w:rPr>
                <w:rFonts w:eastAsiaTheme="minorEastAsia"/>
              </w:rPr>
              <w:t>0.023885</w:t>
            </w:r>
          </w:p>
        </w:tc>
        <w:tc>
          <w:tcPr>
            <w:tcW w:w="1350" w:type="dxa"/>
            <w:vAlign w:val="center"/>
          </w:tcPr>
          <w:p w14:paraId="0BF098F7" w14:textId="77777777" w:rsidR="00624A12" w:rsidRPr="00412A47" w:rsidRDefault="00624A12" w:rsidP="00624A12">
            <w:pPr>
              <w:pStyle w:val="NoSpacing"/>
              <w:rPr>
                <w:b/>
                <w:bCs/>
              </w:rPr>
            </w:pPr>
            <w:r>
              <w:t>0.3744</w:t>
            </w:r>
          </w:p>
        </w:tc>
        <w:tc>
          <w:tcPr>
            <w:tcW w:w="1620" w:type="dxa"/>
            <w:vAlign w:val="center"/>
          </w:tcPr>
          <w:p w14:paraId="28290456" w14:textId="77777777" w:rsidR="00624A12" w:rsidRPr="00B968C7" w:rsidRDefault="00624A12" w:rsidP="00624A12">
            <w:pPr>
              <w:pStyle w:val="NoSpacing"/>
            </w:pPr>
            <w:r w:rsidRPr="00B968C7">
              <w:rPr>
                <w:rFonts w:eastAsiaTheme="minorEastAsia"/>
              </w:rPr>
              <w:t>0.003911</w:t>
            </w:r>
          </w:p>
        </w:tc>
        <w:tc>
          <w:tcPr>
            <w:tcW w:w="1080" w:type="dxa"/>
            <w:vAlign w:val="center"/>
          </w:tcPr>
          <w:p w14:paraId="48983175" w14:textId="77777777" w:rsidR="00624A12" w:rsidRPr="00B968C7" w:rsidRDefault="00624A12" w:rsidP="00624A12">
            <w:pPr>
              <w:pStyle w:val="NoSpacing"/>
            </w:pPr>
            <w:r w:rsidRPr="00B968C7">
              <w:t>0.8727</w:t>
            </w:r>
          </w:p>
        </w:tc>
      </w:tr>
      <w:tr w:rsidR="00624A12" w:rsidRPr="00B968C7" w14:paraId="24600FE5" w14:textId="77777777" w:rsidTr="00275B70">
        <w:trPr>
          <w:trHeight w:val="288"/>
        </w:trPr>
        <w:tc>
          <w:tcPr>
            <w:tcW w:w="4860" w:type="dxa"/>
            <w:vAlign w:val="center"/>
          </w:tcPr>
          <w:p w14:paraId="609AA8D0" w14:textId="77777777" w:rsidR="00624A12" w:rsidRDefault="00624A12" w:rsidP="00624A12">
            <w:pPr>
              <w:pStyle w:val="NoSpacing"/>
            </w:pPr>
            <w:r>
              <w:rPr>
                <w:iCs/>
              </w:rPr>
              <w:t xml:space="preserve">     Non-insulin diabetic therapy</w:t>
            </w:r>
          </w:p>
        </w:tc>
        <w:tc>
          <w:tcPr>
            <w:tcW w:w="1800" w:type="dxa"/>
            <w:vAlign w:val="center"/>
          </w:tcPr>
          <w:p w14:paraId="284B2A07" w14:textId="77777777" w:rsidR="00624A12" w:rsidRPr="00580693" w:rsidRDefault="00624A12" w:rsidP="00624A12">
            <w:pPr>
              <w:pStyle w:val="NoSpacing"/>
            </w:pPr>
            <w:r w:rsidRPr="00580693">
              <w:rPr>
                <w:rFonts w:eastAsiaTheme="minorEastAsia"/>
              </w:rPr>
              <w:t>0.080585</w:t>
            </w:r>
          </w:p>
        </w:tc>
        <w:tc>
          <w:tcPr>
            <w:tcW w:w="1350" w:type="dxa"/>
            <w:vAlign w:val="center"/>
          </w:tcPr>
          <w:p w14:paraId="669808AF" w14:textId="77777777" w:rsidR="00624A12" w:rsidRPr="00412A47" w:rsidRDefault="00624A12" w:rsidP="00624A12">
            <w:pPr>
              <w:pStyle w:val="NoSpacing"/>
              <w:rPr>
                <w:b/>
                <w:bCs/>
              </w:rPr>
            </w:pPr>
            <w:r>
              <w:t>0.0028</w:t>
            </w:r>
          </w:p>
        </w:tc>
        <w:tc>
          <w:tcPr>
            <w:tcW w:w="1620" w:type="dxa"/>
            <w:vAlign w:val="center"/>
          </w:tcPr>
          <w:p w14:paraId="71921FFA" w14:textId="77777777" w:rsidR="00624A12" w:rsidRPr="00B968C7" w:rsidRDefault="00624A12" w:rsidP="00624A12">
            <w:pPr>
              <w:pStyle w:val="NoSpacing"/>
            </w:pPr>
            <w:r w:rsidRPr="00B968C7">
              <w:rPr>
                <w:rFonts w:eastAsiaTheme="minorEastAsia"/>
              </w:rPr>
              <w:t>0.069487</w:t>
            </w:r>
          </w:p>
        </w:tc>
        <w:tc>
          <w:tcPr>
            <w:tcW w:w="1080" w:type="dxa"/>
            <w:vAlign w:val="center"/>
          </w:tcPr>
          <w:p w14:paraId="0DE1A412" w14:textId="77777777" w:rsidR="00624A12" w:rsidRPr="00B968C7" w:rsidRDefault="00624A12" w:rsidP="00624A12">
            <w:pPr>
              <w:pStyle w:val="NoSpacing"/>
            </w:pPr>
            <w:r w:rsidRPr="00B968C7">
              <w:t>0.0044</w:t>
            </w:r>
          </w:p>
        </w:tc>
      </w:tr>
      <w:tr w:rsidR="00624A12" w:rsidRPr="00B968C7" w14:paraId="2C14DFBD" w14:textId="77777777" w:rsidTr="00275B70">
        <w:trPr>
          <w:trHeight w:val="288"/>
        </w:trPr>
        <w:tc>
          <w:tcPr>
            <w:tcW w:w="4860" w:type="dxa"/>
            <w:vAlign w:val="center"/>
          </w:tcPr>
          <w:p w14:paraId="144E975D" w14:textId="77777777" w:rsidR="00624A12" w:rsidRDefault="00624A12" w:rsidP="00624A12">
            <w:pPr>
              <w:pStyle w:val="NoSpacing"/>
            </w:pPr>
            <w:r>
              <w:t xml:space="preserve">     Oral anticoagulant</w:t>
            </w:r>
          </w:p>
        </w:tc>
        <w:tc>
          <w:tcPr>
            <w:tcW w:w="1800" w:type="dxa"/>
            <w:vAlign w:val="center"/>
          </w:tcPr>
          <w:p w14:paraId="26119617" w14:textId="77777777" w:rsidR="00624A12" w:rsidRPr="00580693" w:rsidRDefault="00624A12" w:rsidP="00624A12">
            <w:pPr>
              <w:pStyle w:val="NoSpacing"/>
            </w:pPr>
            <w:r w:rsidRPr="00580693">
              <w:rPr>
                <w:rFonts w:eastAsiaTheme="minorEastAsia"/>
              </w:rPr>
              <w:t>0.040608</w:t>
            </w:r>
          </w:p>
        </w:tc>
        <w:tc>
          <w:tcPr>
            <w:tcW w:w="1350" w:type="dxa"/>
            <w:vAlign w:val="center"/>
          </w:tcPr>
          <w:p w14:paraId="0BB7B8E4" w14:textId="77777777" w:rsidR="00624A12" w:rsidRPr="00412A47" w:rsidRDefault="00624A12" w:rsidP="00624A12">
            <w:pPr>
              <w:pStyle w:val="NoSpacing"/>
              <w:rPr>
                <w:b/>
                <w:bCs/>
              </w:rPr>
            </w:pPr>
            <w:r>
              <w:t>0.1315</w:t>
            </w:r>
          </w:p>
        </w:tc>
        <w:tc>
          <w:tcPr>
            <w:tcW w:w="1620" w:type="dxa"/>
            <w:vAlign w:val="center"/>
          </w:tcPr>
          <w:p w14:paraId="223CAFB6" w14:textId="77777777" w:rsidR="00624A12" w:rsidRPr="00B968C7" w:rsidRDefault="00624A12" w:rsidP="00624A12">
            <w:pPr>
              <w:pStyle w:val="NoSpacing"/>
            </w:pPr>
            <w:r w:rsidRPr="00B968C7">
              <w:rPr>
                <w:rFonts w:eastAsiaTheme="minorEastAsia"/>
              </w:rPr>
              <w:t>0.188710</w:t>
            </w:r>
          </w:p>
        </w:tc>
        <w:tc>
          <w:tcPr>
            <w:tcW w:w="1080" w:type="dxa"/>
            <w:vAlign w:val="center"/>
          </w:tcPr>
          <w:p w14:paraId="0D2DAB64" w14:textId="77777777" w:rsidR="00624A12" w:rsidRPr="00B968C7" w:rsidRDefault="00624A12" w:rsidP="00624A12">
            <w:pPr>
              <w:pStyle w:val="NoSpacing"/>
            </w:pPr>
            <w:r w:rsidRPr="00B968C7">
              <w:t>&lt;0.0001</w:t>
            </w:r>
          </w:p>
        </w:tc>
      </w:tr>
      <w:tr w:rsidR="00624A12" w:rsidRPr="00B968C7" w14:paraId="7FC9F0EB" w14:textId="77777777" w:rsidTr="00275B70">
        <w:trPr>
          <w:trHeight w:val="288"/>
        </w:trPr>
        <w:tc>
          <w:tcPr>
            <w:tcW w:w="4860" w:type="dxa"/>
            <w:vAlign w:val="center"/>
          </w:tcPr>
          <w:p w14:paraId="37D82948" w14:textId="77777777" w:rsidR="00624A12" w:rsidRDefault="00624A12" w:rsidP="00624A12">
            <w:pPr>
              <w:pStyle w:val="NoSpacing"/>
            </w:pPr>
            <w:r>
              <w:t>Laboratory data:</w:t>
            </w:r>
          </w:p>
        </w:tc>
        <w:tc>
          <w:tcPr>
            <w:tcW w:w="1800" w:type="dxa"/>
            <w:vAlign w:val="center"/>
          </w:tcPr>
          <w:p w14:paraId="7AB47DE7" w14:textId="77777777" w:rsidR="00624A12" w:rsidRPr="00514618" w:rsidRDefault="00624A12" w:rsidP="00624A12">
            <w:pPr>
              <w:pStyle w:val="NoSpacing"/>
              <w:rPr>
                <w:rFonts w:eastAsiaTheme="minorEastAsia"/>
              </w:rPr>
            </w:pPr>
          </w:p>
        </w:tc>
        <w:tc>
          <w:tcPr>
            <w:tcW w:w="1350" w:type="dxa"/>
            <w:vAlign w:val="center"/>
          </w:tcPr>
          <w:p w14:paraId="794F0372" w14:textId="77777777" w:rsidR="00624A12" w:rsidRDefault="00624A12" w:rsidP="00624A12">
            <w:pPr>
              <w:pStyle w:val="NoSpacing"/>
            </w:pPr>
          </w:p>
        </w:tc>
        <w:tc>
          <w:tcPr>
            <w:tcW w:w="1620" w:type="dxa"/>
            <w:vAlign w:val="center"/>
          </w:tcPr>
          <w:p w14:paraId="6744286B" w14:textId="77777777" w:rsidR="00624A12" w:rsidRPr="00B968C7" w:rsidRDefault="00624A12" w:rsidP="00624A12">
            <w:pPr>
              <w:pStyle w:val="NoSpacing"/>
              <w:rPr>
                <w:rFonts w:eastAsiaTheme="minorEastAsia"/>
              </w:rPr>
            </w:pPr>
          </w:p>
        </w:tc>
        <w:tc>
          <w:tcPr>
            <w:tcW w:w="1080" w:type="dxa"/>
            <w:vAlign w:val="center"/>
          </w:tcPr>
          <w:p w14:paraId="3CCF8263" w14:textId="77777777" w:rsidR="00624A12" w:rsidRPr="00B968C7" w:rsidRDefault="00624A12" w:rsidP="00624A12">
            <w:pPr>
              <w:pStyle w:val="NoSpacing"/>
            </w:pPr>
          </w:p>
        </w:tc>
      </w:tr>
      <w:tr w:rsidR="00624A12" w:rsidRPr="00B968C7" w14:paraId="2714E1A0" w14:textId="77777777" w:rsidTr="00275B70">
        <w:trPr>
          <w:trHeight w:val="288"/>
        </w:trPr>
        <w:tc>
          <w:tcPr>
            <w:tcW w:w="4860" w:type="dxa"/>
            <w:vAlign w:val="center"/>
          </w:tcPr>
          <w:p w14:paraId="012C693A" w14:textId="4CA482D5" w:rsidR="00624A12" w:rsidRDefault="00624A12" w:rsidP="00624A12">
            <w:pPr>
              <w:pStyle w:val="NoSpacing"/>
            </w:pPr>
            <w:r>
              <w:t xml:space="preserve">     Serum creatinine (per mg/dL)</w:t>
            </w:r>
          </w:p>
        </w:tc>
        <w:tc>
          <w:tcPr>
            <w:tcW w:w="1800" w:type="dxa"/>
            <w:vAlign w:val="center"/>
          </w:tcPr>
          <w:p w14:paraId="1FCD814E" w14:textId="77777777" w:rsidR="00624A12" w:rsidRPr="00514618" w:rsidRDefault="00624A12" w:rsidP="00624A12">
            <w:pPr>
              <w:pStyle w:val="NoSpacing"/>
              <w:rPr>
                <w:rFonts w:eastAsiaTheme="minorEastAsia"/>
              </w:rPr>
            </w:pPr>
            <w:r w:rsidRPr="00514618">
              <w:rPr>
                <w:rFonts w:eastAsiaTheme="minorEastAsia"/>
              </w:rPr>
              <w:t>-0.171747</w:t>
            </w:r>
          </w:p>
        </w:tc>
        <w:tc>
          <w:tcPr>
            <w:tcW w:w="1350" w:type="dxa"/>
            <w:vAlign w:val="center"/>
          </w:tcPr>
          <w:p w14:paraId="29E65FC3" w14:textId="77777777" w:rsidR="00624A12" w:rsidRDefault="00624A12" w:rsidP="00624A12">
            <w:pPr>
              <w:pStyle w:val="NoSpacing"/>
            </w:pPr>
            <w:r>
              <w:t>&lt;0.0001</w:t>
            </w:r>
          </w:p>
        </w:tc>
        <w:tc>
          <w:tcPr>
            <w:tcW w:w="1620" w:type="dxa"/>
            <w:vAlign w:val="center"/>
          </w:tcPr>
          <w:p w14:paraId="05F47354" w14:textId="77777777" w:rsidR="00624A12" w:rsidRPr="00B968C7" w:rsidRDefault="00624A12" w:rsidP="00624A12">
            <w:pPr>
              <w:pStyle w:val="NoSpacing"/>
              <w:rPr>
                <w:rFonts w:eastAsiaTheme="minorEastAsia"/>
              </w:rPr>
            </w:pPr>
            <w:r w:rsidRPr="00B968C7">
              <w:rPr>
                <w:rFonts w:eastAsiaTheme="minorEastAsia"/>
              </w:rPr>
              <w:t>-0.129675</w:t>
            </w:r>
          </w:p>
        </w:tc>
        <w:tc>
          <w:tcPr>
            <w:tcW w:w="1080" w:type="dxa"/>
            <w:vAlign w:val="center"/>
          </w:tcPr>
          <w:p w14:paraId="0DF9112F" w14:textId="77777777" w:rsidR="00624A12" w:rsidRPr="00B968C7" w:rsidRDefault="00624A12" w:rsidP="00624A12">
            <w:pPr>
              <w:pStyle w:val="NoSpacing"/>
            </w:pPr>
            <w:r w:rsidRPr="00B968C7">
              <w:t>&lt;0.0001</w:t>
            </w:r>
          </w:p>
        </w:tc>
      </w:tr>
      <w:tr w:rsidR="00624A12" w:rsidRPr="00B968C7" w14:paraId="45EA4CA7" w14:textId="77777777" w:rsidTr="00275B70">
        <w:trPr>
          <w:trHeight w:val="288"/>
        </w:trPr>
        <w:tc>
          <w:tcPr>
            <w:tcW w:w="4860" w:type="dxa"/>
            <w:vAlign w:val="center"/>
          </w:tcPr>
          <w:p w14:paraId="67207307" w14:textId="01DB1467" w:rsidR="00624A12" w:rsidRDefault="00624A12" w:rsidP="00624A12">
            <w:pPr>
              <w:pStyle w:val="NoSpacing"/>
            </w:pPr>
            <w:r>
              <w:t xml:space="preserve">     Fasting plasma glucose (per mg/dL)</w:t>
            </w:r>
          </w:p>
        </w:tc>
        <w:tc>
          <w:tcPr>
            <w:tcW w:w="1800" w:type="dxa"/>
            <w:vAlign w:val="center"/>
          </w:tcPr>
          <w:p w14:paraId="62E9C911" w14:textId="77777777" w:rsidR="00624A12" w:rsidRPr="00514618" w:rsidRDefault="00624A12" w:rsidP="00624A12">
            <w:pPr>
              <w:pStyle w:val="NoSpacing"/>
              <w:rPr>
                <w:rFonts w:eastAsiaTheme="minorEastAsia"/>
              </w:rPr>
            </w:pPr>
            <w:r w:rsidRPr="00514618">
              <w:rPr>
                <w:rFonts w:eastAsiaTheme="minorEastAsia"/>
              </w:rPr>
              <w:t>0.106507</w:t>
            </w:r>
          </w:p>
        </w:tc>
        <w:tc>
          <w:tcPr>
            <w:tcW w:w="1350" w:type="dxa"/>
            <w:vAlign w:val="center"/>
          </w:tcPr>
          <w:p w14:paraId="3DD37A87" w14:textId="77777777" w:rsidR="00624A12" w:rsidRDefault="00624A12" w:rsidP="00624A12">
            <w:pPr>
              <w:pStyle w:val="NoSpacing"/>
            </w:pPr>
            <w:r>
              <w:t>&lt;0.0001</w:t>
            </w:r>
          </w:p>
        </w:tc>
        <w:tc>
          <w:tcPr>
            <w:tcW w:w="1620" w:type="dxa"/>
            <w:vAlign w:val="center"/>
          </w:tcPr>
          <w:p w14:paraId="75104F5A" w14:textId="77777777" w:rsidR="00624A12" w:rsidRPr="00B968C7" w:rsidRDefault="00624A12" w:rsidP="00624A12">
            <w:pPr>
              <w:pStyle w:val="NoSpacing"/>
              <w:rPr>
                <w:rFonts w:eastAsiaTheme="minorEastAsia"/>
              </w:rPr>
            </w:pPr>
            <w:r w:rsidRPr="00B968C7">
              <w:rPr>
                <w:rFonts w:eastAsiaTheme="minorEastAsia"/>
              </w:rPr>
              <w:t>0.081017</w:t>
            </w:r>
          </w:p>
        </w:tc>
        <w:tc>
          <w:tcPr>
            <w:tcW w:w="1080" w:type="dxa"/>
            <w:vAlign w:val="center"/>
          </w:tcPr>
          <w:p w14:paraId="0DC12663" w14:textId="77777777" w:rsidR="00624A12" w:rsidRPr="00B968C7" w:rsidRDefault="00624A12" w:rsidP="00624A12">
            <w:pPr>
              <w:pStyle w:val="NoSpacing"/>
            </w:pPr>
            <w:r w:rsidRPr="00B968C7">
              <w:t>0.0009</w:t>
            </w:r>
          </w:p>
        </w:tc>
      </w:tr>
      <w:tr w:rsidR="00624A12" w:rsidRPr="00B968C7" w14:paraId="24CA4C0B" w14:textId="77777777" w:rsidTr="00275B70">
        <w:trPr>
          <w:trHeight w:val="288"/>
        </w:trPr>
        <w:tc>
          <w:tcPr>
            <w:tcW w:w="4860" w:type="dxa"/>
            <w:vAlign w:val="center"/>
          </w:tcPr>
          <w:p w14:paraId="488B6E58" w14:textId="0F5B5197" w:rsidR="00624A12" w:rsidRDefault="00624A12" w:rsidP="00624A12">
            <w:pPr>
              <w:pStyle w:val="NoSpacing"/>
            </w:pPr>
            <w:r>
              <w:t xml:space="preserve">     Hemoglobin A</w:t>
            </w:r>
            <w:r w:rsidRPr="005D6AC0">
              <w:rPr>
                <w:vertAlign w:val="subscript"/>
              </w:rPr>
              <w:t>1C</w:t>
            </w:r>
            <w:r>
              <w:t xml:space="preserve"> (per %)</w:t>
            </w:r>
          </w:p>
        </w:tc>
        <w:tc>
          <w:tcPr>
            <w:tcW w:w="1800" w:type="dxa"/>
            <w:vAlign w:val="center"/>
          </w:tcPr>
          <w:p w14:paraId="28151158" w14:textId="77777777" w:rsidR="00624A12" w:rsidRPr="00514618" w:rsidRDefault="00624A12" w:rsidP="00624A12">
            <w:pPr>
              <w:pStyle w:val="NoSpacing"/>
              <w:rPr>
                <w:rFonts w:eastAsiaTheme="minorEastAsia"/>
              </w:rPr>
            </w:pPr>
            <w:r w:rsidRPr="00514618">
              <w:rPr>
                <w:rFonts w:eastAsiaTheme="minorEastAsia"/>
              </w:rPr>
              <w:t>0.106453</w:t>
            </w:r>
          </w:p>
        </w:tc>
        <w:tc>
          <w:tcPr>
            <w:tcW w:w="1350" w:type="dxa"/>
            <w:vAlign w:val="center"/>
          </w:tcPr>
          <w:p w14:paraId="4B471B9C" w14:textId="77777777" w:rsidR="00624A12" w:rsidRDefault="00624A12" w:rsidP="00624A12">
            <w:pPr>
              <w:pStyle w:val="NoSpacing"/>
            </w:pPr>
            <w:r>
              <w:t>&lt;0.0001</w:t>
            </w:r>
          </w:p>
        </w:tc>
        <w:tc>
          <w:tcPr>
            <w:tcW w:w="1620" w:type="dxa"/>
            <w:vAlign w:val="center"/>
          </w:tcPr>
          <w:p w14:paraId="01FB03D2" w14:textId="77777777" w:rsidR="00624A12" w:rsidRPr="00B968C7" w:rsidRDefault="00624A12" w:rsidP="00624A12">
            <w:pPr>
              <w:pStyle w:val="NoSpacing"/>
              <w:rPr>
                <w:rFonts w:eastAsiaTheme="minorEastAsia"/>
              </w:rPr>
            </w:pPr>
            <w:r w:rsidRPr="00B968C7">
              <w:rPr>
                <w:rFonts w:eastAsiaTheme="minorEastAsia"/>
              </w:rPr>
              <w:t>0.118336</w:t>
            </w:r>
          </w:p>
        </w:tc>
        <w:tc>
          <w:tcPr>
            <w:tcW w:w="1080" w:type="dxa"/>
            <w:vAlign w:val="center"/>
          </w:tcPr>
          <w:p w14:paraId="15CE4218" w14:textId="77777777" w:rsidR="00624A12" w:rsidRPr="00B968C7" w:rsidRDefault="00624A12" w:rsidP="00624A12">
            <w:pPr>
              <w:pStyle w:val="NoSpacing"/>
            </w:pPr>
            <w:r w:rsidRPr="00B968C7">
              <w:t>&lt;0.0001</w:t>
            </w:r>
          </w:p>
        </w:tc>
      </w:tr>
      <w:tr w:rsidR="00624A12" w:rsidRPr="00B968C7" w14:paraId="4623EBDC" w14:textId="77777777" w:rsidTr="00275B70">
        <w:trPr>
          <w:trHeight w:val="288"/>
        </w:trPr>
        <w:tc>
          <w:tcPr>
            <w:tcW w:w="4860" w:type="dxa"/>
            <w:vAlign w:val="center"/>
          </w:tcPr>
          <w:p w14:paraId="7FD40ABF" w14:textId="77777777" w:rsidR="00624A12" w:rsidRDefault="00624A12" w:rsidP="00624A12">
            <w:pPr>
              <w:pStyle w:val="NoSpacing"/>
            </w:pPr>
            <w:r>
              <w:t xml:space="preserve">     Plasma lipid profile:</w:t>
            </w:r>
          </w:p>
        </w:tc>
        <w:tc>
          <w:tcPr>
            <w:tcW w:w="1800" w:type="dxa"/>
            <w:vAlign w:val="center"/>
          </w:tcPr>
          <w:p w14:paraId="04AD4FE7" w14:textId="77777777" w:rsidR="00624A12" w:rsidRPr="00514618" w:rsidRDefault="00624A12" w:rsidP="00624A12">
            <w:pPr>
              <w:pStyle w:val="NoSpacing"/>
              <w:rPr>
                <w:rFonts w:eastAsiaTheme="minorEastAsia"/>
              </w:rPr>
            </w:pPr>
          </w:p>
        </w:tc>
        <w:tc>
          <w:tcPr>
            <w:tcW w:w="1350" w:type="dxa"/>
            <w:vAlign w:val="center"/>
          </w:tcPr>
          <w:p w14:paraId="07DF16FB" w14:textId="77777777" w:rsidR="00624A12" w:rsidRDefault="00624A12" w:rsidP="00624A12">
            <w:pPr>
              <w:pStyle w:val="NoSpacing"/>
            </w:pPr>
          </w:p>
        </w:tc>
        <w:tc>
          <w:tcPr>
            <w:tcW w:w="1620" w:type="dxa"/>
            <w:vAlign w:val="center"/>
          </w:tcPr>
          <w:p w14:paraId="1481484B" w14:textId="77777777" w:rsidR="00624A12" w:rsidRPr="00B968C7" w:rsidRDefault="00624A12" w:rsidP="00624A12">
            <w:pPr>
              <w:pStyle w:val="NoSpacing"/>
              <w:rPr>
                <w:rFonts w:eastAsiaTheme="minorEastAsia"/>
              </w:rPr>
            </w:pPr>
          </w:p>
        </w:tc>
        <w:tc>
          <w:tcPr>
            <w:tcW w:w="1080" w:type="dxa"/>
            <w:vAlign w:val="center"/>
          </w:tcPr>
          <w:p w14:paraId="3EBF260F" w14:textId="77777777" w:rsidR="00624A12" w:rsidRPr="00B968C7" w:rsidRDefault="00624A12" w:rsidP="00624A12">
            <w:pPr>
              <w:pStyle w:val="NoSpacing"/>
            </w:pPr>
          </w:p>
        </w:tc>
      </w:tr>
      <w:tr w:rsidR="00624A12" w:rsidRPr="00B968C7" w14:paraId="2D3D284D" w14:textId="77777777" w:rsidTr="00275B70">
        <w:trPr>
          <w:trHeight w:val="288"/>
        </w:trPr>
        <w:tc>
          <w:tcPr>
            <w:tcW w:w="4860" w:type="dxa"/>
            <w:vAlign w:val="center"/>
          </w:tcPr>
          <w:p w14:paraId="6B1C2BAA" w14:textId="1160E48F" w:rsidR="00624A12" w:rsidRDefault="00624A12" w:rsidP="00624A12">
            <w:pPr>
              <w:pStyle w:val="NoSpacing"/>
            </w:pPr>
            <w:r>
              <w:rPr>
                <w:iCs/>
              </w:rPr>
              <w:t xml:space="preserve">          Total cholesterol (per mg/dL)</w:t>
            </w:r>
          </w:p>
        </w:tc>
        <w:tc>
          <w:tcPr>
            <w:tcW w:w="1800" w:type="dxa"/>
            <w:vAlign w:val="center"/>
          </w:tcPr>
          <w:p w14:paraId="32C4034F" w14:textId="77777777" w:rsidR="00624A12" w:rsidRPr="00514618" w:rsidRDefault="00624A12" w:rsidP="00624A12">
            <w:pPr>
              <w:pStyle w:val="NoSpacing"/>
            </w:pPr>
            <w:r w:rsidRPr="00514618">
              <w:rPr>
                <w:rFonts w:eastAsiaTheme="minorEastAsia"/>
              </w:rPr>
              <w:t>-0.006613</w:t>
            </w:r>
          </w:p>
        </w:tc>
        <w:tc>
          <w:tcPr>
            <w:tcW w:w="1350" w:type="dxa"/>
            <w:vAlign w:val="center"/>
          </w:tcPr>
          <w:p w14:paraId="24BFAC91" w14:textId="77777777" w:rsidR="00624A12" w:rsidRPr="00412A47" w:rsidRDefault="00624A12" w:rsidP="00624A12">
            <w:pPr>
              <w:pStyle w:val="NoSpacing"/>
              <w:rPr>
                <w:b/>
                <w:bCs/>
              </w:rPr>
            </w:pPr>
            <w:r>
              <w:t>0.8072</w:t>
            </w:r>
          </w:p>
        </w:tc>
        <w:tc>
          <w:tcPr>
            <w:tcW w:w="1620" w:type="dxa"/>
            <w:vAlign w:val="center"/>
          </w:tcPr>
          <w:p w14:paraId="684BF95C" w14:textId="77777777" w:rsidR="00624A12" w:rsidRPr="00B968C7" w:rsidRDefault="00624A12" w:rsidP="00624A12">
            <w:pPr>
              <w:pStyle w:val="NoSpacing"/>
            </w:pPr>
            <w:r w:rsidRPr="00B968C7">
              <w:rPr>
                <w:rFonts w:eastAsiaTheme="minorEastAsia"/>
              </w:rPr>
              <w:t>-0.072443</w:t>
            </w:r>
          </w:p>
        </w:tc>
        <w:tc>
          <w:tcPr>
            <w:tcW w:w="1080" w:type="dxa"/>
            <w:vAlign w:val="center"/>
          </w:tcPr>
          <w:p w14:paraId="45AA3196" w14:textId="77777777" w:rsidR="00624A12" w:rsidRPr="00B968C7" w:rsidRDefault="00624A12" w:rsidP="00624A12">
            <w:pPr>
              <w:pStyle w:val="NoSpacing"/>
            </w:pPr>
            <w:r w:rsidRPr="00B968C7">
              <w:t>0.0030</w:t>
            </w:r>
          </w:p>
        </w:tc>
      </w:tr>
      <w:tr w:rsidR="00624A12" w:rsidRPr="00B968C7" w14:paraId="059327EA" w14:textId="77777777" w:rsidTr="00275B70">
        <w:trPr>
          <w:trHeight w:val="288"/>
        </w:trPr>
        <w:tc>
          <w:tcPr>
            <w:tcW w:w="4860" w:type="dxa"/>
            <w:vAlign w:val="center"/>
          </w:tcPr>
          <w:p w14:paraId="1E3FDF87" w14:textId="6BC6D611" w:rsidR="00624A12" w:rsidRDefault="00624A12" w:rsidP="00624A12">
            <w:pPr>
              <w:pStyle w:val="NoSpacing"/>
            </w:pPr>
            <w:r>
              <w:rPr>
                <w:iCs/>
              </w:rPr>
              <w:t xml:space="preserve">          LDL cholesterol (per mg/dL)</w:t>
            </w:r>
          </w:p>
        </w:tc>
        <w:tc>
          <w:tcPr>
            <w:tcW w:w="1800" w:type="dxa"/>
            <w:vAlign w:val="center"/>
          </w:tcPr>
          <w:p w14:paraId="136EF172" w14:textId="77777777" w:rsidR="00624A12" w:rsidRPr="00514618" w:rsidRDefault="00624A12" w:rsidP="00624A12">
            <w:pPr>
              <w:pStyle w:val="NoSpacing"/>
            </w:pPr>
            <w:r w:rsidRPr="00514618">
              <w:t>-</w:t>
            </w:r>
            <w:r w:rsidRPr="00514618">
              <w:rPr>
                <w:rFonts w:eastAsiaTheme="minorEastAsia"/>
              </w:rPr>
              <w:t>0.038648</w:t>
            </w:r>
          </w:p>
        </w:tc>
        <w:tc>
          <w:tcPr>
            <w:tcW w:w="1350" w:type="dxa"/>
            <w:vAlign w:val="center"/>
          </w:tcPr>
          <w:p w14:paraId="22316D1F" w14:textId="77777777" w:rsidR="00624A12" w:rsidRPr="00412A47" w:rsidRDefault="00624A12" w:rsidP="00624A12">
            <w:pPr>
              <w:pStyle w:val="NoSpacing"/>
              <w:rPr>
                <w:b/>
                <w:bCs/>
              </w:rPr>
            </w:pPr>
            <w:r>
              <w:t>0.1525</w:t>
            </w:r>
          </w:p>
        </w:tc>
        <w:tc>
          <w:tcPr>
            <w:tcW w:w="1620" w:type="dxa"/>
            <w:vAlign w:val="center"/>
          </w:tcPr>
          <w:p w14:paraId="5D33F568" w14:textId="77777777" w:rsidR="00624A12" w:rsidRPr="00B968C7" w:rsidRDefault="00624A12" w:rsidP="00624A12">
            <w:pPr>
              <w:pStyle w:val="NoSpacing"/>
            </w:pPr>
            <w:r w:rsidRPr="00B968C7">
              <w:rPr>
                <w:rFonts w:eastAsiaTheme="minorEastAsia"/>
              </w:rPr>
              <w:t>-0.070515</w:t>
            </w:r>
          </w:p>
        </w:tc>
        <w:tc>
          <w:tcPr>
            <w:tcW w:w="1080" w:type="dxa"/>
            <w:vAlign w:val="center"/>
          </w:tcPr>
          <w:p w14:paraId="2D5A8AFF" w14:textId="77777777" w:rsidR="00624A12" w:rsidRPr="00B968C7" w:rsidRDefault="00624A12" w:rsidP="00624A12">
            <w:pPr>
              <w:pStyle w:val="NoSpacing"/>
            </w:pPr>
            <w:r w:rsidRPr="00B968C7">
              <w:t>0.0039</w:t>
            </w:r>
          </w:p>
        </w:tc>
      </w:tr>
      <w:tr w:rsidR="00624A12" w:rsidRPr="00B968C7" w14:paraId="7730001F" w14:textId="77777777" w:rsidTr="00275B70">
        <w:trPr>
          <w:trHeight w:val="288"/>
        </w:trPr>
        <w:tc>
          <w:tcPr>
            <w:tcW w:w="4860" w:type="dxa"/>
            <w:vAlign w:val="center"/>
          </w:tcPr>
          <w:p w14:paraId="796EF639" w14:textId="6523B972" w:rsidR="00624A12" w:rsidRDefault="00624A12" w:rsidP="00624A12">
            <w:pPr>
              <w:pStyle w:val="NoSpacing"/>
            </w:pPr>
            <w:r>
              <w:rPr>
                <w:iCs/>
              </w:rPr>
              <w:t xml:space="preserve">          HDL cholesterol (per mg/dL)</w:t>
            </w:r>
          </w:p>
        </w:tc>
        <w:tc>
          <w:tcPr>
            <w:tcW w:w="1800" w:type="dxa"/>
            <w:vAlign w:val="center"/>
          </w:tcPr>
          <w:p w14:paraId="30E8EE15" w14:textId="77777777" w:rsidR="00624A12" w:rsidRPr="00514618" w:rsidRDefault="00624A12" w:rsidP="00624A12">
            <w:pPr>
              <w:pStyle w:val="NoSpacing"/>
            </w:pPr>
            <w:r w:rsidRPr="00514618">
              <w:rPr>
                <w:rFonts w:eastAsiaTheme="minorEastAsia"/>
              </w:rPr>
              <w:t>-0.012190</w:t>
            </w:r>
          </w:p>
        </w:tc>
        <w:tc>
          <w:tcPr>
            <w:tcW w:w="1350" w:type="dxa"/>
            <w:vAlign w:val="center"/>
          </w:tcPr>
          <w:p w14:paraId="73025B64" w14:textId="77777777" w:rsidR="00624A12" w:rsidRPr="00412A47" w:rsidRDefault="00624A12" w:rsidP="00624A12">
            <w:pPr>
              <w:pStyle w:val="NoSpacing"/>
              <w:rPr>
                <w:b/>
                <w:bCs/>
              </w:rPr>
            </w:pPr>
            <w:r>
              <w:t>0.6524</w:t>
            </w:r>
          </w:p>
        </w:tc>
        <w:tc>
          <w:tcPr>
            <w:tcW w:w="1620" w:type="dxa"/>
            <w:vAlign w:val="center"/>
          </w:tcPr>
          <w:p w14:paraId="3C78FB46" w14:textId="77777777" w:rsidR="00624A12" w:rsidRPr="00B968C7" w:rsidRDefault="00624A12" w:rsidP="00624A12">
            <w:pPr>
              <w:pStyle w:val="NoSpacing"/>
            </w:pPr>
            <w:r w:rsidRPr="00B968C7">
              <w:rPr>
                <w:rFonts w:eastAsiaTheme="minorEastAsia"/>
              </w:rPr>
              <w:t>-0.082174</w:t>
            </w:r>
          </w:p>
        </w:tc>
        <w:tc>
          <w:tcPr>
            <w:tcW w:w="1080" w:type="dxa"/>
            <w:vAlign w:val="center"/>
          </w:tcPr>
          <w:p w14:paraId="084C6E4C" w14:textId="77777777" w:rsidR="00624A12" w:rsidRPr="00B968C7" w:rsidRDefault="00624A12" w:rsidP="00624A12">
            <w:pPr>
              <w:pStyle w:val="NoSpacing"/>
            </w:pPr>
            <w:r w:rsidRPr="00B968C7">
              <w:t>0.0008</w:t>
            </w:r>
          </w:p>
        </w:tc>
      </w:tr>
      <w:tr w:rsidR="00624A12" w:rsidRPr="00B968C7" w14:paraId="082F2C32" w14:textId="77777777" w:rsidTr="00275B70">
        <w:trPr>
          <w:trHeight w:val="288"/>
        </w:trPr>
        <w:tc>
          <w:tcPr>
            <w:tcW w:w="4860" w:type="dxa"/>
            <w:vAlign w:val="center"/>
          </w:tcPr>
          <w:p w14:paraId="07818D0B" w14:textId="3CDD7F3B" w:rsidR="00624A12" w:rsidRDefault="00624A12" w:rsidP="00624A12">
            <w:pPr>
              <w:pStyle w:val="NoSpacing"/>
            </w:pPr>
            <w:r>
              <w:rPr>
                <w:iCs/>
              </w:rPr>
              <w:t xml:space="preserve">          Triglycerides (per mg/dL)</w:t>
            </w:r>
          </w:p>
        </w:tc>
        <w:tc>
          <w:tcPr>
            <w:tcW w:w="1800" w:type="dxa"/>
            <w:vAlign w:val="center"/>
          </w:tcPr>
          <w:p w14:paraId="100C8224" w14:textId="77777777" w:rsidR="00624A12" w:rsidRPr="00514618" w:rsidRDefault="00624A12" w:rsidP="00624A12">
            <w:pPr>
              <w:pStyle w:val="NoSpacing"/>
            </w:pPr>
            <w:r w:rsidRPr="00514618">
              <w:rPr>
                <w:rFonts w:eastAsiaTheme="minorEastAsia"/>
              </w:rPr>
              <w:t>0.075001</w:t>
            </w:r>
          </w:p>
        </w:tc>
        <w:tc>
          <w:tcPr>
            <w:tcW w:w="1350" w:type="dxa"/>
            <w:vAlign w:val="center"/>
          </w:tcPr>
          <w:p w14:paraId="4AE959D2" w14:textId="77777777" w:rsidR="00624A12" w:rsidRPr="00412A47" w:rsidRDefault="00624A12" w:rsidP="00624A12">
            <w:pPr>
              <w:pStyle w:val="NoSpacing"/>
              <w:rPr>
                <w:b/>
                <w:bCs/>
              </w:rPr>
            </w:pPr>
            <w:r>
              <w:t>0.0053</w:t>
            </w:r>
          </w:p>
        </w:tc>
        <w:tc>
          <w:tcPr>
            <w:tcW w:w="1620" w:type="dxa"/>
            <w:vAlign w:val="center"/>
          </w:tcPr>
          <w:p w14:paraId="7527B6B6" w14:textId="77777777" w:rsidR="00624A12" w:rsidRPr="00B968C7" w:rsidRDefault="00624A12" w:rsidP="00624A12">
            <w:pPr>
              <w:pStyle w:val="NoSpacing"/>
            </w:pPr>
            <w:r w:rsidRPr="00B968C7">
              <w:rPr>
                <w:rFonts w:eastAsiaTheme="minorEastAsia"/>
              </w:rPr>
              <w:t>0.085082</w:t>
            </w:r>
          </w:p>
        </w:tc>
        <w:tc>
          <w:tcPr>
            <w:tcW w:w="1080" w:type="dxa"/>
            <w:vAlign w:val="center"/>
          </w:tcPr>
          <w:p w14:paraId="0F9953C3" w14:textId="77777777" w:rsidR="00624A12" w:rsidRPr="00B968C7" w:rsidRDefault="00624A12" w:rsidP="00624A12">
            <w:pPr>
              <w:pStyle w:val="NoSpacing"/>
            </w:pPr>
            <w:r w:rsidRPr="00B968C7">
              <w:t>0.0005</w:t>
            </w:r>
          </w:p>
        </w:tc>
      </w:tr>
      <w:tr w:rsidR="00624A12" w:rsidRPr="00B968C7" w14:paraId="6C1BEE6F" w14:textId="77777777" w:rsidTr="00275B70">
        <w:trPr>
          <w:trHeight w:val="288"/>
        </w:trPr>
        <w:tc>
          <w:tcPr>
            <w:tcW w:w="4860" w:type="dxa"/>
            <w:vAlign w:val="center"/>
          </w:tcPr>
          <w:p w14:paraId="14BF312A" w14:textId="1E74B703" w:rsidR="00624A12" w:rsidRDefault="00624A12" w:rsidP="00624A12">
            <w:pPr>
              <w:pStyle w:val="NoSpacing"/>
            </w:pPr>
            <w:r>
              <w:t xml:space="preserve">     Serum CRP (per mg/L)</w:t>
            </w:r>
          </w:p>
        </w:tc>
        <w:tc>
          <w:tcPr>
            <w:tcW w:w="1800" w:type="dxa"/>
            <w:vAlign w:val="center"/>
          </w:tcPr>
          <w:p w14:paraId="05CDD82D" w14:textId="77777777" w:rsidR="00624A12" w:rsidRPr="00514618" w:rsidRDefault="00624A12" w:rsidP="00624A12">
            <w:pPr>
              <w:pStyle w:val="NoSpacing"/>
            </w:pPr>
            <w:r w:rsidRPr="00514618">
              <w:rPr>
                <w:rFonts w:eastAsiaTheme="minorEastAsia"/>
              </w:rPr>
              <w:t>0.068296</w:t>
            </w:r>
          </w:p>
        </w:tc>
        <w:tc>
          <w:tcPr>
            <w:tcW w:w="1350" w:type="dxa"/>
            <w:vAlign w:val="center"/>
          </w:tcPr>
          <w:p w14:paraId="44EAE780" w14:textId="77777777" w:rsidR="00624A12" w:rsidRPr="00412A47" w:rsidRDefault="00624A12" w:rsidP="00624A12">
            <w:pPr>
              <w:pStyle w:val="NoSpacing"/>
              <w:rPr>
                <w:b/>
                <w:bCs/>
              </w:rPr>
            </w:pPr>
            <w:r>
              <w:t>0.0114</w:t>
            </w:r>
          </w:p>
        </w:tc>
        <w:tc>
          <w:tcPr>
            <w:tcW w:w="1620" w:type="dxa"/>
            <w:vAlign w:val="center"/>
          </w:tcPr>
          <w:p w14:paraId="02BFF956" w14:textId="77777777" w:rsidR="00624A12" w:rsidRPr="00B968C7" w:rsidRDefault="00624A12" w:rsidP="00624A12">
            <w:pPr>
              <w:pStyle w:val="NoSpacing"/>
            </w:pPr>
            <w:r w:rsidRPr="00B968C7">
              <w:rPr>
                <w:rFonts w:eastAsiaTheme="minorEastAsia"/>
              </w:rPr>
              <w:t>0.101375</w:t>
            </w:r>
          </w:p>
        </w:tc>
        <w:tc>
          <w:tcPr>
            <w:tcW w:w="1080" w:type="dxa"/>
            <w:vAlign w:val="center"/>
          </w:tcPr>
          <w:p w14:paraId="19CD17EF" w14:textId="77777777" w:rsidR="00624A12" w:rsidRPr="00B968C7" w:rsidRDefault="00624A12" w:rsidP="00624A12">
            <w:pPr>
              <w:pStyle w:val="NoSpacing"/>
            </w:pPr>
            <w:r w:rsidRPr="00B968C7">
              <w:t>&lt;0.0001</w:t>
            </w:r>
          </w:p>
        </w:tc>
      </w:tr>
      <w:tr w:rsidR="00624A12" w:rsidRPr="00B968C7" w14:paraId="132AED8C" w14:textId="77777777" w:rsidTr="00275B70">
        <w:trPr>
          <w:trHeight w:val="288"/>
        </w:trPr>
        <w:tc>
          <w:tcPr>
            <w:tcW w:w="4860" w:type="dxa"/>
            <w:vAlign w:val="center"/>
          </w:tcPr>
          <w:p w14:paraId="06971B87" w14:textId="52295494" w:rsidR="00624A12" w:rsidRDefault="00624A12" w:rsidP="00624A12">
            <w:pPr>
              <w:pStyle w:val="NoSpacing"/>
            </w:pPr>
            <w:r>
              <w:t xml:space="preserve">     Serum insulin (per </w:t>
            </w:r>
            <w:proofErr w:type="spellStart"/>
            <w:r>
              <w:t>pmol</w:t>
            </w:r>
            <w:proofErr w:type="spellEnd"/>
            <w:r>
              <w:t>/L)</w:t>
            </w:r>
          </w:p>
        </w:tc>
        <w:tc>
          <w:tcPr>
            <w:tcW w:w="1800" w:type="dxa"/>
            <w:vAlign w:val="center"/>
          </w:tcPr>
          <w:p w14:paraId="6E07BF9D" w14:textId="77777777" w:rsidR="00624A12" w:rsidRPr="00514618" w:rsidRDefault="00624A12" w:rsidP="00624A12">
            <w:pPr>
              <w:pStyle w:val="NoSpacing"/>
            </w:pPr>
            <w:r w:rsidRPr="00514618">
              <w:rPr>
                <w:rFonts w:eastAsiaTheme="minorEastAsia"/>
              </w:rPr>
              <w:t>0.067949</w:t>
            </w:r>
          </w:p>
        </w:tc>
        <w:tc>
          <w:tcPr>
            <w:tcW w:w="1350" w:type="dxa"/>
            <w:vAlign w:val="center"/>
          </w:tcPr>
          <w:p w14:paraId="3A4EE55E" w14:textId="77777777" w:rsidR="00624A12" w:rsidRPr="00412A47" w:rsidRDefault="00624A12" w:rsidP="00624A12">
            <w:pPr>
              <w:pStyle w:val="NoSpacing"/>
              <w:rPr>
                <w:b/>
                <w:bCs/>
              </w:rPr>
            </w:pPr>
            <w:r>
              <w:t>0.0119</w:t>
            </w:r>
          </w:p>
        </w:tc>
        <w:tc>
          <w:tcPr>
            <w:tcW w:w="1620" w:type="dxa"/>
            <w:vAlign w:val="center"/>
          </w:tcPr>
          <w:p w14:paraId="7FC22062" w14:textId="77777777" w:rsidR="00624A12" w:rsidRPr="00B968C7" w:rsidRDefault="00624A12" w:rsidP="00624A12">
            <w:pPr>
              <w:pStyle w:val="NoSpacing"/>
            </w:pPr>
            <w:r w:rsidRPr="00B968C7">
              <w:rPr>
                <w:rFonts w:eastAsiaTheme="minorEastAsia"/>
              </w:rPr>
              <w:t>0.114534</w:t>
            </w:r>
          </w:p>
        </w:tc>
        <w:tc>
          <w:tcPr>
            <w:tcW w:w="1080" w:type="dxa"/>
            <w:vAlign w:val="center"/>
          </w:tcPr>
          <w:p w14:paraId="55615C9E" w14:textId="77777777" w:rsidR="00624A12" w:rsidRPr="00B968C7" w:rsidRDefault="00624A12" w:rsidP="00624A12">
            <w:pPr>
              <w:pStyle w:val="NoSpacing"/>
            </w:pPr>
            <w:r w:rsidRPr="00B968C7">
              <w:t>&lt;0.0001</w:t>
            </w:r>
          </w:p>
        </w:tc>
      </w:tr>
      <w:tr w:rsidR="00624A12" w:rsidRPr="00B968C7" w14:paraId="647A9DAA" w14:textId="77777777" w:rsidTr="00275B70">
        <w:trPr>
          <w:trHeight w:val="288"/>
        </w:trPr>
        <w:tc>
          <w:tcPr>
            <w:tcW w:w="4860" w:type="dxa"/>
            <w:vAlign w:val="center"/>
          </w:tcPr>
          <w:p w14:paraId="70E7C6A8" w14:textId="3E325948" w:rsidR="00624A12" w:rsidRPr="00FF2D1E" w:rsidRDefault="00624A12" w:rsidP="00624A12">
            <w:pPr>
              <w:pStyle w:val="NoSpacing"/>
            </w:pPr>
            <w:r>
              <w:t xml:space="preserve">     Serum MCP-1 (per </w:t>
            </w:r>
            <w:proofErr w:type="spellStart"/>
            <w:r>
              <w:t>pg</w:t>
            </w:r>
            <w:proofErr w:type="spellEnd"/>
            <w:r>
              <w:t>/mL)</w:t>
            </w:r>
          </w:p>
        </w:tc>
        <w:tc>
          <w:tcPr>
            <w:tcW w:w="1800" w:type="dxa"/>
            <w:vAlign w:val="center"/>
          </w:tcPr>
          <w:p w14:paraId="06BD2115" w14:textId="77777777" w:rsidR="00624A12" w:rsidRPr="00514618" w:rsidRDefault="00624A12" w:rsidP="00624A12">
            <w:pPr>
              <w:pStyle w:val="NoSpacing"/>
            </w:pPr>
            <w:r w:rsidRPr="00514618">
              <w:rPr>
                <w:rFonts w:eastAsiaTheme="minorEastAsia"/>
              </w:rPr>
              <w:t>0.048542</w:t>
            </w:r>
          </w:p>
        </w:tc>
        <w:tc>
          <w:tcPr>
            <w:tcW w:w="1350" w:type="dxa"/>
            <w:vAlign w:val="center"/>
          </w:tcPr>
          <w:p w14:paraId="20AAD475" w14:textId="77777777" w:rsidR="00624A12" w:rsidRPr="00FF2D1E" w:rsidRDefault="00624A12" w:rsidP="00624A12">
            <w:pPr>
              <w:pStyle w:val="NoSpacing"/>
            </w:pPr>
            <w:r>
              <w:t>0.0777</w:t>
            </w:r>
          </w:p>
        </w:tc>
        <w:tc>
          <w:tcPr>
            <w:tcW w:w="1620" w:type="dxa"/>
            <w:vAlign w:val="center"/>
          </w:tcPr>
          <w:p w14:paraId="54A55E53" w14:textId="77777777" w:rsidR="00624A12" w:rsidRPr="00B968C7" w:rsidRDefault="00624A12" w:rsidP="00624A12">
            <w:pPr>
              <w:pStyle w:val="NoSpacing"/>
            </w:pPr>
            <w:r w:rsidRPr="00B968C7">
              <w:rPr>
                <w:rFonts w:eastAsiaTheme="minorEastAsia"/>
              </w:rPr>
              <w:t>0.045726</w:t>
            </w:r>
          </w:p>
        </w:tc>
        <w:tc>
          <w:tcPr>
            <w:tcW w:w="1080" w:type="dxa"/>
            <w:vAlign w:val="center"/>
          </w:tcPr>
          <w:p w14:paraId="67207D7A" w14:textId="77777777" w:rsidR="00624A12" w:rsidRPr="00B968C7" w:rsidRDefault="00624A12" w:rsidP="00624A12">
            <w:pPr>
              <w:pStyle w:val="NoSpacing"/>
            </w:pPr>
            <w:r w:rsidRPr="00B968C7">
              <w:t>0.0670</w:t>
            </w:r>
          </w:p>
        </w:tc>
      </w:tr>
      <w:tr w:rsidR="00624A12" w:rsidRPr="00B968C7" w14:paraId="462E5566" w14:textId="77777777" w:rsidTr="00275B70">
        <w:trPr>
          <w:trHeight w:val="288"/>
        </w:trPr>
        <w:tc>
          <w:tcPr>
            <w:tcW w:w="4860" w:type="dxa"/>
            <w:vAlign w:val="center"/>
          </w:tcPr>
          <w:p w14:paraId="4EFF759F" w14:textId="7A5E0582" w:rsidR="00624A12" w:rsidRDefault="00624A12" w:rsidP="00624A12">
            <w:pPr>
              <w:pStyle w:val="NoSpacing"/>
            </w:pPr>
            <w:r>
              <w:t xml:space="preserve">     Serum IL-6 (per </w:t>
            </w:r>
            <w:proofErr w:type="spellStart"/>
            <w:r>
              <w:t>pg</w:t>
            </w:r>
            <w:proofErr w:type="spellEnd"/>
            <w:r>
              <w:t>/mL)</w:t>
            </w:r>
          </w:p>
        </w:tc>
        <w:tc>
          <w:tcPr>
            <w:tcW w:w="1800" w:type="dxa"/>
            <w:vAlign w:val="center"/>
          </w:tcPr>
          <w:p w14:paraId="3950400F" w14:textId="77777777" w:rsidR="00624A12" w:rsidRPr="00514618" w:rsidRDefault="00624A12" w:rsidP="00624A12">
            <w:pPr>
              <w:pStyle w:val="NoSpacing"/>
            </w:pPr>
            <w:r w:rsidRPr="00514618">
              <w:rPr>
                <w:rFonts w:eastAsiaTheme="minorEastAsia"/>
              </w:rPr>
              <w:t>0.113729</w:t>
            </w:r>
          </w:p>
        </w:tc>
        <w:tc>
          <w:tcPr>
            <w:tcW w:w="1350" w:type="dxa"/>
            <w:vAlign w:val="center"/>
          </w:tcPr>
          <w:p w14:paraId="56B65D7C" w14:textId="77777777" w:rsidR="00624A12" w:rsidRPr="00FF2D1E" w:rsidRDefault="00624A12" w:rsidP="00624A12">
            <w:pPr>
              <w:pStyle w:val="NoSpacing"/>
            </w:pPr>
            <w:r>
              <w:t>&lt;0.0001</w:t>
            </w:r>
          </w:p>
        </w:tc>
        <w:tc>
          <w:tcPr>
            <w:tcW w:w="1620" w:type="dxa"/>
            <w:vAlign w:val="center"/>
          </w:tcPr>
          <w:p w14:paraId="2D2D3650" w14:textId="77777777" w:rsidR="00624A12" w:rsidRPr="00B968C7" w:rsidRDefault="00624A12" w:rsidP="00624A12">
            <w:pPr>
              <w:pStyle w:val="NoSpacing"/>
            </w:pPr>
            <w:r w:rsidRPr="00B968C7">
              <w:rPr>
                <w:rFonts w:eastAsiaTheme="minorEastAsia"/>
              </w:rPr>
              <w:t>0.</w:t>
            </w:r>
            <w:r>
              <w:rPr>
                <w:rFonts w:eastAsiaTheme="minorEastAsia"/>
              </w:rPr>
              <w:t>159307</w:t>
            </w:r>
          </w:p>
        </w:tc>
        <w:tc>
          <w:tcPr>
            <w:tcW w:w="1080" w:type="dxa"/>
            <w:vAlign w:val="center"/>
          </w:tcPr>
          <w:p w14:paraId="3A8973DA" w14:textId="77777777" w:rsidR="00624A12" w:rsidRPr="00B968C7" w:rsidRDefault="00624A12" w:rsidP="00624A12">
            <w:pPr>
              <w:pStyle w:val="NoSpacing"/>
            </w:pPr>
            <w:r w:rsidRPr="00B968C7">
              <w:t>&lt;0.0001</w:t>
            </w:r>
          </w:p>
        </w:tc>
      </w:tr>
      <w:tr w:rsidR="00624A12" w:rsidRPr="00EF6215" w14:paraId="708738D6" w14:textId="77777777" w:rsidTr="00275B70">
        <w:trPr>
          <w:trHeight w:val="288"/>
        </w:trPr>
        <w:tc>
          <w:tcPr>
            <w:tcW w:w="4860" w:type="dxa"/>
            <w:vAlign w:val="center"/>
          </w:tcPr>
          <w:p w14:paraId="7A8F16C6" w14:textId="12BFA909" w:rsidR="00624A12" w:rsidRPr="00793FB0" w:rsidRDefault="00624A12" w:rsidP="00624A12">
            <w:pPr>
              <w:pStyle w:val="NoSpacing"/>
            </w:pPr>
            <w:r>
              <w:t xml:space="preserve">     Plasma P-selectin (per </w:t>
            </w:r>
            <w:proofErr w:type="spellStart"/>
            <w:r>
              <w:t>pg</w:t>
            </w:r>
            <w:proofErr w:type="spellEnd"/>
            <w:r>
              <w:t>/mL)</w:t>
            </w:r>
          </w:p>
        </w:tc>
        <w:tc>
          <w:tcPr>
            <w:tcW w:w="1800" w:type="dxa"/>
            <w:vAlign w:val="center"/>
          </w:tcPr>
          <w:p w14:paraId="5E699946" w14:textId="77777777" w:rsidR="00624A12" w:rsidRPr="00B473A5" w:rsidRDefault="00624A12" w:rsidP="00624A12">
            <w:pPr>
              <w:pStyle w:val="NoSpacing"/>
            </w:pPr>
            <w:r w:rsidRPr="00514618">
              <w:rPr>
                <w:rFonts w:eastAsiaTheme="minorEastAsia"/>
              </w:rPr>
              <w:t>0.099453</w:t>
            </w:r>
          </w:p>
        </w:tc>
        <w:tc>
          <w:tcPr>
            <w:tcW w:w="1350" w:type="dxa"/>
            <w:vAlign w:val="center"/>
          </w:tcPr>
          <w:p w14:paraId="1429E946" w14:textId="77777777" w:rsidR="00624A12" w:rsidRPr="00B473A5" w:rsidRDefault="00624A12" w:rsidP="00624A12">
            <w:pPr>
              <w:pStyle w:val="NoSpacing"/>
            </w:pPr>
            <w:r>
              <w:t>0.0002</w:t>
            </w:r>
          </w:p>
        </w:tc>
        <w:tc>
          <w:tcPr>
            <w:tcW w:w="1620" w:type="dxa"/>
            <w:vAlign w:val="center"/>
          </w:tcPr>
          <w:p w14:paraId="26E6E9EA" w14:textId="77777777" w:rsidR="00624A12" w:rsidRPr="00B473A5" w:rsidRDefault="00624A12" w:rsidP="00624A12">
            <w:pPr>
              <w:pStyle w:val="NoSpacing"/>
            </w:pPr>
            <w:r w:rsidRPr="00B968C7">
              <w:rPr>
                <w:rFonts w:eastAsiaTheme="minorEastAsia"/>
              </w:rPr>
              <w:t>0.098264</w:t>
            </w:r>
          </w:p>
        </w:tc>
        <w:tc>
          <w:tcPr>
            <w:tcW w:w="1080" w:type="dxa"/>
            <w:vAlign w:val="center"/>
          </w:tcPr>
          <w:p w14:paraId="03A8746D" w14:textId="77777777" w:rsidR="00624A12" w:rsidRPr="00B473A5" w:rsidRDefault="00624A12" w:rsidP="00624A12">
            <w:pPr>
              <w:pStyle w:val="NoSpacing"/>
            </w:pPr>
            <w:r w:rsidRPr="00B968C7">
              <w:t>&lt;0.0001</w:t>
            </w:r>
          </w:p>
        </w:tc>
      </w:tr>
      <w:tr w:rsidR="00624A12" w:rsidRPr="00B968C7" w14:paraId="0EDF8EB9" w14:textId="77777777" w:rsidTr="00275B70">
        <w:trPr>
          <w:trHeight w:val="288"/>
        </w:trPr>
        <w:tc>
          <w:tcPr>
            <w:tcW w:w="4860" w:type="dxa"/>
            <w:vAlign w:val="center"/>
          </w:tcPr>
          <w:p w14:paraId="0E9C4F46" w14:textId="7DB8524C" w:rsidR="00624A12" w:rsidRDefault="00624A12" w:rsidP="00624A12">
            <w:pPr>
              <w:pStyle w:val="NoSpacing"/>
            </w:pPr>
            <w:r>
              <w:t xml:space="preserve">     Plasma Lp-PLA2 (per ng/mL)</w:t>
            </w:r>
          </w:p>
        </w:tc>
        <w:tc>
          <w:tcPr>
            <w:tcW w:w="1800" w:type="dxa"/>
            <w:vAlign w:val="center"/>
          </w:tcPr>
          <w:p w14:paraId="1D99E8B4" w14:textId="77777777" w:rsidR="00624A12" w:rsidRPr="00514618" w:rsidRDefault="00624A12" w:rsidP="00624A12">
            <w:pPr>
              <w:pStyle w:val="NoSpacing"/>
            </w:pPr>
            <w:r w:rsidRPr="00514618">
              <w:rPr>
                <w:rFonts w:eastAsiaTheme="minorEastAsia"/>
              </w:rPr>
              <w:t>0.010924</w:t>
            </w:r>
          </w:p>
        </w:tc>
        <w:tc>
          <w:tcPr>
            <w:tcW w:w="1350" w:type="dxa"/>
            <w:vAlign w:val="center"/>
          </w:tcPr>
          <w:p w14:paraId="348104AD" w14:textId="77777777" w:rsidR="00624A12" w:rsidRPr="00FF2D1E" w:rsidRDefault="00624A12" w:rsidP="00624A12">
            <w:pPr>
              <w:pStyle w:val="NoSpacing"/>
            </w:pPr>
            <w:r>
              <w:t>0.6873</w:t>
            </w:r>
          </w:p>
        </w:tc>
        <w:tc>
          <w:tcPr>
            <w:tcW w:w="1620" w:type="dxa"/>
            <w:vAlign w:val="center"/>
          </w:tcPr>
          <w:p w14:paraId="549D3F08" w14:textId="77777777" w:rsidR="00624A12" w:rsidRPr="00B968C7" w:rsidRDefault="00624A12" w:rsidP="00624A12">
            <w:pPr>
              <w:pStyle w:val="NoSpacing"/>
            </w:pPr>
            <w:r w:rsidRPr="00B968C7">
              <w:rPr>
                <w:rFonts w:eastAsiaTheme="minorEastAsia"/>
              </w:rPr>
              <w:t>0.017394</w:t>
            </w:r>
          </w:p>
        </w:tc>
        <w:tc>
          <w:tcPr>
            <w:tcW w:w="1080" w:type="dxa"/>
            <w:vAlign w:val="center"/>
          </w:tcPr>
          <w:p w14:paraId="2F87FC1C" w14:textId="77777777" w:rsidR="00624A12" w:rsidRPr="00B968C7" w:rsidRDefault="00624A12" w:rsidP="00624A12">
            <w:pPr>
              <w:pStyle w:val="NoSpacing"/>
            </w:pPr>
            <w:r w:rsidRPr="00B968C7">
              <w:t>0.4816</w:t>
            </w:r>
          </w:p>
        </w:tc>
      </w:tr>
      <w:tr w:rsidR="00624A12" w:rsidRPr="00B968C7" w14:paraId="0AAD3D64" w14:textId="77777777" w:rsidTr="00275B70">
        <w:trPr>
          <w:trHeight w:val="288"/>
        </w:trPr>
        <w:tc>
          <w:tcPr>
            <w:tcW w:w="4860" w:type="dxa"/>
            <w:vAlign w:val="center"/>
          </w:tcPr>
          <w:p w14:paraId="31730CCD" w14:textId="63DFB759" w:rsidR="00624A12" w:rsidRDefault="00624A12" w:rsidP="00624A12">
            <w:pPr>
              <w:pStyle w:val="NoSpacing"/>
            </w:pPr>
            <w:r>
              <w:t xml:space="preserve">     Urine 8-isoPGF</w:t>
            </w:r>
            <w:r w:rsidRPr="00D320DA">
              <w:rPr>
                <w:vertAlign w:val="subscript"/>
              </w:rPr>
              <w:t>2α</w:t>
            </w:r>
            <w:r>
              <w:t xml:space="preserve"> (per </w:t>
            </w:r>
            <w:proofErr w:type="spellStart"/>
            <w:r>
              <w:t>pg</w:t>
            </w:r>
            <w:proofErr w:type="spellEnd"/>
            <w:r>
              <w:t>/mg creatinine)</w:t>
            </w:r>
          </w:p>
        </w:tc>
        <w:tc>
          <w:tcPr>
            <w:tcW w:w="1800" w:type="dxa"/>
            <w:vAlign w:val="center"/>
          </w:tcPr>
          <w:p w14:paraId="25BED3CA" w14:textId="77777777" w:rsidR="00624A12" w:rsidRPr="00514618" w:rsidRDefault="00624A12" w:rsidP="00624A12">
            <w:pPr>
              <w:pStyle w:val="NoSpacing"/>
            </w:pPr>
            <w:r w:rsidRPr="00514618">
              <w:rPr>
                <w:rFonts w:eastAsiaTheme="minorEastAsia"/>
              </w:rPr>
              <w:t>0.176048</w:t>
            </w:r>
          </w:p>
        </w:tc>
        <w:tc>
          <w:tcPr>
            <w:tcW w:w="1350" w:type="dxa"/>
            <w:vAlign w:val="center"/>
          </w:tcPr>
          <w:p w14:paraId="24CFB285" w14:textId="77777777" w:rsidR="00624A12" w:rsidRPr="00FF2D1E" w:rsidRDefault="00624A12" w:rsidP="00624A12">
            <w:pPr>
              <w:pStyle w:val="NoSpacing"/>
            </w:pPr>
            <w:r>
              <w:t>&lt;0.0001</w:t>
            </w:r>
          </w:p>
        </w:tc>
        <w:tc>
          <w:tcPr>
            <w:tcW w:w="1620" w:type="dxa"/>
            <w:vAlign w:val="center"/>
          </w:tcPr>
          <w:p w14:paraId="4F004C64" w14:textId="77777777" w:rsidR="00624A12" w:rsidRPr="00B968C7" w:rsidRDefault="00624A12" w:rsidP="00624A12">
            <w:pPr>
              <w:pStyle w:val="NoSpacing"/>
            </w:pPr>
            <w:r w:rsidRPr="00B968C7">
              <w:rPr>
                <w:rFonts w:eastAsiaTheme="minorEastAsia"/>
              </w:rPr>
              <w:t>0.190122</w:t>
            </w:r>
          </w:p>
        </w:tc>
        <w:tc>
          <w:tcPr>
            <w:tcW w:w="1080" w:type="dxa"/>
            <w:vAlign w:val="center"/>
          </w:tcPr>
          <w:p w14:paraId="597F7B62" w14:textId="77777777" w:rsidR="00624A12" w:rsidRPr="00B968C7" w:rsidRDefault="00624A12" w:rsidP="00624A12">
            <w:pPr>
              <w:pStyle w:val="NoSpacing"/>
            </w:pPr>
            <w:r w:rsidRPr="00B968C7">
              <w:t>&lt;0.0001</w:t>
            </w:r>
          </w:p>
        </w:tc>
      </w:tr>
      <w:tr w:rsidR="00624A12" w:rsidRPr="00B968C7" w14:paraId="0EA7E57A" w14:textId="77777777" w:rsidTr="00275B70">
        <w:trPr>
          <w:trHeight w:val="288"/>
        </w:trPr>
        <w:tc>
          <w:tcPr>
            <w:tcW w:w="4860" w:type="dxa"/>
            <w:vAlign w:val="center"/>
          </w:tcPr>
          <w:p w14:paraId="3318D030" w14:textId="3A903FBE" w:rsidR="00624A12" w:rsidRPr="00FF2D1E" w:rsidRDefault="00624A12" w:rsidP="00624A12">
            <w:pPr>
              <w:pStyle w:val="NoSpacing"/>
            </w:pPr>
            <w:r w:rsidRPr="00793FB0">
              <w:rPr>
                <w:iCs/>
              </w:rPr>
              <w:t xml:space="preserve">     Urine albumin</w:t>
            </w:r>
            <w:r>
              <w:rPr>
                <w:iCs/>
              </w:rPr>
              <w:t>-</w:t>
            </w:r>
            <w:r w:rsidRPr="00793FB0">
              <w:rPr>
                <w:iCs/>
              </w:rPr>
              <w:t>creatinine ratio (</w:t>
            </w:r>
            <w:r>
              <w:rPr>
                <w:iCs/>
              </w:rPr>
              <w:t xml:space="preserve">per </w:t>
            </w:r>
            <w:commentRangeStart w:id="35"/>
            <w:r>
              <w:rPr>
                <w:iCs/>
              </w:rPr>
              <w:t>l</w:t>
            </w:r>
            <w:r w:rsidRPr="00793FB0">
              <w:rPr>
                <w:iCs/>
              </w:rPr>
              <w:t xml:space="preserve">n </w:t>
            </w:r>
            <w:commentRangeEnd w:id="35"/>
            <w:r w:rsidR="0066155F">
              <w:rPr>
                <w:rStyle w:val="CommentReference"/>
                <w:rFonts w:asciiTheme="minorHAnsi" w:eastAsiaTheme="minorHAnsi" w:hAnsiTheme="minorHAnsi" w:cstheme="minorBidi"/>
              </w:rPr>
              <w:commentReference w:id="35"/>
            </w:r>
            <w:r>
              <w:rPr>
                <w:iCs/>
              </w:rPr>
              <w:t>m</w:t>
            </w:r>
            <w:r w:rsidRPr="00793FB0">
              <w:rPr>
                <w:iCs/>
              </w:rPr>
              <w:t>g/</w:t>
            </w:r>
            <w:r>
              <w:rPr>
                <w:iCs/>
              </w:rPr>
              <w:t>g</w:t>
            </w:r>
            <w:r w:rsidRPr="00793FB0">
              <w:rPr>
                <w:iCs/>
              </w:rPr>
              <w:t>)</w:t>
            </w:r>
          </w:p>
        </w:tc>
        <w:tc>
          <w:tcPr>
            <w:tcW w:w="1800" w:type="dxa"/>
            <w:vAlign w:val="center"/>
          </w:tcPr>
          <w:p w14:paraId="59F79761" w14:textId="77777777" w:rsidR="00624A12" w:rsidRPr="00514618" w:rsidRDefault="00624A12" w:rsidP="00624A12">
            <w:pPr>
              <w:pStyle w:val="NoSpacing"/>
            </w:pPr>
            <w:commentRangeStart w:id="36"/>
            <w:del w:id="37" w:author="Kronsberg, Shari" w:date="2021-01-26T20:32:00Z">
              <w:r w:rsidRPr="00B473A5" w:rsidDel="00C506FB">
                <w:rPr>
                  <w:rFonts w:eastAsiaTheme="minorEastAsia"/>
                </w:rPr>
                <w:delText>0.066239</w:delText>
              </w:r>
            </w:del>
            <w:ins w:id="38" w:author="Kronsberg, Shari" w:date="2021-01-26T20:32:00Z">
              <w:r w:rsidRPr="00B473A5">
                <w:rPr>
                  <w:rFonts w:eastAsiaTheme="minorEastAsia"/>
                </w:rPr>
                <w:t>0.154432</w:t>
              </w:r>
            </w:ins>
            <w:commentRangeEnd w:id="36"/>
            <w:r w:rsidR="0066155F">
              <w:rPr>
                <w:rStyle w:val="CommentReference"/>
                <w:rFonts w:asciiTheme="minorHAnsi" w:eastAsiaTheme="minorHAnsi" w:hAnsiTheme="minorHAnsi" w:cstheme="minorBidi"/>
              </w:rPr>
              <w:commentReference w:id="36"/>
            </w:r>
          </w:p>
        </w:tc>
        <w:tc>
          <w:tcPr>
            <w:tcW w:w="1350" w:type="dxa"/>
            <w:vAlign w:val="center"/>
          </w:tcPr>
          <w:p w14:paraId="0A774B31" w14:textId="77777777" w:rsidR="00624A12" w:rsidRPr="00FF2D1E" w:rsidRDefault="00624A12" w:rsidP="00624A12">
            <w:pPr>
              <w:pStyle w:val="NoSpacing"/>
            </w:pPr>
            <w:del w:id="39" w:author="Kronsberg, Shari" w:date="2021-01-26T20:32:00Z">
              <w:r w:rsidRPr="00B473A5" w:rsidDel="00C506FB">
                <w:delText>0.0</w:delText>
              </w:r>
            </w:del>
            <w:del w:id="40" w:author="Kronsberg, Shari" w:date="2020-12-17T11:18:00Z">
              <w:r w:rsidRPr="00B473A5" w:rsidDel="00002FC2">
                <w:delText>289</w:delText>
              </w:r>
            </w:del>
            <w:ins w:id="41" w:author="Kronsberg, Shari" w:date="2021-01-26T20:32:00Z">
              <w:r w:rsidRPr="00B473A5">
                <w:t>&lt;0.0001</w:t>
              </w:r>
            </w:ins>
          </w:p>
        </w:tc>
        <w:tc>
          <w:tcPr>
            <w:tcW w:w="1620" w:type="dxa"/>
            <w:vAlign w:val="center"/>
          </w:tcPr>
          <w:p w14:paraId="1D8C604F" w14:textId="77777777" w:rsidR="00624A12" w:rsidRPr="00B968C7" w:rsidRDefault="00624A12" w:rsidP="00624A12">
            <w:pPr>
              <w:pStyle w:val="NoSpacing"/>
            </w:pPr>
            <w:commentRangeStart w:id="42"/>
            <w:del w:id="43" w:author="Kronsberg, Shari" w:date="2021-01-26T20:32:00Z">
              <w:r w:rsidRPr="00B473A5" w:rsidDel="00C506FB">
                <w:rPr>
                  <w:rFonts w:eastAsiaTheme="minorEastAsia"/>
                </w:rPr>
                <w:delText>0.060180</w:delText>
              </w:r>
            </w:del>
            <w:ins w:id="44" w:author="Kronsberg, Shari" w:date="2021-01-26T20:32:00Z">
              <w:r w:rsidRPr="00B473A5">
                <w:rPr>
                  <w:rFonts w:eastAsiaTheme="minorEastAsia"/>
                </w:rPr>
                <w:t>0.1630</w:t>
              </w:r>
            </w:ins>
            <w:ins w:id="45" w:author="Kronsberg, Shari" w:date="2021-01-26T20:33:00Z">
              <w:r w:rsidRPr="00B473A5">
                <w:rPr>
                  <w:rFonts w:eastAsiaTheme="minorEastAsia"/>
                </w:rPr>
                <w:t>20</w:t>
              </w:r>
            </w:ins>
            <w:commentRangeEnd w:id="42"/>
            <w:r w:rsidR="0066155F">
              <w:rPr>
                <w:rStyle w:val="CommentReference"/>
                <w:rFonts w:asciiTheme="minorHAnsi" w:eastAsiaTheme="minorHAnsi" w:hAnsiTheme="minorHAnsi" w:cstheme="minorBidi"/>
              </w:rPr>
              <w:commentReference w:id="42"/>
            </w:r>
          </w:p>
        </w:tc>
        <w:tc>
          <w:tcPr>
            <w:tcW w:w="1080" w:type="dxa"/>
            <w:vAlign w:val="center"/>
          </w:tcPr>
          <w:p w14:paraId="2D577172" w14:textId="77777777" w:rsidR="00624A12" w:rsidRPr="00B968C7" w:rsidRDefault="00624A12" w:rsidP="00624A12">
            <w:pPr>
              <w:pStyle w:val="NoSpacing"/>
            </w:pPr>
            <w:del w:id="46" w:author="Kronsberg, Shari" w:date="2021-01-26T20:33:00Z">
              <w:r w:rsidRPr="00B473A5" w:rsidDel="00C506FB">
                <w:delText>0.0136</w:delText>
              </w:r>
            </w:del>
            <w:ins w:id="47" w:author="Kronsberg, Shari" w:date="2021-01-26T20:33:00Z">
              <w:r w:rsidRPr="00B473A5">
                <w:t>&lt;0.0001</w:t>
              </w:r>
            </w:ins>
          </w:p>
        </w:tc>
      </w:tr>
      <w:tr w:rsidR="00624A12" w:rsidRPr="00412A47" w14:paraId="62D6DA25" w14:textId="77777777" w:rsidTr="00275B70">
        <w:trPr>
          <w:trHeight w:val="359"/>
        </w:trPr>
        <w:tc>
          <w:tcPr>
            <w:tcW w:w="10710" w:type="dxa"/>
            <w:gridSpan w:val="5"/>
            <w:vAlign w:val="center"/>
          </w:tcPr>
          <w:p w14:paraId="5A1B4299" w14:textId="77777777" w:rsidR="00624A12" w:rsidRPr="00412A47" w:rsidRDefault="00624A12" w:rsidP="00624A12">
            <w:pPr>
              <w:pStyle w:val="NoSpacing"/>
              <w:rPr>
                <w:b/>
                <w:bCs/>
              </w:rPr>
            </w:pPr>
            <w:r w:rsidRPr="00F17762">
              <w:t xml:space="preserve">Abbreviations: SD, standard deviation; BMI, body mass index; LVEF, left ventricular ejection fraction; </w:t>
            </w:r>
            <w:r>
              <w:t xml:space="preserve">ECG, electrocardiogram; </w:t>
            </w:r>
            <w:r w:rsidRPr="00F17762">
              <w:t>PCI, percutaneous coronary intervention</w:t>
            </w:r>
            <w:r>
              <w:t xml:space="preserve">; CABG, coronary artery bypass graft; COPD, chronic obstructive pulmonary disease; DVT, deep vein thrombosis; PE, pulmonary embolus; </w:t>
            </w:r>
            <w:proofErr w:type="spellStart"/>
            <w:r>
              <w:t>ACEi</w:t>
            </w:r>
            <w:proofErr w:type="spellEnd"/>
            <w:r>
              <w:t>, angiotensin converting enzyme inhibitor; ARB, angiotensin receptor blocker; LDL, low-density lipoprotein; HDL, high-density lipoprotein; CRP, C-reactive protein; MCP, macrophage chemotactic factor; IL-6, interleukin-6; Lp-PLA</w:t>
            </w:r>
            <w:r w:rsidRPr="00A93468">
              <w:rPr>
                <w:vertAlign w:val="subscript"/>
              </w:rPr>
              <w:t>2</w:t>
            </w:r>
            <w:r>
              <w:t>, lipoprotein-associated phospholipase A</w:t>
            </w:r>
            <w:r w:rsidRPr="00EF0E07">
              <w:rPr>
                <w:vertAlign w:val="subscript"/>
              </w:rPr>
              <w:t>2</w:t>
            </w:r>
            <w:r>
              <w:t>; IQR, interquartile range.</w:t>
            </w:r>
          </w:p>
        </w:tc>
      </w:tr>
    </w:tbl>
    <w:p w14:paraId="23080872" w14:textId="0110ED23" w:rsidR="00921CF1" w:rsidRDefault="00921CF1">
      <w:pPr>
        <w:rPr>
          <w:rFonts w:ascii="Times New Roman" w:hAnsi="Times New Roman" w:cs="Times New Roman"/>
        </w:rPr>
      </w:pPr>
    </w:p>
    <w:p w14:paraId="0166020E" w14:textId="77777777" w:rsidR="00921CF1" w:rsidRDefault="00921CF1">
      <w:pPr>
        <w:rPr>
          <w:rFonts w:ascii="Times New Roman" w:hAnsi="Times New Roman" w:cs="Times New Roman"/>
        </w:rPr>
      </w:pPr>
      <w:r>
        <w:rPr>
          <w:rFonts w:ascii="Times New Roman" w:hAnsi="Times New Roman" w:cs="Times New Roman"/>
        </w:rPr>
        <w:br w:type="page"/>
      </w:r>
    </w:p>
    <w:p w14:paraId="2357F9A5" w14:textId="6F4BBB99" w:rsidR="00DD490E" w:rsidRPr="0046130A" w:rsidRDefault="0046130A">
      <w:pPr>
        <w:rPr>
          <w:rFonts w:ascii="Times New Roman" w:hAnsi="Times New Roman" w:cs="Times New Roman"/>
          <w:b/>
          <w:bCs/>
        </w:rPr>
      </w:pPr>
      <w:r w:rsidRPr="0046130A">
        <w:rPr>
          <w:rFonts w:ascii="Times New Roman" w:hAnsi="Times New Roman" w:cs="Times New Roman"/>
          <w:b/>
          <w:bCs/>
        </w:rPr>
        <w:lastRenderedPageBreak/>
        <w:t>Supplement Figure 1A</w:t>
      </w:r>
    </w:p>
    <w:p w14:paraId="4768D2D2" w14:textId="2C43B0C5" w:rsidR="0046130A" w:rsidRDefault="0046130A">
      <w:pPr>
        <w:rPr>
          <w:rFonts w:ascii="Times New Roman" w:hAnsi="Times New Roman" w:cs="Times New Roman"/>
        </w:rPr>
      </w:pPr>
      <w:commentRangeStart w:id="48"/>
      <w:r>
        <w:rPr>
          <w:rFonts w:ascii="Times New Roman" w:hAnsi="Times New Roman" w:cs="Times New Roman"/>
          <w:noProof/>
        </w:rPr>
        <w:drawing>
          <wp:inline distT="0" distB="0" distL="0" distR="0" wp14:anchorId="3BE14BE2" wp14:editId="53B17043">
            <wp:extent cx="3923196" cy="2942396"/>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urvival ASA = Yes 1st-2nd Q vs 3rd-4th Q.png"/>
                    <pic:cNvPicPr/>
                  </pic:nvPicPr>
                  <pic:blipFill>
                    <a:blip r:embed="rId11">
                      <a:extLst>
                        <a:ext uri="{28A0092B-C50C-407E-A947-70E740481C1C}">
                          <a14:useLocalDpi xmlns:a14="http://schemas.microsoft.com/office/drawing/2010/main" val="0"/>
                        </a:ext>
                      </a:extLst>
                    </a:blip>
                    <a:stretch>
                      <a:fillRect/>
                    </a:stretch>
                  </pic:blipFill>
                  <pic:spPr>
                    <a:xfrm>
                      <a:off x="0" y="0"/>
                      <a:ext cx="3923196" cy="2942396"/>
                    </a:xfrm>
                    <a:prstGeom prst="rect">
                      <a:avLst/>
                    </a:prstGeom>
                  </pic:spPr>
                </pic:pic>
              </a:graphicData>
            </a:graphic>
          </wp:inline>
        </w:drawing>
      </w:r>
      <w:commentRangeEnd w:id="48"/>
      <w:r w:rsidR="00CB22B6">
        <w:rPr>
          <w:rStyle w:val="CommentReference"/>
        </w:rPr>
        <w:commentReference w:id="48"/>
      </w:r>
    </w:p>
    <w:p w14:paraId="2E9207FA" w14:textId="08872310" w:rsidR="0046130A" w:rsidRDefault="0046130A">
      <w:pPr>
        <w:rPr>
          <w:rFonts w:ascii="Times New Roman" w:hAnsi="Times New Roman" w:cs="Times New Roman"/>
        </w:rPr>
      </w:pPr>
    </w:p>
    <w:p w14:paraId="49FAB493" w14:textId="77777777" w:rsidR="00DD490E" w:rsidRPr="00BF587B" w:rsidRDefault="00DD490E">
      <w:pPr>
        <w:rPr>
          <w:rFonts w:ascii="Times New Roman" w:hAnsi="Times New Roman" w:cs="Times New Roman"/>
        </w:rPr>
      </w:pPr>
    </w:p>
    <w:p w14:paraId="4245D050" w14:textId="77777777" w:rsidR="0046130A" w:rsidRDefault="0046130A">
      <w:pPr>
        <w:rPr>
          <w:rFonts w:ascii="Times New Roman" w:hAnsi="Times New Roman" w:cs="Times New Roman"/>
        </w:rPr>
      </w:pPr>
    </w:p>
    <w:p w14:paraId="26A01D5F" w14:textId="4C93197E" w:rsidR="006F36E1" w:rsidRPr="0046130A" w:rsidRDefault="0046130A">
      <w:pPr>
        <w:rPr>
          <w:rFonts w:ascii="Times New Roman" w:hAnsi="Times New Roman" w:cs="Times New Roman"/>
          <w:b/>
          <w:bCs/>
        </w:rPr>
      </w:pPr>
      <w:r w:rsidRPr="0046130A">
        <w:rPr>
          <w:rFonts w:ascii="Times New Roman" w:hAnsi="Times New Roman" w:cs="Times New Roman"/>
          <w:b/>
          <w:bCs/>
        </w:rPr>
        <w:t>Supplement Figure 1B</w:t>
      </w:r>
    </w:p>
    <w:p w14:paraId="256DC856" w14:textId="68FA69A7" w:rsidR="0046130A" w:rsidRDefault="0046130A">
      <w:pPr>
        <w:rPr>
          <w:rFonts w:ascii="Times New Roman" w:hAnsi="Times New Roman" w:cs="Times New Roman"/>
        </w:rPr>
      </w:pPr>
      <w:r>
        <w:rPr>
          <w:rFonts w:ascii="Times New Roman" w:hAnsi="Times New Roman" w:cs="Times New Roman"/>
          <w:noProof/>
        </w:rPr>
        <w:drawing>
          <wp:inline distT="0" distB="0" distL="0" distR="0" wp14:anchorId="69B41FA8" wp14:editId="5F0C098D">
            <wp:extent cx="3958011" cy="2968508"/>
            <wp:effectExtent l="0" t="0" r="444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rvival ASA = Yes 1st-2nd Q vs 3rd-4th Q.png"/>
                    <pic:cNvPicPr/>
                  </pic:nvPicPr>
                  <pic:blipFill>
                    <a:blip r:embed="rId12">
                      <a:extLst>
                        <a:ext uri="{28A0092B-C50C-407E-A947-70E740481C1C}">
                          <a14:useLocalDpi xmlns:a14="http://schemas.microsoft.com/office/drawing/2010/main" val="0"/>
                        </a:ext>
                      </a:extLst>
                    </a:blip>
                    <a:stretch>
                      <a:fillRect/>
                    </a:stretch>
                  </pic:blipFill>
                  <pic:spPr>
                    <a:xfrm>
                      <a:off x="0" y="0"/>
                      <a:ext cx="3958011" cy="2968508"/>
                    </a:xfrm>
                    <a:prstGeom prst="rect">
                      <a:avLst/>
                    </a:prstGeom>
                  </pic:spPr>
                </pic:pic>
              </a:graphicData>
            </a:graphic>
          </wp:inline>
        </w:drawing>
      </w:r>
    </w:p>
    <w:p w14:paraId="6B40C018" w14:textId="0F3CD263" w:rsidR="0046130A" w:rsidRDefault="0046130A">
      <w:pPr>
        <w:rPr>
          <w:rFonts w:ascii="Times New Roman" w:hAnsi="Times New Roman" w:cs="Times New Roman"/>
        </w:rPr>
      </w:pPr>
    </w:p>
    <w:p w14:paraId="254991E3" w14:textId="5025B76B" w:rsidR="00B3319F" w:rsidRDefault="00B3319F">
      <w:pPr>
        <w:rPr>
          <w:rFonts w:ascii="Times New Roman" w:hAnsi="Times New Roman" w:cs="Times New Roman"/>
        </w:rPr>
      </w:pPr>
      <w:r>
        <w:rPr>
          <w:rFonts w:ascii="Times New Roman" w:hAnsi="Times New Roman" w:cs="Times New Roman"/>
        </w:rPr>
        <w:br w:type="page"/>
      </w:r>
    </w:p>
    <w:p w14:paraId="16315452" w14:textId="77777777" w:rsidR="00654932" w:rsidRDefault="00654932">
      <w:pPr>
        <w:rPr>
          <w:rFonts w:ascii="Times New Roman" w:hAnsi="Times New Roman" w:cs="Times New Roman"/>
        </w:rPr>
      </w:pPr>
    </w:p>
    <w:p w14:paraId="2F1B60FC" w14:textId="77777777" w:rsidR="00654932" w:rsidRDefault="00654932">
      <w:pPr>
        <w:rPr>
          <w:rFonts w:ascii="Times New Roman" w:hAnsi="Times New Roman" w:cs="Times New Roman"/>
        </w:rPr>
      </w:pPr>
    </w:p>
    <w:p w14:paraId="50B56173" w14:textId="77777777" w:rsidR="00654932" w:rsidRDefault="00654932">
      <w:pPr>
        <w:rPr>
          <w:rFonts w:ascii="Times New Roman" w:hAnsi="Times New Roman" w:cs="Times New Roman"/>
        </w:rPr>
      </w:pPr>
    </w:p>
    <w:p w14:paraId="11F14C2D" w14:textId="77777777" w:rsidR="00654932" w:rsidRDefault="00654932">
      <w:pPr>
        <w:rPr>
          <w:rFonts w:ascii="Times New Roman" w:hAnsi="Times New Roman" w:cs="Times New Roman"/>
        </w:rPr>
      </w:pPr>
    </w:p>
    <w:p w14:paraId="46D4C3D2" w14:textId="77777777" w:rsidR="00654932" w:rsidRDefault="00654932">
      <w:pPr>
        <w:rPr>
          <w:rFonts w:ascii="Times New Roman" w:hAnsi="Times New Roman" w:cs="Times New Roman"/>
        </w:rPr>
      </w:pPr>
    </w:p>
    <w:p w14:paraId="3B6A3386" w14:textId="77777777" w:rsidR="00654932" w:rsidRDefault="00654932">
      <w:pPr>
        <w:rPr>
          <w:rFonts w:ascii="Times New Roman" w:hAnsi="Times New Roman" w:cs="Times New Roman"/>
        </w:rPr>
      </w:pPr>
    </w:p>
    <w:p w14:paraId="748B3FF3" w14:textId="77777777" w:rsidR="00654932" w:rsidRDefault="00654932">
      <w:pPr>
        <w:rPr>
          <w:rFonts w:ascii="Times New Roman" w:hAnsi="Times New Roman" w:cs="Times New Roman"/>
        </w:rPr>
      </w:pPr>
    </w:p>
    <w:p w14:paraId="2269B0A3" w14:textId="77777777" w:rsidR="00654932" w:rsidRDefault="00654932">
      <w:pPr>
        <w:rPr>
          <w:rFonts w:ascii="Times New Roman" w:hAnsi="Times New Roman" w:cs="Times New Roman"/>
        </w:rPr>
      </w:pPr>
    </w:p>
    <w:p w14:paraId="5B488EAE" w14:textId="77777777" w:rsidR="00654932" w:rsidRDefault="00654932">
      <w:pPr>
        <w:rPr>
          <w:rFonts w:ascii="Times New Roman" w:hAnsi="Times New Roman" w:cs="Times New Roman"/>
        </w:rPr>
      </w:pPr>
    </w:p>
    <w:p w14:paraId="707BA0E1" w14:textId="77777777" w:rsidR="00654932" w:rsidRDefault="00654932">
      <w:pPr>
        <w:rPr>
          <w:rFonts w:ascii="Times New Roman" w:hAnsi="Times New Roman" w:cs="Times New Roman"/>
        </w:rPr>
      </w:pPr>
    </w:p>
    <w:p w14:paraId="60532C92" w14:textId="77777777" w:rsidR="00654932" w:rsidRDefault="00654932">
      <w:pPr>
        <w:rPr>
          <w:rFonts w:ascii="Times New Roman" w:hAnsi="Times New Roman" w:cs="Times New Roman"/>
        </w:rPr>
      </w:pPr>
    </w:p>
    <w:p w14:paraId="7C373BA3" w14:textId="77777777" w:rsidR="00654932" w:rsidRDefault="00654932">
      <w:pPr>
        <w:rPr>
          <w:rFonts w:ascii="Times New Roman" w:hAnsi="Times New Roman" w:cs="Times New Roman"/>
        </w:rPr>
      </w:pPr>
    </w:p>
    <w:p w14:paraId="5A0BF864" w14:textId="77777777" w:rsidR="00654932" w:rsidRDefault="00654932">
      <w:pPr>
        <w:rPr>
          <w:rFonts w:ascii="Times New Roman" w:hAnsi="Times New Roman" w:cs="Times New Roman"/>
        </w:rPr>
      </w:pPr>
    </w:p>
    <w:p w14:paraId="72BBEBEF" w14:textId="77777777" w:rsidR="00654932" w:rsidRDefault="00654932">
      <w:pPr>
        <w:rPr>
          <w:rFonts w:ascii="Times New Roman" w:hAnsi="Times New Roman" w:cs="Times New Roman"/>
        </w:rPr>
      </w:pPr>
    </w:p>
    <w:p w14:paraId="645C96EF" w14:textId="0D28D68F" w:rsidR="00691054" w:rsidRDefault="00691054">
      <w:pPr>
        <w:rPr>
          <w:rFonts w:ascii="Times New Roman" w:hAnsi="Times New Roman" w:cs="Times New Roman"/>
        </w:rPr>
      </w:pPr>
      <w:r>
        <w:rPr>
          <w:rFonts w:ascii="Times New Roman" w:hAnsi="Times New Roman" w:cs="Times New Roman"/>
        </w:rPr>
        <w:t>Figure 3A</w:t>
      </w:r>
    </w:p>
    <w:p w14:paraId="223C624C" w14:textId="0193C565" w:rsidR="00691054" w:rsidRDefault="00691054">
      <w:pPr>
        <w:rPr>
          <w:rFonts w:ascii="Times New Roman" w:hAnsi="Times New Roman" w:cs="Times New Roman"/>
        </w:rPr>
      </w:pPr>
    </w:p>
    <w:p w14:paraId="1D08679F" w14:textId="6E247955" w:rsidR="00691054" w:rsidRDefault="009017EB">
      <w:pPr>
        <w:rPr>
          <w:rFonts w:ascii="Times New Roman" w:hAnsi="Times New Roman" w:cs="Times New Roman"/>
        </w:rPr>
      </w:pPr>
      <w:r>
        <w:rPr>
          <w:rFonts w:ascii="Times New Roman" w:hAnsi="Times New Roman" w:cs="Times New Roman"/>
          <w:noProof/>
        </w:rPr>
        <w:lastRenderedPageBreak/>
        <w:drawing>
          <wp:inline distT="0" distB="0" distL="0" distR="0" wp14:anchorId="7AF6804B" wp14:editId="095AEF73">
            <wp:extent cx="5943600" cy="4457699"/>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edictors of Death for UTXB Median for ASA Use = Ye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457699"/>
                    </a:xfrm>
                    <a:prstGeom prst="rect">
                      <a:avLst/>
                    </a:prstGeom>
                  </pic:spPr>
                </pic:pic>
              </a:graphicData>
            </a:graphic>
          </wp:inline>
        </w:drawing>
      </w:r>
    </w:p>
    <w:p w14:paraId="084FB335" w14:textId="749ABF82" w:rsidR="009017EB" w:rsidRDefault="009017EB">
      <w:pPr>
        <w:rPr>
          <w:rFonts w:ascii="Times New Roman" w:hAnsi="Times New Roman" w:cs="Times New Roman"/>
        </w:rPr>
      </w:pPr>
    </w:p>
    <w:p w14:paraId="6FB1D476" w14:textId="1430A4FC" w:rsidR="009017EB" w:rsidRDefault="009017EB">
      <w:pPr>
        <w:rPr>
          <w:rFonts w:ascii="Times New Roman" w:hAnsi="Times New Roman" w:cs="Times New Roman"/>
        </w:rPr>
      </w:pPr>
    </w:p>
    <w:p w14:paraId="2936239A" w14:textId="1D008C6F" w:rsidR="009017EB" w:rsidRDefault="009017EB">
      <w:pPr>
        <w:rPr>
          <w:rFonts w:ascii="Times New Roman" w:hAnsi="Times New Roman" w:cs="Times New Roman"/>
        </w:rPr>
      </w:pPr>
    </w:p>
    <w:p w14:paraId="39184EB9" w14:textId="7490E539" w:rsidR="009017EB" w:rsidRDefault="009017EB">
      <w:pPr>
        <w:rPr>
          <w:rFonts w:ascii="Times New Roman" w:hAnsi="Times New Roman" w:cs="Times New Roman"/>
        </w:rPr>
      </w:pPr>
    </w:p>
    <w:p w14:paraId="75B6A9A0" w14:textId="7B964AF2" w:rsidR="009017EB" w:rsidRDefault="009017EB">
      <w:pPr>
        <w:rPr>
          <w:rFonts w:ascii="Times New Roman" w:hAnsi="Times New Roman" w:cs="Times New Roman"/>
        </w:rPr>
      </w:pPr>
    </w:p>
    <w:p w14:paraId="4FC60E70" w14:textId="7C24C782" w:rsidR="009017EB" w:rsidRDefault="009017EB">
      <w:pPr>
        <w:rPr>
          <w:rFonts w:ascii="Times New Roman" w:hAnsi="Times New Roman" w:cs="Times New Roman"/>
        </w:rPr>
      </w:pPr>
    </w:p>
    <w:p w14:paraId="2A06CADA" w14:textId="61A0D427" w:rsidR="009017EB" w:rsidRDefault="009017EB">
      <w:pPr>
        <w:rPr>
          <w:rFonts w:ascii="Times New Roman" w:hAnsi="Times New Roman" w:cs="Times New Roman"/>
        </w:rPr>
      </w:pPr>
    </w:p>
    <w:p w14:paraId="71F7B687" w14:textId="47225B7E" w:rsidR="009017EB" w:rsidRDefault="009017EB">
      <w:pPr>
        <w:rPr>
          <w:rFonts w:ascii="Times New Roman" w:hAnsi="Times New Roman" w:cs="Times New Roman"/>
        </w:rPr>
      </w:pPr>
    </w:p>
    <w:p w14:paraId="0C1CD3C2" w14:textId="48F46AEE" w:rsidR="009017EB" w:rsidRDefault="009017EB">
      <w:pPr>
        <w:rPr>
          <w:rFonts w:ascii="Times New Roman" w:hAnsi="Times New Roman" w:cs="Times New Roman"/>
        </w:rPr>
      </w:pPr>
    </w:p>
    <w:p w14:paraId="63B701CD" w14:textId="7ECD1167" w:rsidR="009017EB" w:rsidRDefault="009017EB">
      <w:pPr>
        <w:rPr>
          <w:rFonts w:ascii="Times New Roman" w:hAnsi="Times New Roman" w:cs="Times New Roman"/>
        </w:rPr>
      </w:pPr>
    </w:p>
    <w:p w14:paraId="1C2186E5" w14:textId="31306DBF" w:rsidR="009017EB" w:rsidRDefault="009017EB">
      <w:pPr>
        <w:rPr>
          <w:rFonts w:ascii="Times New Roman" w:hAnsi="Times New Roman" w:cs="Times New Roman"/>
        </w:rPr>
      </w:pPr>
      <w:r>
        <w:rPr>
          <w:rFonts w:ascii="Times New Roman" w:hAnsi="Times New Roman" w:cs="Times New Roman"/>
        </w:rPr>
        <w:t>Figure 3B</w:t>
      </w:r>
    </w:p>
    <w:p w14:paraId="29EF0E55" w14:textId="53059377" w:rsidR="009017EB" w:rsidRDefault="009017EB">
      <w:pPr>
        <w:rPr>
          <w:rFonts w:ascii="Times New Roman" w:hAnsi="Times New Roman" w:cs="Times New Roman"/>
        </w:rPr>
      </w:pPr>
    </w:p>
    <w:p w14:paraId="17F72C1A" w14:textId="086BC6DE" w:rsidR="009017EB" w:rsidRPr="00BF587B" w:rsidRDefault="009017EB">
      <w:pPr>
        <w:rPr>
          <w:rFonts w:ascii="Times New Roman" w:hAnsi="Times New Roman" w:cs="Times New Roman"/>
        </w:rPr>
      </w:pPr>
      <w:r>
        <w:rPr>
          <w:rFonts w:ascii="Times New Roman" w:hAnsi="Times New Roman" w:cs="Times New Roman"/>
          <w:noProof/>
        </w:rPr>
        <w:lastRenderedPageBreak/>
        <w:drawing>
          <wp:inline distT="0" distB="0" distL="0" distR="0" wp14:anchorId="29B8D591" wp14:editId="00DAF3E0">
            <wp:extent cx="5943600" cy="445769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edictors of Death for UTXB Median for ASA Use = No.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457699"/>
                    </a:xfrm>
                    <a:prstGeom prst="rect">
                      <a:avLst/>
                    </a:prstGeom>
                  </pic:spPr>
                </pic:pic>
              </a:graphicData>
            </a:graphic>
          </wp:inline>
        </w:drawing>
      </w:r>
    </w:p>
    <w:sectPr w:rsidR="009017EB" w:rsidRPr="00BF587B" w:rsidSect="00921CF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ronsberg, Shari" w:date="2021-04-26T19:53:00Z" w:initials="KS">
    <w:p w14:paraId="4CA2E808" w14:textId="0982ADD9" w:rsidR="00FB150A" w:rsidRDefault="00FB150A">
      <w:pPr>
        <w:pStyle w:val="CommentText"/>
      </w:pPr>
      <w:r>
        <w:rPr>
          <w:rStyle w:val="CommentReference"/>
        </w:rPr>
        <w:annotationRef/>
      </w:r>
      <w:r>
        <w:t>81.0 (15.7)</w:t>
      </w:r>
    </w:p>
  </w:comment>
  <w:comment w:id="1" w:author="Kronsberg, Shari" w:date="2021-05-07T08:01:00Z" w:initials="KS">
    <w:p w14:paraId="4D042985" w14:textId="771231AD" w:rsidR="001071BD" w:rsidRDefault="001071BD">
      <w:pPr>
        <w:pStyle w:val="CommentText"/>
      </w:pPr>
      <w:r>
        <w:rPr>
          <w:rStyle w:val="CommentReference"/>
        </w:rPr>
        <w:annotationRef/>
      </w:r>
      <w:r>
        <w:t>Updated data:  205 (15.0) 88 (5.2) &lt;0.0001</w:t>
      </w:r>
    </w:p>
  </w:comment>
  <w:comment w:id="2" w:author="Kronsberg, Shari" w:date="2021-05-07T08:02:00Z" w:initials="KS">
    <w:p w14:paraId="1008BF4C" w14:textId="44D1BE33" w:rsidR="001071BD" w:rsidRDefault="001071BD">
      <w:pPr>
        <w:pStyle w:val="CommentText"/>
      </w:pPr>
      <w:r>
        <w:rPr>
          <w:rStyle w:val="CommentReference"/>
        </w:rPr>
        <w:annotationRef/>
      </w:r>
      <w:r>
        <w:t>Updated data: 110 (8.1) 97 (5.8)</w:t>
      </w:r>
    </w:p>
  </w:comment>
  <w:comment w:id="3" w:author="Kronsberg, Shari" w:date="2021-04-26T19:57:00Z" w:initials="KS">
    <w:p w14:paraId="75541AAC" w14:textId="381F2E46" w:rsidR="00FB150A" w:rsidRDefault="00FB150A">
      <w:pPr>
        <w:pStyle w:val="CommentText"/>
      </w:pPr>
      <w:r>
        <w:rPr>
          <w:rStyle w:val="CommentReference"/>
        </w:rPr>
        <w:annotationRef/>
      </w:r>
      <w:r>
        <w:t>7</w:t>
      </w:r>
      <w:r w:rsidR="001071BD">
        <w:t>.6</w:t>
      </w:r>
    </w:p>
  </w:comment>
  <w:comment w:id="4" w:author="Kronsberg, Shari" w:date="2021-04-26T19:57:00Z" w:initials="KS">
    <w:p w14:paraId="68D2FAA6" w14:textId="0079401B" w:rsidR="00FB150A" w:rsidRDefault="00FB150A">
      <w:pPr>
        <w:pStyle w:val="CommentText"/>
      </w:pPr>
      <w:r>
        <w:rPr>
          <w:rStyle w:val="CommentReference"/>
        </w:rPr>
        <w:annotationRef/>
      </w:r>
      <w:r>
        <w:t>6.8</w:t>
      </w:r>
    </w:p>
  </w:comment>
  <w:comment w:id="5" w:author="Kronsberg, Shari" w:date="2021-04-26T19:58:00Z" w:initials="KS">
    <w:p w14:paraId="469CF8F4" w14:textId="4FBD2F88" w:rsidR="00FB150A" w:rsidRDefault="00FB150A">
      <w:pPr>
        <w:pStyle w:val="CommentText"/>
      </w:pPr>
      <w:r>
        <w:rPr>
          <w:rStyle w:val="CommentReference"/>
        </w:rPr>
        <w:annotationRef/>
      </w:r>
      <w:r>
        <w:t>0.3667</w:t>
      </w:r>
    </w:p>
  </w:comment>
  <w:comment w:id="16" w:author="Kronsberg, Shari" w:date="2021-04-26T19:59:00Z" w:initials="KS">
    <w:p w14:paraId="27D54721" w14:textId="4D57AD87" w:rsidR="00FB150A" w:rsidRDefault="00FB150A">
      <w:pPr>
        <w:pStyle w:val="CommentText"/>
      </w:pPr>
      <w:r>
        <w:rPr>
          <w:rStyle w:val="CommentReference"/>
        </w:rPr>
        <w:annotationRef/>
      </w:r>
      <w:r>
        <w:t xml:space="preserve">Should this be the # that are </w:t>
      </w:r>
      <w:proofErr w:type="gramStart"/>
      <w:r>
        <w:t>actually in</w:t>
      </w:r>
      <w:proofErr w:type="gramEnd"/>
      <w:r>
        <w:t xml:space="preserve"> the model? 1294</w:t>
      </w:r>
    </w:p>
  </w:comment>
  <w:comment w:id="17" w:author="Kronsberg, Shari" w:date="2021-04-26T19:59:00Z" w:initials="KS">
    <w:p w14:paraId="37A8E2CB" w14:textId="4CED254C" w:rsidR="00FB150A" w:rsidRDefault="00FB150A">
      <w:pPr>
        <w:pStyle w:val="CommentText"/>
      </w:pPr>
      <w:r>
        <w:rPr>
          <w:rStyle w:val="CommentReference"/>
        </w:rPr>
        <w:annotationRef/>
      </w:r>
      <w:r>
        <w:t>Should this be the # in the model? 1600</w:t>
      </w:r>
    </w:p>
  </w:comment>
  <w:comment w:id="18" w:author="Kronsberg, Shari" w:date="2021-04-26T20:00:00Z" w:initials="KS">
    <w:p w14:paraId="40BCB0C5" w14:textId="6710E27E" w:rsidR="00FB150A" w:rsidRDefault="00FB150A">
      <w:pPr>
        <w:pStyle w:val="CommentText"/>
      </w:pPr>
      <w:r>
        <w:rPr>
          <w:rStyle w:val="CommentReference"/>
        </w:rPr>
        <w:annotationRef/>
      </w:r>
      <w:r>
        <w:t>0.0162</w:t>
      </w:r>
    </w:p>
  </w:comment>
  <w:comment w:id="19" w:author="Kronsberg, Shari" w:date="2021-04-26T20:01:00Z" w:initials="KS">
    <w:p w14:paraId="0DCDEA4C" w14:textId="23EC4D8D" w:rsidR="00FB150A" w:rsidRDefault="00FB150A">
      <w:pPr>
        <w:pStyle w:val="CommentText"/>
      </w:pPr>
      <w:r>
        <w:rPr>
          <w:rStyle w:val="CommentReference"/>
        </w:rPr>
        <w:annotationRef/>
      </w:r>
      <w:r>
        <w:t>0.0409</w:t>
      </w:r>
    </w:p>
  </w:comment>
  <w:comment w:id="20" w:author="Kronsberg, Shari" w:date="2021-04-26T20:07:00Z" w:initials="KS">
    <w:p w14:paraId="5082FAF5" w14:textId="59465FDF" w:rsidR="00FB150A" w:rsidRDefault="00FB150A">
      <w:pPr>
        <w:pStyle w:val="CommentText"/>
      </w:pPr>
      <w:r>
        <w:rPr>
          <w:rStyle w:val="CommentReference"/>
        </w:rPr>
        <w:annotationRef/>
      </w:r>
      <w:r>
        <w:t>The superscript should be #, correct?</w:t>
      </w:r>
    </w:p>
  </w:comment>
  <w:comment w:id="21" w:author="Kronsberg, Shari" w:date="2021-04-26T20:07:00Z" w:initials="KS">
    <w:p w14:paraId="0603DCB8" w14:textId="19A89F94" w:rsidR="00FB150A" w:rsidRDefault="00FB150A">
      <w:pPr>
        <w:pStyle w:val="CommentText"/>
      </w:pPr>
      <w:r>
        <w:rPr>
          <w:rStyle w:val="CommentReference"/>
        </w:rPr>
        <w:annotationRef/>
      </w:r>
      <w:r>
        <w:t>1.595</w:t>
      </w:r>
    </w:p>
  </w:comment>
  <w:comment w:id="22" w:author="Kronsberg, Shari" w:date="2021-04-26T20:07:00Z" w:initials="KS">
    <w:p w14:paraId="74FEAB95" w14:textId="584B0170" w:rsidR="00FB150A" w:rsidRDefault="00FB150A">
      <w:pPr>
        <w:pStyle w:val="CommentText"/>
      </w:pPr>
      <w:r>
        <w:rPr>
          <w:rStyle w:val="CommentReference"/>
        </w:rPr>
        <w:annotationRef/>
      </w:r>
      <w:r>
        <w:t>1.323</w:t>
      </w:r>
    </w:p>
  </w:comment>
  <w:comment w:id="23" w:author="Kronsberg, Shari" w:date="2021-04-26T20:08:00Z" w:initials="KS">
    <w:p w14:paraId="7BD8D45C" w14:textId="08EAD48A" w:rsidR="00FB150A" w:rsidRDefault="00FB150A">
      <w:pPr>
        <w:pStyle w:val="CommentText"/>
      </w:pPr>
      <w:r>
        <w:rPr>
          <w:rStyle w:val="CommentReference"/>
        </w:rPr>
        <w:annotationRef/>
      </w:r>
      <w:proofErr w:type="gramStart"/>
      <w:r>
        <w:t>Non ASA</w:t>
      </w:r>
      <w:proofErr w:type="gramEnd"/>
      <w:r>
        <w:t xml:space="preserve"> users</w:t>
      </w:r>
    </w:p>
  </w:comment>
  <w:comment w:id="24" w:author="Kronsberg, Shari" w:date="2021-05-04T22:51:00Z" w:initials="KS">
    <w:p w14:paraId="2B7E7215" w14:textId="1869AC9D" w:rsidR="00FB150A" w:rsidRDefault="00FB150A">
      <w:pPr>
        <w:pStyle w:val="CommentText"/>
      </w:pPr>
      <w:r>
        <w:rPr>
          <w:rStyle w:val="CommentReference"/>
        </w:rPr>
        <w:annotationRef/>
      </w:r>
      <w:r>
        <w:t>Do these #s represent the means or the medians? Look close to the medians – these #s may be outdated. Should be 1147 and 4179.</w:t>
      </w:r>
    </w:p>
  </w:comment>
  <w:comment w:id="25" w:author="Kronsberg, Shari" w:date="2021-04-27T08:37:00Z" w:initials="KS">
    <w:p w14:paraId="60617896" w14:textId="25D39394" w:rsidR="00FB150A" w:rsidRDefault="00FB150A">
      <w:pPr>
        <w:pStyle w:val="CommentText"/>
      </w:pPr>
      <w:r>
        <w:rPr>
          <w:rStyle w:val="CommentReference"/>
        </w:rPr>
        <w:annotationRef/>
      </w:r>
      <w:r>
        <w:t>0.032402 – results table was labeled incorrectly – should have said non-white vs white</w:t>
      </w:r>
    </w:p>
  </w:comment>
  <w:comment w:id="26" w:author="Kronsberg, Shari" w:date="2021-05-11T16:48:00Z" w:initials="KS">
    <w:p w14:paraId="0C2CA74D" w14:textId="183923F1" w:rsidR="00906CC0" w:rsidRDefault="00906CC0">
      <w:pPr>
        <w:pStyle w:val="CommentText"/>
      </w:pPr>
      <w:r>
        <w:rPr>
          <w:rStyle w:val="CommentReference"/>
        </w:rPr>
        <w:annotationRef/>
      </w:r>
      <w:r>
        <w:t>The # above (the positive coefficient represents non-white vs white)</w:t>
      </w:r>
    </w:p>
  </w:comment>
  <w:comment w:id="27" w:author="Kronsberg, Shari" w:date="2021-04-27T08:38:00Z" w:initials="KS">
    <w:p w14:paraId="40D16C6F" w14:textId="43133FC1" w:rsidR="00FB150A" w:rsidRDefault="00FB150A">
      <w:pPr>
        <w:pStyle w:val="CommentText"/>
      </w:pPr>
      <w:r>
        <w:rPr>
          <w:rStyle w:val="CommentReference"/>
        </w:rPr>
        <w:annotationRef/>
      </w:r>
      <w:r>
        <w:t>-0.052441 see comment above</w:t>
      </w:r>
    </w:p>
  </w:comment>
  <w:comment w:id="28" w:author="Kronsberg, Shari" w:date="2021-05-11T16:48:00Z" w:initials="KS">
    <w:p w14:paraId="63249C7B" w14:textId="22E2A0F3" w:rsidR="00906CC0" w:rsidRDefault="00906CC0">
      <w:pPr>
        <w:pStyle w:val="CommentText"/>
      </w:pPr>
      <w:r>
        <w:rPr>
          <w:rStyle w:val="CommentReference"/>
        </w:rPr>
        <w:annotationRef/>
      </w:r>
      <w:r>
        <w:t xml:space="preserve">Th negative # above represents non-white vs </w:t>
      </w:r>
      <w:r>
        <w:t>white</w:t>
      </w:r>
      <w:bookmarkStart w:id="29" w:name="_GoBack"/>
      <w:bookmarkEnd w:id="29"/>
    </w:p>
  </w:comment>
  <w:comment w:id="30" w:author="Kronsberg, Shari" w:date="2021-05-07T08:03:00Z" w:initials="KS">
    <w:p w14:paraId="3D7A7C20" w14:textId="6302B307" w:rsidR="001071BD" w:rsidRDefault="001071BD">
      <w:pPr>
        <w:pStyle w:val="CommentText"/>
      </w:pPr>
      <w:r>
        <w:rPr>
          <w:rStyle w:val="CommentReference"/>
        </w:rPr>
        <w:annotationRef/>
      </w:r>
      <w:r>
        <w:t>Updated data: 0.013364 0.6227     0.073191 0.0027</w:t>
      </w:r>
    </w:p>
  </w:comment>
  <w:comment w:id="31" w:author="Kronsberg, Shari" w:date="2021-05-07T08:04:00Z" w:initials="KS">
    <w:p w14:paraId="799AFBD7" w14:textId="6992F8D7" w:rsidR="001071BD" w:rsidRDefault="001071BD">
      <w:pPr>
        <w:pStyle w:val="CommentText"/>
      </w:pPr>
      <w:r>
        <w:rPr>
          <w:rStyle w:val="CommentReference"/>
        </w:rPr>
        <w:annotationRef/>
      </w:r>
      <w:r>
        <w:t>Updated data:  0.035514 0.1867     0.087505 0.0003</w:t>
      </w:r>
    </w:p>
  </w:comment>
  <w:comment w:id="32" w:author="Kronsberg, Shari" w:date="2021-04-27T08:38:00Z" w:initials="KS">
    <w:p w14:paraId="5481A2A8" w14:textId="771B9BE1" w:rsidR="00FB150A" w:rsidRDefault="00FB150A">
      <w:pPr>
        <w:pStyle w:val="CommentText"/>
      </w:pPr>
      <w:r>
        <w:rPr>
          <w:rStyle w:val="CommentReference"/>
        </w:rPr>
        <w:annotationRef/>
      </w:r>
      <w:r>
        <w:t>0.043062</w:t>
      </w:r>
    </w:p>
  </w:comment>
  <w:comment w:id="33" w:author="Kronsberg, Shari" w:date="2021-04-27T08:39:00Z" w:initials="KS">
    <w:p w14:paraId="7937FE65" w14:textId="044DF760" w:rsidR="00FB150A" w:rsidRDefault="00FB150A">
      <w:pPr>
        <w:pStyle w:val="CommentText"/>
      </w:pPr>
      <w:r>
        <w:rPr>
          <w:rStyle w:val="CommentReference"/>
        </w:rPr>
        <w:annotationRef/>
      </w:r>
      <w:r>
        <w:t>0.1093</w:t>
      </w:r>
    </w:p>
  </w:comment>
  <w:comment w:id="34" w:author="Kronsberg, Shari" w:date="2021-04-27T08:39:00Z" w:initials="KS">
    <w:p w14:paraId="442A09AE" w14:textId="786FB3C7" w:rsidR="00FB150A" w:rsidRDefault="00FB150A">
      <w:pPr>
        <w:pStyle w:val="CommentText"/>
      </w:pPr>
      <w:r>
        <w:rPr>
          <w:rStyle w:val="CommentReference"/>
        </w:rPr>
        <w:annotationRef/>
      </w:r>
      <w:r>
        <w:t>0.083324</w:t>
      </w:r>
    </w:p>
  </w:comment>
  <w:comment w:id="35" w:author="Kronsberg, Shari" w:date="2021-04-27T08:40:00Z" w:initials="KS">
    <w:p w14:paraId="7050CE41" w14:textId="49DEBB3A" w:rsidR="00FB150A" w:rsidRDefault="00FB150A">
      <w:pPr>
        <w:pStyle w:val="CommentText"/>
      </w:pPr>
      <w:r>
        <w:rPr>
          <w:rStyle w:val="CommentReference"/>
        </w:rPr>
        <w:annotationRef/>
      </w:r>
      <w:r>
        <w:t>Should LN be at the beginning?</w:t>
      </w:r>
    </w:p>
  </w:comment>
  <w:comment w:id="36" w:author="Kronsberg, Shari" w:date="2021-04-27T08:40:00Z" w:initials="KS">
    <w:p w14:paraId="00C16E26" w14:textId="459098D5" w:rsidR="00FB150A" w:rsidRDefault="00FB150A">
      <w:pPr>
        <w:pStyle w:val="CommentText"/>
      </w:pPr>
      <w:r>
        <w:rPr>
          <w:rStyle w:val="CommentReference"/>
        </w:rPr>
        <w:annotationRef/>
      </w:r>
      <w:r>
        <w:t>0.168069</w:t>
      </w:r>
    </w:p>
  </w:comment>
  <w:comment w:id="42" w:author="Kronsberg, Shari" w:date="2021-04-27T08:41:00Z" w:initials="KS">
    <w:p w14:paraId="5743EED5" w14:textId="0738DDBF" w:rsidR="00FB150A" w:rsidRDefault="00FB150A">
      <w:pPr>
        <w:pStyle w:val="CommentText"/>
      </w:pPr>
      <w:r>
        <w:rPr>
          <w:rStyle w:val="CommentReference"/>
        </w:rPr>
        <w:annotationRef/>
      </w:r>
      <w:r>
        <w:t>0.134999</w:t>
      </w:r>
    </w:p>
  </w:comment>
  <w:comment w:id="48" w:author="Kronsberg, Shari" w:date="2021-05-04T23:25:00Z" w:initials="KS">
    <w:p w14:paraId="5FA9E3CD" w14:textId="04941619" w:rsidR="00CB22B6" w:rsidRDefault="00CB22B6">
      <w:pPr>
        <w:pStyle w:val="CommentText"/>
      </w:pPr>
      <w:r>
        <w:rPr>
          <w:rStyle w:val="CommentReference"/>
        </w:rPr>
        <w:annotationRef/>
      </w:r>
      <w:r>
        <w:t>This plot is wrong – I used ASA = no instead of Yes in the proc.  I resaved so you’ll just need to replace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A2E808" w15:done="0"/>
  <w15:commentEx w15:paraId="4D042985" w15:done="0"/>
  <w15:commentEx w15:paraId="1008BF4C" w15:done="0"/>
  <w15:commentEx w15:paraId="75541AAC" w15:done="0"/>
  <w15:commentEx w15:paraId="68D2FAA6" w15:done="0"/>
  <w15:commentEx w15:paraId="469CF8F4" w15:done="0"/>
  <w15:commentEx w15:paraId="27D54721" w15:done="0"/>
  <w15:commentEx w15:paraId="37A8E2CB" w15:done="0"/>
  <w15:commentEx w15:paraId="40BCB0C5" w15:done="0"/>
  <w15:commentEx w15:paraId="0DCDEA4C" w15:done="0"/>
  <w15:commentEx w15:paraId="5082FAF5" w15:done="0"/>
  <w15:commentEx w15:paraId="0603DCB8" w15:done="0"/>
  <w15:commentEx w15:paraId="74FEAB95" w15:done="0"/>
  <w15:commentEx w15:paraId="7BD8D45C" w15:done="0"/>
  <w15:commentEx w15:paraId="2B7E7215" w15:done="0"/>
  <w15:commentEx w15:paraId="60617896" w15:done="0"/>
  <w15:commentEx w15:paraId="0C2CA74D" w15:paraIdParent="60617896" w15:done="0"/>
  <w15:commentEx w15:paraId="40D16C6F" w15:done="0"/>
  <w15:commentEx w15:paraId="63249C7B" w15:paraIdParent="40D16C6F" w15:done="0"/>
  <w15:commentEx w15:paraId="3D7A7C20" w15:done="0"/>
  <w15:commentEx w15:paraId="799AFBD7" w15:done="0"/>
  <w15:commentEx w15:paraId="5481A2A8" w15:done="0"/>
  <w15:commentEx w15:paraId="7937FE65" w15:done="0"/>
  <w15:commentEx w15:paraId="442A09AE" w15:done="0"/>
  <w15:commentEx w15:paraId="7050CE41" w15:done="0"/>
  <w15:commentEx w15:paraId="00C16E26" w15:done="0"/>
  <w15:commentEx w15:paraId="5743EED5" w15:done="0"/>
  <w15:commentEx w15:paraId="5FA9E3C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A2E808" w16cid:durableId="243198AC"/>
  <w16cid:commentId w16cid:paraId="4D042985" w16cid:durableId="243F7243"/>
  <w16cid:commentId w16cid:paraId="1008BF4C" w16cid:durableId="243F7286"/>
  <w16cid:commentId w16cid:paraId="75541AAC" w16cid:durableId="243199A1"/>
  <w16cid:commentId w16cid:paraId="68D2FAA6" w16cid:durableId="243199AD"/>
  <w16cid:commentId w16cid:paraId="469CF8F4" w16cid:durableId="243199D2"/>
  <w16cid:commentId w16cid:paraId="27D54721" w16cid:durableId="24319A22"/>
  <w16cid:commentId w16cid:paraId="37A8E2CB" w16cid:durableId="24319A3D"/>
  <w16cid:commentId w16cid:paraId="40BCB0C5" w16cid:durableId="24319A74"/>
  <w16cid:commentId w16cid:paraId="0DCDEA4C" w16cid:durableId="24319A8C"/>
  <w16cid:commentId w16cid:paraId="5082FAF5" w16cid:durableId="24319C14"/>
  <w16cid:commentId w16cid:paraId="0603DCB8" w16cid:durableId="24319BFA"/>
  <w16cid:commentId w16cid:paraId="74FEAB95" w16cid:durableId="24319C06"/>
  <w16cid:commentId w16cid:paraId="7BD8D45C" w16cid:durableId="24319C2D"/>
  <w16cid:commentId w16cid:paraId="2B7E7215" w16cid:durableId="243C4E6C"/>
  <w16cid:commentId w16cid:paraId="60617896" w16cid:durableId="24324BC9"/>
  <w16cid:commentId w16cid:paraId="0C2CA74D" w16cid:durableId="244533D6"/>
  <w16cid:commentId w16cid:paraId="40D16C6F" w16cid:durableId="24324BFD"/>
  <w16cid:commentId w16cid:paraId="63249C7B" w16cid:durableId="244533FB"/>
  <w16cid:commentId w16cid:paraId="3D7A7C20" w16cid:durableId="243F72C0"/>
  <w16cid:commentId w16cid:paraId="799AFBD7" w16cid:durableId="243F72F4"/>
  <w16cid:commentId w16cid:paraId="5481A2A8" w16cid:durableId="24324C1A"/>
  <w16cid:commentId w16cid:paraId="7937FE65" w16cid:durableId="24324C2A"/>
  <w16cid:commentId w16cid:paraId="442A09AE" w16cid:durableId="24324C3A"/>
  <w16cid:commentId w16cid:paraId="7050CE41" w16cid:durableId="24324C63"/>
  <w16cid:commentId w16cid:paraId="00C16E26" w16cid:durableId="24324C97"/>
  <w16cid:commentId w16cid:paraId="5743EED5" w16cid:durableId="24324CA7"/>
  <w16cid:commentId w16cid:paraId="5FA9E3CD" w16cid:durableId="243C567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ronsberg, Shari">
    <w15:presenceInfo w15:providerId="AD" w15:userId="S::Shari.Kronsberg@umassmed.edu::ec2f2864-a30f-4acd-8374-bb2143e3b877"/>
  </w15:person>
  <w15:person w15:author="Rade, Jeffrey">
    <w15:presenceInfo w15:providerId="AD" w15:userId="S::Jeffrey.Rade@umassmed.edu::a68e0542-61af-481f-a9c3-1fa112c25f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34647A"/>
    <w:rsid w:val="00002398"/>
    <w:rsid w:val="00012110"/>
    <w:rsid w:val="0002319F"/>
    <w:rsid w:val="00051CF5"/>
    <w:rsid w:val="00060818"/>
    <w:rsid w:val="00082F20"/>
    <w:rsid w:val="000A2FAA"/>
    <w:rsid w:val="000B1181"/>
    <w:rsid w:val="000C7665"/>
    <w:rsid w:val="000D1512"/>
    <w:rsid w:val="000F6452"/>
    <w:rsid w:val="00102905"/>
    <w:rsid w:val="001071BD"/>
    <w:rsid w:val="00116310"/>
    <w:rsid w:val="001310DE"/>
    <w:rsid w:val="00143428"/>
    <w:rsid w:val="00147AC3"/>
    <w:rsid w:val="0015627E"/>
    <w:rsid w:val="00164DA0"/>
    <w:rsid w:val="00172261"/>
    <w:rsid w:val="00175C8A"/>
    <w:rsid w:val="00182DE1"/>
    <w:rsid w:val="001873D2"/>
    <w:rsid w:val="001A65A0"/>
    <w:rsid w:val="001B6475"/>
    <w:rsid w:val="001D3DC3"/>
    <w:rsid w:val="00213441"/>
    <w:rsid w:val="00222A2A"/>
    <w:rsid w:val="0025487F"/>
    <w:rsid w:val="00262CD5"/>
    <w:rsid w:val="00275B70"/>
    <w:rsid w:val="00294360"/>
    <w:rsid w:val="002B46C9"/>
    <w:rsid w:val="002C4A82"/>
    <w:rsid w:val="002E2FB6"/>
    <w:rsid w:val="002F3D89"/>
    <w:rsid w:val="002F741F"/>
    <w:rsid w:val="0030341B"/>
    <w:rsid w:val="003065CD"/>
    <w:rsid w:val="00321F3C"/>
    <w:rsid w:val="003227EB"/>
    <w:rsid w:val="00325A9D"/>
    <w:rsid w:val="00335D7D"/>
    <w:rsid w:val="0034647A"/>
    <w:rsid w:val="003571E2"/>
    <w:rsid w:val="003B75DB"/>
    <w:rsid w:val="003F4DC0"/>
    <w:rsid w:val="003F61C5"/>
    <w:rsid w:val="004049CE"/>
    <w:rsid w:val="00405C68"/>
    <w:rsid w:val="00417FF4"/>
    <w:rsid w:val="00425AA2"/>
    <w:rsid w:val="00433F61"/>
    <w:rsid w:val="00434916"/>
    <w:rsid w:val="00441541"/>
    <w:rsid w:val="00457042"/>
    <w:rsid w:val="0046130A"/>
    <w:rsid w:val="00471EC2"/>
    <w:rsid w:val="00473936"/>
    <w:rsid w:val="00481433"/>
    <w:rsid w:val="004B0F3B"/>
    <w:rsid w:val="004D1C01"/>
    <w:rsid w:val="004D6366"/>
    <w:rsid w:val="004E2172"/>
    <w:rsid w:val="004F57C9"/>
    <w:rsid w:val="004F6076"/>
    <w:rsid w:val="00503BA5"/>
    <w:rsid w:val="00513C61"/>
    <w:rsid w:val="00522E5A"/>
    <w:rsid w:val="00540B7E"/>
    <w:rsid w:val="005471BB"/>
    <w:rsid w:val="005829C1"/>
    <w:rsid w:val="0058630B"/>
    <w:rsid w:val="005A0C8A"/>
    <w:rsid w:val="005E6E2B"/>
    <w:rsid w:val="00607DFA"/>
    <w:rsid w:val="00624953"/>
    <w:rsid w:val="00624A12"/>
    <w:rsid w:val="00643A23"/>
    <w:rsid w:val="00644D26"/>
    <w:rsid w:val="00654932"/>
    <w:rsid w:val="0066155F"/>
    <w:rsid w:val="0068091E"/>
    <w:rsid w:val="00691054"/>
    <w:rsid w:val="006A2899"/>
    <w:rsid w:val="006C528B"/>
    <w:rsid w:val="006D7ED4"/>
    <w:rsid w:val="006F36E1"/>
    <w:rsid w:val="0071366E"/>
    <w:rsid w:val="00715253"/>
    <w:rsid w:val="007410F1"/>
    <w:rsid w:val="00743640"/>
    <w:rsid w:val="0075732B"/>
    <w:rsid w:val="00773946"/>
    <w:rsid w:val="0078200B"/>
    <w:rsid w:val="00793FB0"/>
    <w:rsid w:val="007A199F"/>
    <w:rsid w:val="007A4DB7"/>
    <w:rsid w:val="007A78F8"/>
    <w:rsid w:val="007C1CB2"/>
    <w:rsid w:val="007C2694"/>
    <w:rsid w:val="007F3042"/>
    <w:rsid w:val="00813806"/>
    <w:rsid w:val="008421C8"/>
    <w:rsid w:val="008466B1"/>
    <w:rsid w:val="008931A6"/>
    <w:rsid w:val="008B3A8C"/>
    <w:rsid w:val="008D3AE3"/>
    <w:rsid w:val="008D5503"/>
    <w:rsid w:val="008E2E09"/>
    <w:rsid w:val="008E5A4B"/>
    <w:rsid w:val="009017EB"/>
    <w:rsid w:val="00906CC0"/>
    <w:rsid w:val="00921CF1"/>
    <w:rsid w:val="0094493E"/>
    <w:rsid w:val="00954234"/>
    <w:rsid w:val="00975D1B"/>
    <w:rsid w:val="00975F9B"/>
    <w:rsid w:val="009916A1"/>
    <w:rsid w:val="009A07CC"/>
    <w:rsid w:val="009A1FF7"/>
    <w:rsid w:val="009B403E"/>
    <w:rsid w:val="009C4847"/>
    <w:rsid w:val="009D4DE2"/>
    <w:rsid w:val="009D7D60"/>
    <w:rsid w:val="009E0478"/>
    <w:rsid w:val="009E182A"/>
    <w:rsid w:val="009F1BB3"/>
    <w:rsid w:val="00A267B4"/>
    <w:rsid w:val="00A62C74"/>
    <w:rsid w:val="00A64510"/>
    <w:rsid w:val="00A70954"/>
    <w:rsid w:val="00A93468"/>
    <w:rsid w:val="00AF62F5"/>
    <w:rsid w:val="00B050A3"/>
    <w:rsid w:val="00B31F71"/>
    <w:rsid w:val="00B3319F"/>
    <w:rsid w:val="00B349FA"/>
    <w:rsid w:val="00B35586"/>
    <w:rsid w:val="00B44C3D"/>
    <w:rsid w:val="00B473A5"/>
    <w:rsid w:val="00B56CE9"/>
    <w:rsid w:val="00B70739"/>
    <w:rsid w:val="00BA3A50"/>
    <w:rsid w:val="00BD1022"/>
    <w:rsid w:val="00BE00C9"/>
    <w:rsid w:val="00BE5807"/>
    <w:rsid w:val="00BE6439"/>
    <w:rsid w:val="00BF587B"/>
    <w:rsid w:val="00BF649D"/>
    <w:rsid w:val="00C02FDA"/>
    <w:rsid w:val="00C1680E"/>
    <w:rsid w:val="00C31D9D"/>
    <w:rsid w:val="00C44390"/>
    <w:rsid w:val="00C51C93"/>
    <w:rsid w:val="00C52D05"/>
    <w:rsid w:val="00C67738"/>
    <w:rsid w:val="00C8245C"/>
    <w:rsid w:val="00C87B56"/>
    <w:rsid w:val="00CB22B6"/>
    <w:rsid w:val="00CE5881"/>
    <w:rsid w:val="00CF4303"/>
    <w:rsid w:val="00D16738"/>
    <w:rsid w:val="00D16F30"/>
    <w:rsid w:val="00D2039D"/>
    <w:rsid w:val="00D30D5C"/>
    <w:rsid w:val="00D5359F"/>
    <w:rsid w:val="00D64DF3"/>
    <w:rsid w:val="00D84C88"/>
    <w:rsid w:val="00D87E7B"/>
    <w:rsid w:val="00DA427A"/>
    <w:rsid w:val="00DC30B5"/>
    <w:rsid w:val="00DC4084"/>
    <w:rsid w:val="00DC4EA3"/>
    <w:rsid w:val="00DD0D04"/>
    <w:rsid w:val="00DD490E"/>
    <w:rsid w:val="00DD4EEA"/>
    <w:rsid w:val="00DD7478"/>
    <w:rsid w:val="00E24878"/>
    <w:rsid w:val="00E469D2"/>
    <w:rsid w:val="00E4737B"/>
    <w:rsid w:val="00E55558"/>
    <w:rsid w:val="00E80A44"/>
    <w:rsid w:val="00EA1EF9"/>
    <w:rsid w:val="00EB1AE7"/>
    <w:rsid w:val="00EC44F9"/>
    <w:rsid w:val="00ED570A"/>
    <w:rsid w:val="00EE53D2"/>
    <w:rsid w:val="00EF0E07"/>
    <w:rsid w:val="00EF7AD3"/>
    <w:rsid w:val="00F0243F"/>
    <w:rsid w:val="00F02D88"/>
    <w:rsid w:val="00F11ED1"/>
    <w:rsid w:val="00F17762"/>
    <w:rsid w:val="00F30AA5"/>
    <w:rsid w:val="00F9104D"/>
    <w:rsid w:val="00F93BAB"/>
    <w:rsid w:val="00FA1E03"/>
    <w:rsid w:val="00FB150A"/>
    <w:rsid w:val="00FC6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E6165"/>
  <w15:chartTrackingRefBased/>
  <w15:docId w15:val="{2759D5B8-C083-4286-9777-9F6B7ABEC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64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737B"/>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4737B"/>
    <w:pPr>
      <w:spacing w:after="0" w:line="240" w:lineRule="auto"/>
    </w:pPr>
    <w:rPr>
      <w:rFonts w:ascii="Times New Roman" w:eastAsia="Calibri" w:hAnsi="Times New Roman" w:cs="Times New Roman"/>
      <w:sz w:val="24"/>
      <w:szCs w:val="24"/>
    </w:rPr>
  </w:style>
  <w:style w:type="paragraph" w:styleId="BalloonText">
    <w:name w:val="Balloon Text"/>
    <w:basedOn w:val="Normal"/>
    <w:link w:val="BalloonTextChar"/>
    <w:uiPriority w:val="99"/>
    <w:semiHidden/>
    <w:unhideWhenUsed/>
    <w:rsid w:val="00793F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3FB0"/>
    <w:rPr>
      <w:rFonts w:ascii="Segoe UI" w:hAnsi="Segoe UI" w:cs="Segoe UI"/>
      <w:sz w:val="18"/>
      <w:szCs w:val="18"/>
    </w:rPr>
  </w:style>
  <w:style w:type="character" w:styleId="CommentReference">
    <w:name w:val="annotation reference"/>
    <w:basedOn w:val="DefaultParagraphFont"/>
    <w:uiPriority w:val="99"/>
    <w:semiHidden/>
    <w:unhideWhenUsed/>
    <w:rsid w:val="003F4DC0"/>
    <w:rPr>
      <w:sz w:val="16"/>
      <w:szCs w:val="16"/>
    </w:rPr>
  </w:style>
  <w:style w:type="paragraph" w:styleId="CommentText">
    <w:name w:val="annotation text"/>
    <w:basedOn w:val="Normal"/>
    <w:link w:val="CommentTextChar"/>
    <w:uiPriority w:val="99"/>
    <w:semiHidden/>
    <w:unhideWhenUsed/>
    <w:rsid w:val="003F4DC0"/>
    <w:pPr>
      <w:spacing w:line="240" w:lineRule="auto"/>
    </w:pPr>
    <w:rPr>
      <w:sz w:val="20"/>
      <w:szCs w:val="20"/>
    </w:rPr>
  </w:style>
  <w:style w:type="character" w:customStyle="1" w:styleId="CommentTextChar">
    <w:name w:val="Comment Text Char"/>
    <w:basedOn w:val="DefaultParagraphFont"/>
    <w:link w:val="CommentText"/>
    <w:uiPriority w:val="99"/>
    <w:semiHidden/>
    <w:rsid w:val="003F4DC0"/>
    <w:rPr>
      <w:sz w:val="20"/>
      <w:szCs w:val="20"/>
    </w:rPr>
  </w:style>
  <w:style w:type="paragraph" w:styleId="CommentSubject">
    <w:name w:val="annotation subject"/>
    <w:basedOn w:val="CommentText"/>
    <w:next w:val="CommentText"/>
    <w:link w:val="CommentSubjectChar"/>
    <w:uiPriority w:val="99"/>
    <w:semiHidden/>
    <w:unhideWhenUsed/>
    <w:rsid w:val="003F4DC0"/>
    <w:rPr>
      <w:b/>
      <w:bCs/>
    </w:rPr>
  </w:style>
  <w:style w:type="character" w:customStyle="1" w:styleId="CommentSubjectChar">
    <w:name w:val="Comment Subject Char"/>
    <w:basedOn w:val="CommentTextChar"/>
    <w:link w:val="CommentSubject"/>
    <w:uiPriority w:val="99"/>
    <w:semiHidden/>
    <w:rsid w:val="003F4DC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5.png"/><Relationship Id="rId5" Type="http://schemas.microsoft.com/office/2011/relationships/commentsExtended" Target="commentsExtended.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comments" Target="commen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21</Pages>
  <Words>3111</Words>
  <Characters>17738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UMASS Medical School</Company>
  <LinksUpToDate>false</LinksUpToDate>
  <CharactersWithSpaces>20808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Rade, Jeffrey</dc:creator>
  <cp:keywords/>
  <dc:description/>
  <cp:lastModifiedBy>Kronsberg, Shari</cp:lastModifiedBy>
  <cp:revision>8</cp:revision>
  <cp:lastPrinted>2021-04-03T15:00:00Z</cp:lastPrinted>
  <dcterms:created xsi:type="dcterms:W3CDTF">2021-04-26T13:06:00Z</dcterms:created>
  <dcterms:modified xsi:type="dcterms:W3CDTF">2021-05-11T20:50:00Z</dcterms:modified>
</cp:coreProperties>
</file>