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opFromText="432" w:vertAnchor="page" w:horzAnchor="margin" w:tblpXSpec="center" w:tblpY="801"/>
        <w:tblW w:w="10170" w:type="dxa"/>
        <w:tblLayout w:type="fixed"/>
        <w:tblLook w:val="04A0" w:firstRow="1" w:lastRow="0" w:firstColumn="1" w:lastColumn="0" w:noHBand="0" w:noVBand="1"/>
      </w:tblPr>
      <w:tblGrid>
        <w:gridCol w:w="1895"/>
        <w:gridCol w:w="3230"/>
        <w:gridCol w:w="2070"/>
        <w:gridCol w:w="1895"/>
        <w:gridCol w:w="1080"/>
        <w:tblGridChange w:id="0">
          <w:tblGrid>
            <w:gridCol w:w="5"/>
            <w:gridCol w:w="1890"/>
            <w:gridCol w:w="3230"/>
            <w:gridCol w:w="5"/>
            <w:gridCol w:w="2065"/>
            <w:gridCol w:w="5"/>
            <w:gridCol w:w="1890"/>
            <w:gridCol w:w="5"/>
            <w:gridCol w:w="1075"/>
            <w:gridCol w:w="5"/>
          </w:tblGrid>
        </w:tblGridChange>
      </w:tblGrid>
      <w:tr w:rsidR="00BD7283" w:rsidRPr="00FF2D1E" w14:paraId="30BF9FAC" w14:textId="77777777" w:rsidTr="00BD7283">
        <w:trPr>
          <w:gridAfter w:val="4"/>
          <w:wAfter w:w="8275" w:type="dxa"/>
          <w:trHeight w:val="440"/>
        </w:trPr>
        <w:tc>
          <w:tcPr>
            <w:tcW w:w="18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BC01582" w14:textId="77777777" w:rsidR="00BD7283" w:rsidRDefault="00BD7283" w:rsidP="00EA19EB">
            <w:pPr>
              <w:pStyle w:val="NoSpacing"/>
              <w:rPr>
                <w:b/>
                <w:bCs/>
              </w:rPr>
            </w:pPr>
          </w:p>
        </w:tc>
      </w:tr>
      <w:tr w:rsidR="00BD7283" w:rsidRPr="00FF2D1E" w14:paraId="354A2B90" w14:textId="77777777" w:rsidTr="00BD7283">
        <w:trPr>
          <w:trHeight w:val="710"/>
        </w:trPr>
        <w:tc>
          <w:tcPr>
            <w:tcW w:w="5125" w:type="dxa"/>
            <w:gridSpan w:val="2"/>
            <w:tcBorders>
              <w:top w:val="single" w:sz="4" w:space="0" w:color="auto"/>
            </w:tcBorders>
            <w:vAlign w:val="center"/>
          </w:tcPr>
          <w:p w14:paraId="425D4461" w14:textId="77777777" w:rsidR="00BD7283" w:rsidRPr="00052ABE" w:rsidRDefault="00BD7283" w:rsidP="00BD7283">
            <w:pPr>
              <w:pStyle w:val="NoSpacing"/>
              <w:rPr>
                <w:b/>
                <w:bCs/>
              </w:rPr>
            </w:pPr>
            <w:r w:rsidRPr="00052ABE">
              <w:rPr>
                <w:b/>
                <w:bCs/>
              </w:rPr>
              <w:t>Characteristic</w:t>
            </w:r>
          </w:p>
        </w:tc>
        <w:tc>
          <w:tcPr>
            <w:tcW w:w="2070" w:type="dxa"/>
            <w:tcBorders>
              <w:top w:val="single" w:sz="4" w:space="0" w:color="auto"/>
            </w:tcBorders>
            <w:vAlign w:val="center"/>
          </w:tcPr>
          <w:p w14:paraId="6333816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35CFFB33" w14:textId="49F7AFA5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1363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895" w:type="dxa"/>
            <w:tcBorders>
              <w:top w:val="single" w:sz="4" w:space="0" w:color="auto"/>
            </w:tcBorders>
            <w:vAlign w:val="center"/>
          </w:tcPr>
          <w:p w14:paraId="7ACA7733" w14:textId="77777777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058A29B0" w14:textId="444BE4AD" w:rsidR="00BD7283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 xml:space="preserve">(N = </w:t>
            </w:r>
            <w:r>
              <w:rPr>
                <w:b/>
                <w:bCs/>
              </w:rPr>
              <w:t>1681</w:t>
            </w:r>
            <w:r w:rsidRPr="00052ABE">
              <w:rPr>
                <w:b/>
                <w:bCs/>
              </w:rPr>
              <w:t>)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B31EC7C" w14:textId="77777777" w:rsidR="00BD7283" w:rsidRPr="00052ABE" w:rsidRDefault="00BD7283" w:rsidP="00BD7283">
            <w:pPr>
              <w:pStyle w:val="NoSpacing"/>
              <w:jc w:val="center"/>
              <w:rPr>
                <w:b/>
                <w:bCs/>
              </w:rPr>
            </w:pPr>
            <w:r w:rsidRPr="00052ABE">
              <w:rPr>
                <w:b/>
                <w:bCs/>
              </w:rPr>
              <w:t>P-value</w:t>
            </w:r>
          </w:p>
        </w:tc>
      </w:tr>
      <w:tr w:rsidR="00BD7283" w:rsidRPr="00FF2D1E" w14:paraId="5BF38B3F" w14:textId="77777777" w:rsidTr="00BD7283">
        <w:trPr>
          <w:trHeight w:val="323"/>
        </w:trPr>
        <w:tc>
          <w:tcPr>
            <w:tcW w:w="5125" w:type="dxa"/>
            <w:gridSpan w:val="2"/>
            <w:vAlign w:val="center"/>
          </w:tcPr>
          <w:p w14:paraId="7975F6F8" w14:textId="03916E4A" w:rsidR="00BD7283" w:rsidRPr="00FF2D1E" w:rsidRDefault="00BD7283" w:rsidP="00BD7283">
            <w:pPr>
              <w:pStyle w:val="NoSpacing"/>
            </w:pPr>
            <w:r w:rsidRPr="00FF2D1E">
              <w:t xml:space="preserve">Age, </w:t>
            </w:r>
            <w:ins w:id="1" w:author="Kronsberg, Shari" w:date="2020-12-16T20:22:00Z">
              <w:r w:rsidR="008355AE">
                <w:t>mean (SD)</w:t>
              </w:r>
            </w:ins>
            <w:del w:id="2" w:author="Kronsberg, Shari" w:date="2020-12-16T20:22:00Z">
              <w:r w:rsidRPr="00FF2D1E" w:rsidDel="008355AE">
                <w:delText>m</w:delText>
              </w:r>
              <w:r w:rsidRPr="00FF2D1E" w:rsidDel="00066008">
                <w:delText>e</w:delText>
              </w:r>
              <w:r w:rsidDel="00066008">
                <w:delText>dian [IQR]</w:delText>
              </w:r>
            </w:del>
          </w:p>
        </w:tc>
        <w:tc>
          <w:tcPr>
            <w:tcW w:w="2070" w:type="dxa"/>
            <w:vAlign w:val="center"/>
          </w:tcPr>
          <w:p w14:paraId="3D90891F" w14:textId="3ED574CE" w:rsidR="00BD7283" w:rsidRPr="00FF2D1E" w:rsidRDefault="00BD7283" w:rsidP="00BD7283">
            <w:pPr>
              <w:pStyle w:val="NoSpacing"/>
            </w:pPr>
            <w:r>
              <w:t xml:space="preserve">68 </w:t>
            </w:r>
            <w:ins w:id="3" w:author="Kronsberg, Shari" w:date="2020-12-16T20:22:00Z">
              <w:r w:rsidR="008355AE">
                <w:t>(</w:t>
              </w:r>
            </w:ins>
            <w:ins w:id="4" w:author="Kronsberg, Shari" w:date="2020-12-16T20:23:00Z">
              <w:r w:rsidR="008355AE">
                <w:t>8)</w:t>
              </w:r>
            </w:ins>
            <w:del w:id="5" w:author="Kronsberg, Shari" w:date="2020-12-16T20:23:00Z">
              <w:r w:rsidDel="008355AE">
                <w:delText>[62,75]</w:delText>
              </w:r>
            </w:del>
          </w:p>
        </w:tc>
        <w:tc>
          <w:tcPr>
            <w:tcW w:w="1895" w:type="dxa"/>
            <w:vAlign w:val="center"/>
          </w:tcPr>
          <w:p w14:paraId="38A5CC3D" w14:textId="2EFA83B4" w:rsidR="00BD7283" w:rsidRDefault="00BD7283" w:rsidP="00BD7283">
            <w:pPr>
              <w:pStyle w:val="NoSpacing"/>
            </w:pPr>
            <w:r>
              <w:t>6</w:t>
            </w:r>
            <w:ins w:id="6" w:author="Kronsberg, Shari" w:date="2020-12-16T20:23:00Z">
              <w:r w:rsidR="008355AE">
                <w:t>4</w:t>
              </w:r>
            </w:ins>
            <w:del w:id="7" w:author="Kronsberg, Shari" w:date="2020-12-16T20:23:00Z">
              <w:r w:rsidDel="008355AE">
                <w:delText>3</w:delText>
              </w:r>
            </w:del>
            <w:ins w:id="8" w:author="Kronsberg, Shari" w:date="2020-12-16T20:23:00Z">
              <w:r w:rsidR="008355AE">
                <w:t xml:space="preserve"> (9)</w:t>
              </w:r>
            </w:ins>
            <w:del w:id="9" w:author="Kronsberg, Shari" w:date="2020-12-16T20:23:00Z">
              <w:r w:rsidDel="008355AE">
                <w:delText xml:space="preserve"> [58,70]</w:delText>
              </w:r>
            </w:del>
          </w:p>
        </w:tc>
        <w:tc>
          <w:tcPr>
            <w:tcW w:w="1080" w:type="dxa"/>
            <w:vAlign w:val="center"/>
          </w:tcPr>
          <w:p w14:paraId="4AAFF916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62465BA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931C9F4" w14:textId="5E52B1F9" w:rsidR="00BD7283" w:rsidRPr="00FF2D1E" w:rsidRDefault="00BD7283" w:rsidP="00BD7283">
            <w:pPr>
              <w:pStyle w:val="NoSpacing"/>
            </w:pPr>
            <w:r w:rsidRPr="00FF2D1E">
              <w:t>Female</w:t>
            </w:r>
            <w:ins w:id="10" w:author="Kronsberg, Shari" w:date="2020-12-16T21:33:00Z">
              <w:r w:rsidR="00E6053D">
                <w:t xml:space="preserve"> gender</w:t>
              </w:r>
            </w:ins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61D55DA" w14:textId="0DBE87C7" w:rsidR="00BD7283" w:rsidRPr="00FF2D1E" w:rsidRDefault="00BD7283" w:rsidP="00BD7283">
            <w:pPr>
              <w:pStyle w:val="NoSpacing"/>
            </w:pPr>
            <w:r>
              <w:t>604 (44.3)</w:t>
            </w:r>
          </w:p>
        </w:tc>
        <w:tc>
          <w:tcPr>
            <w:tcW w:w="1895" w:type="dxa"/>
            <w:vAlign w:val="center"/>
          </w:tcPr>
          <w:p w14:paraId="486547C1" w14:textId="7B437259" w:rsidR="00BD7283" w:rsidRDefault="00BD7283" w:rsidP="00BD7283">
            <w:pPr>
              <w:pStyle w:val="NoSpacing"/>
            </w:pPr>
            <w:r>
              <w:t>1033 (61.5)</w:t>
            </w:r>
          </w:p>
        </w:tc>
        <w:tc>
          <w:tcPr>
            <w:tcW w:w="1080" w:type="dxa"/>
            <w:vAlign w:val="center"/>
          </w:tcPr>
          <w:p w14:paraId="0FF26CD8" w14:textId="77777777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745A9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03716EB" w14:textId="5ABADE50" w:rsidR="00BD7283" w:rsidRPr="00FF2D1E" w:rsidRDefault="00BD7283" w:rsidP="00BD7283">
            <w:pPr>
              <w:pStyle w:val="NoSpacing"/>
            </w:pPr>
            <w:r>
              <w:t>Race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1C771BE0" w14:textId="58AA9A78" w:rsidR="00BD7283" w:rsidRPr="00FF2D1E" w:rsidRDefault="00BD7283" w:rsidP="00BD7283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424F5507" w14:textId="77777777" w:rsidR="00BD7283" w:rsidRPr="00FF2D1E" w:rsidRDefault="00BD7283" w:rsidP="00BD7283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495043CB" w14:textId="19C10D21" w:rsidR="00BD7283" w:rsidRPr="00FF2D1E" w:rsidRDefault="009F2118" w:rsidP="00BD7283">
            <w:pPr>
              <w:pStyle w:val="NoSpacing"/>
            </w:pPr>
            <w:ins w:id="11" w:author="Kronsberg, Shari" w:date="2020-12-16T21:43:00Z">
              <w:r>
                <w:t xml:space="preserve">  0.0688</w:t>
              </w:r>
            </w:ins>
          </w:p>
        </w:tc>
      </w:tr>
      <w:tr w:rsidR="00BD7283" w:rsidRPr="00FF2D1E" w14:paraId="32E058F6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94A125" w14:textId="6A8A4AE8" w:rsidR="00BD7283" w:rsidRPr="00FF2D1E" w:rsidRDefault="00BD7283" w:rsidP="00BD7283">
            <w:pPr>
              <w:pStyle w:val="NoSpacing"/>
            </w:pPr>
            <w:r>
              <w:t xml:space="preserve">     White</w:t>
            </w:r>
          </w:p>
        </w:tc>
        <w:tc>
          <w:tcPr>
            <w:tcW w:w="2070" w:type="dxa"/>
            <w:vAlign w:val="center"/>
          </w:tcPr>
          <w:p w14:paraId="7EF6DD2F" w14:textId="616B99E9" w:rsidR="00BD7283" w:rsidRPr="00FF2D1E" w:rsidRDefault="00BD7283" w:rsidP="00BD7283">
            <w:pPr>
              <w:pStyle w:val="NoSpacing"/>
            </w:pPr>
            <w:r>
              <w:t>1252 (93.7)</w:t>
            </w:r>
          </w:p>
        </w:tc>
        <w:tc>
          <w:tcPr>
            <w:tcW w:w="1895" w:type="dxa"/>
            <w:vAlign w:val="center"/>
          </w:tcPr>
          <w:p w14:paraId="0DC0FBFB" w14:textId="6586C986" w:rsidR="00BD7283" w:rsidRDefault="00BD7283" w:rsidP="00BD7283">
            <w:pPr>
              <w:pStyle w:val="NoSpacing"/>
            </w:pPr>
            <w:r>
              <w:t>1517 (92.5)</w:t>
            </w:r>
          </w:p>
        </w:tc>
        <w:tc>
          <w:tcPr>
            <w:tcW w:w="1080" w:type="dxa"/>
            <w:vAlign w:val="center"/>
          </w:tcPr>
          <w:p w14:paraId="3BBF3EFE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76C049E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3C1A22B" w14:textId="77491B38" w:rsidR="00BD7283" w:rsidRPr="00FF2D1E" w:rsidRDefault="00BD7283" w:rsidP="00BD7283">
            <w:pPr>
              <w:pStyle w:val="NoSpacing"/>
            </w:pPr>
            <w:r>
              <w:t xml:space="preserve">     Black</w:t>
            </w:r>
          </w:p>
        </w:tc>
        <w:tc>
          <w:tcPr>
            <w:tcW w:w="2070" w:type="dxa"/>
            <w:vAlign w:val="center"/>
          </w:tcPr>
          <w:p w14:paraId="16772C6E" w14:textId="6D1306E9" w:rsidR="00BD7283" w:rsidRPr="00FF2D1E" w:rsidRDefault="009F2118" w:rsidP="00BD7283">
            <w:pPr>
              <w:pStyle w:val="NoSpacing"/>
            </w:pPr>
            <w:ins w:id="12" w:author="Kronsberg, Shari" w:date="2020-12-16T21:48:00Z">
              <w:r>
                <w:t xml:space="preserve">    </w:t>
              </w:r>
            </w:ins>
            <w:r w:rsidR="00BD7283">
              <w:t xml:space="preserve">59 </w:t>
            </w:r>
            <w:proofErr w:type="gramStart"/>
            <w:r w:rsidR="00BD7283">
              <w:t>(</w:t>
            </w:r>
            <w:ins w:id="13" w:author="Kronsberg, Shari" w:date="2020-12-16T21:49:00Z">
              <w:r>
                <w:t xml:space="preserve">  </w:t>
              </w:r>
            </w:ins>
            <w:r w:rsidR="00BD7283">
              <w:t>4.4</w:t>
            </w:r>
            <w:proofErr w:type="gramEnd"/>
            <w:r w:rsidR="00BD7283">
              <w:t>)</w:t>
            </w:r>
          </w:p>
        </w:tc>
        <w:tc>
          <w:tcPr>
            <w:tcW w:w="1895" w:type="dxa"/>
            <w:vAlign w:val="center"/>
          </w:tcPr>
          <w:p w14:paraId="01BC2A11" w14:textId="0607CFA1" w:rsidR="00BD7283" w:rsidRDefault="009F2118" w:rsidP="00BD7283">
            <w:pPr>
              <w:pStyle w:val="NoSpacing"/>
            </w:pPr>
            <w:ins w:id="14" w:author="Kronsberg, Shari" w:date="2020-12-16T21:49:00Z">
              <w:r>
                <w:t xml:space="preserve">    </w:t>
              </w:r>
            </w:ins>
            <w:r w:rsidR="00BD7283">
              <w:t xml:space="preserve">70 </w:t>
            </w:r>
            <w:proofErr w:type="gramStart"/>
            <w:r w:rsidR="00BD7283">
              <w:t>(</w:t>
            </w:r>
            <w:ins w:id="15" w:author="Kronsberg, Shari" w:date="2020-12-16T21:50:00Z">
              <w:r>
                <w:t xml:space="preserve">  </w:t>
              </w:r>
            </w:ins>
            <w:r w:rsidR="00BD7283">
              <w:t>4.3</w:t>
            </w:r>
            <w:proofErr w:type="gramEnd"/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40A78C5B" w14:textId="29016A0D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53D79F7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E52B003" w14:textId="1CFB7CEB" w:rsidR="00BD7283" w:rsidRPr="00FF2D1E" w:rsidRDefault="00BD7283" w:rsidP="00BD7283">
            <w:pPr>
              <w:pStyle w:val="NoSpacing"/>
            </w:pPr>
            <w:r>
              <w:t xml:space="preserve">     Other</w:t>
            </w:r>
          </w:p>
        </w:tc>
        <w:tc>
          <w:tcPr>
            <w:tcW w:w="2070" w:type="dxa"/>
            <w:vAlign w:val="center"/>
          </w:tcPr>
          <w:p w14:paraId="153708DB" w14:textId="3CB5A7CC" w:rsidR="00BD7283" w:rsidRPr="00FF2D1E" w:rsidRDefault="009F2118" w:rsidP="00BD7283">
            <w:pPr>
              <w:pStyle w:val="NoSpacing"/>
            </w:pPr>
            <w:ins w:id="16" w:author="Kronsberg, Shari" w:date="2020-12-16T21:48:00Z">
              <w:r>
                <w:t xml:space="preserve">    </w:t>
              </w:r>
            </w:ins>
            <w:r w:rsidR="00BD7283">
              <w:t xml:space="preserve">25 </w:t>
            </w:r>
            <w:proofErr w:type="gramStart"/>
            <w:r w:rsidR="00BD7283">
              <w:t>(</w:t>
            </w:r>
            <w:ins w:id="17" w:author="Kronsberg, Shari" w:date="2020-12-16T21:49:00Z">
              <w:r>
                <w:t xml:space="preserve">  </w:t>
              </w:r>
            </w:ins>
            <w:r w:rsidR="00BD7283">
              <w:t>1.9</w:t>
            </w:r>
            <w:proofErr w:type="gramEnd"/>
            <w:r w:rsidR="00BD7283">
              <w:t>)</w:t>
            </w:r>
          </w:p>
        </w:tc>
        <w:tc>
          <w:tcPr>
            <w:tcW w:w="1895" w:type="dxa"/>
            <w:vAlign w:val="center"/>
          </w:tcPr>
          <w:p w14:paraId="512A70F2" w14:textId="5F29AB4A" w:rsidR="00BD7283" w:rsidRDefault="009F2118" w:rsidP="00BD7283">
            <w:pPr>
              <w:pStyle w:val="NoSpacing"/>
            </w:pPr>
            <w:ins w:id="18" w:author="Kronsberg, Shari" w:date="2020-12-16T21:49:00Z">
              <w:r>
                <w:t xml:space="preserve">    </w:t>
              </w:r>
            </w:ins>
            <w:r w:rsidR="00BD7283">
              <w:t xml:space="preserve">53 </w:t>
            </w:r>
            <w:proofErr w:type="gramStart"/>
            <w:r w:rsidR="00BD7283">
              <w:t>(</w:t>
            </w:r>
            <w:ins w:id="19" w:author="Kronsberg, Shari" w:date="2020-12-16T21:50:00Z">
              <w:r>
                <w:t xml:space="preserve">  </w:t>
              </w:r>
            </w:ins>
            <w:r w:rsidR="00BD7283">
              <w:t>3.2</w:t>
            </w:r>
            <w:proofErr w:type="gramEnd"/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00979FBC" w14:textId="77777777" w:rsidR="00BD7283" w:rsidRPr="00ED6F86" w:rsidRDefault="00BD7283" w:rsidP="00BD7283">
            <w:pPr>
              <w:pStyle w:val="NoSpacing"/>
              <w:rPr>
                <w:highlight w:val="yellow"/>
              </w:rPr>
            </w:pPr>
          </w:p>
        </w:tc>
      </w:tr>
      <w:tr w:rsidR="00BD7283" w:rsidRPr="00FF2D1E" w14:paraId="60DC86B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2FE433E" w14:textId="73E64558" w:rsidR="00BD7283" w:rsidRPr="00FF2D1E" w:rsidRDefault="00BD7283" w:rsidP="00BD7283">
            <w:pPr>
              <w:pStyle w:val="NoSpacing"/>
            </w:pPr>
            <w:r>
              <w:rPr>
                <w:iCs/>
              </w:rPr>
              <w:t>Hispanic ethnicity, n (%)</w:t>
            </w:r>
          </w:p>
        </w:tc>
        <w:tc>
          <w:tcPr>
            <w:tcW w:w="2070" w:type="dxa"/>
            <w:vAlign w:val="center"/>
          </w:tcPr>
          <w:p w14:paraId="0F667945" w14:textId="49547603" w:rsidR="00BD7283" w:rsidRPr="00FF2D1E" w:rsidRDefault="009F2118" w:rsidP="00BD7283">
            <w:pPr>
              <w:pStyle w:val="NoSpacing"/>
            </w:pPr>
            <w:ins w:id="20" w:author="Kronsberg, Shari" w:date="2020-12-16T21:48:00Z">
              <w:r>
                <w:t xml:space="preserve"> </w:t>
              </w:r>
            </w:ins>
            <w:ins w:id="21" w:author="Kronsberg, Shari" w:date="2020-12-16T21:49:00Z">
              <w:r>
                <w:t xml:space="preserve">   </w:t>
              </w:r>
            </w:ins>
            <w:r w:rsidR="00BD7283">
              <w:t xml:space="preserve">34 </w:t>
            </w:r>
            <w:proofErr w:type="gramStart"/>
            <w:r w:rsidR="00BD7283">
              <w:t>(</w:t>
            </w:r>
            <w:ins w:id="22" w:author="Kronsberg, Shari" w:date="2020-12-16T21:49:00Z">
              <w:r>
                <w:t xml:space="preserve">  </w:t>
              </w:r>
            </w:ins>
            <w:r w:rsidR="00BD7283">
              <w:t>2.8</w:t>
            </w:r>
            <w:proofErr w:type="gramEnd"/>
            <w:r w:rsidR="00BD7283">
              <w:t>)</w:t>
            </w:r>
          </w:p>
        </w:tc>
        <w:tc>
          <w:tcPr>
            <w:tcW w:w="1895" w:type="dxa"/>
            <w:vAlign w:val="center"/>
          </w:tcPr>
          <w:p w14:paraId="64F25B0D" w14:textId="0FE12A96" w:rsidR="00BD7283" w:rsidRDefault="009F2118" w:rsidP="00BD7283">
            <w:pPr>
              <w:pStyle w:val="NoSpacing"/>
            </w:pPr>
            <w:ins w:id="23" w:author="Kronsberg, Shari" w:date="2020-12-16T21:50:00Z">
              <w:r>
                <w:t xml:space="preserve">    </w:t>
              </w:r>
            </w:ins>
            <w:ins w:id="24" w:author="Kronsberg, Shari" w:date="2020-12-16T17:26:00Z">
              <w:r w:rsidR="00611403">
                <w:t>58</w:t>
              </w:r>
            </w:ins>
            <w:del w:id="25" w:author="Kronsberg, Shari" w:date="2020-12-16T17:26:00Z">
              <w:r w:rsidR="00611403" w:rsidDel="00611403">
                <w:delText>34</w:delText>
              </w:r>
            </w:del>
            <w:r w:rsidR="00611403">
              <w:t xml:space="preserve"> </w:t>
            </w:r>
            <w:r w:rsidR="00BD7283">
              <w:t>(</w:t>
            </w:r>
            <w:ins w:id="26" w:author="Kronsberg, Shari" w:date="2020-12-16T17:26:00Z">
              <w:r w:rsidR="00611403">
                <w:t>3.9</w:t>
              </w:r>
            </w:ins>
            <w:del w:id="27" w:author="Kronsberg, Shari" w:date="2020-12-16T17:26:00Z">
              <w:r w:rsidR="00BD7283" w:rsidDel="00611403">
                <w:delText>2.3</w:delText>
              </w:r>
            </w:del>
            <w:r w:rsidR="00BD7283">
              <w:t>)</w:t>
            </w:r>
          </w:p>
        </w:tc>
        <w:tc>
          <w:tcPr>
            <w:tcW w:w="1080" w:type="dxa"/>
            <w:vAlign w:val="center"/>
          </w:tcPr>
          <w:p w14:paraId="620E7CF4" w14:textId="3A1A0744" w:rsidR="00BD7283" w:rsidRDefault="009F2118" w:rsidP="00BD7283">
            <w:pPr>
              <w:pStyle w:val="NoSpacing"/>
            </w:pPr>
            <w:ins w:id="28" w:author="Kronsberg, Shari" w:date="2020-12-16T21:50:00Z">
              <w:r>
                <w:t xml:space="preserve">  </w:t>
              </w:r>
            </w:ins>
            <w:r w:rsidR="00BD7283">
              <w:t>0.1729</w:t>
            </w:r>
          </w:p>
        </w:tc>
      </w:tr>
      <w:tr w:rsidR="00BD7283" w:rsidRPr="00FF2D1E" w14:paraId="57BF850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9E05B17" w14:textId="58EE3307" w:rsidR="00BD7283" w:rsidRPr="00FF2D1E" w:rsidRDefault="00BD7283" w:rsidP="00BD7283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 xml:space="preserve">), </w:t>
            </w:r>
            <w:del w:id="29" w:author="Kronsberg, Shari" w:date="2020-12-16T17:42:00Z">
              <w:r w:rsidRPr="00FF2D1E" w:rsidDel="001F17E9">
                <w:delText>median [IQR]</w:delText>
              </w:r>
            </w:del>
            <w:ins w:id="30" w:author="Kronsberg, Shari" w:date="2020-12-16T17:42:00Z">
              <w:r w:rsidR="001F17E9">
                <w:t>mean (SD)</w:t>
              </w:r>
            </w:ins>
          </w:p>
        </w:tc>
        <w:tc>
          <w:tcPr>
            <w:tcW w:w="2070" w:type="dxa"/>
            <w:vAlign w:val="center"/>
          </w:tcPr>
          <w:p w14:paraId="3F136D7A" w14:textId="740122E5" w:rsidR="00BD7283" w:rsidRPr="00FF2D1E" w:rsidRDefault="008355AE" w:rsidP="00BD7283">
            <w:pPr>
              <w:pStyle w:val="NoSpacing"/>
            </w:pPr>
            <w:ins w:id="31" w:author="Kronsberg, Shari" w:date="2020-12-16T20:24:00Z">
              <w:r>
                <w:t>28.8 (5.4)</w:t>
              </w:r>
            </w:ins>
            <w:del w:id="32" w:author="Kronsberg, Shari" w:date="2020-12-16T17:41:00Z">
              <w:r w:rsidR="00BD7283" w:rsidRPr="00FF2D1E" w:rsidDel="001F17E9">
                <w:delText>2</w:delText>
              </w:r>
              <w:r w:rsidR="00BD7283" w:rsidDel="001F17E9">
                <w:delText>8.2</w:delText>
              </w:r>
              <w:r w:rsidR="00BD7283" w:rsidRPr="00FF2D1E" w:rsidDel="001F17E9">
                <w:delText xml:space="preserve"> [2</w:delText>
              </w:r>
              <w:r w:rsidR="00BD7283" w:rsidDel="001F17E9">
                <w:delText>5.1</w:delText>
              </w:r>
              <w:r w:rsidR="00BD7283" w:rsidRPr="00FF2D1E" w:rsidDel="001F17E9">
                <w:delText xml:space="preserve">, </w:delText>
              </w:r>
              <w:r w:rsidR="00BD7283" w:rsidDel="001F17E9">
                <w:delText>31.6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3953B1AE" w14:textId="4E7D6CE5" w:rsidR="00BD7283" w:rsidRPr="00FF2D1E" w:rsidRDefault="008355AE" w:rsidP="00BD7283">
            <w:pPr>
              <w:pStyle w:val="NoSpacing"/>
            </w:pPr>
            <w:ins w:id="33" w:author="Kronsberg, Shari" w:date="2020-12-16T20:25:00Z">
              <w:r>
                <w:t>28.0 (5.5)</w:t>
              </w:r>
            </w:ins>
            <w:del w:id="34" w:author="Kronsberg, Shari" w:date="2020-12-16T17:42:00Z">
              <w:r w:rsidR="00BD7283" w:rsidRPr="00FF2D1E" w:rsidDel="001F17E9">
                <w:delText>2</w:delText>
              </w:r>
              <w:r w:rsidR="00BD7283" w:rsidDel="001F17E9">
                <w:delText>7.1</w:delText>
              </w:r>
              <w:r w:rsidR="00BD7283" w:rsidRPr="00FF2D1E" w:rsidDel="001F17E9">
                <w:delText xml:space="preserve"> [24.</w:delText>
              </w:r>
            </w:del>
            <w:del w:id="35" w:author="Kronsberg, Shari" w:date="2020-12-16T17:27:00Z">
              <w:r w:rsidR="00BD7283" w:rsidDel="00611403">
                <w:delText>2</w:delText>
              </w:r>
            </w:del>
            <w:del w:id="36" w:author="Kronsberg, Shari" w:date="2020-12-16T17:42:00Z">
              <w:r w:rsidR="00BD7283" w:rsidRPr="00FF2D1E" w:rsidDel="001F17E9">
                <w:delText>, 3</w:delText>
              </w:r>
              <w:r w:rsidR="00BD7283" w:rsidDel="001F17E9">
                <w:delText>0.8</w:delText>
              </w:r>
              <w:r w:rsidR="00BD7283"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45C5FE74" w14:textId="16185CC0" w:rsidR="00BD7283" w:rsidRPr="00FF2D1E" w:rsidRDefault="00BD7283" w:rsidP="00BD7283">
            <w:pPr>
              <w:pStyle w:val="NoSpacing"/>
            </w:pPr>
            <w:r>
              <w:t>&lt;0.0001</w:t>
            </w:r>
          </w:p>
        </w:tc>
      </w:tr>
      <w:tr w:rsidR="00BD7283" w:rsidRPr="00FF2D1E" w14:paraId="286898E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41F87AC" w14:textId="7178887F" w:rsidR="00BD7283" w:rsidRPr="00FF2D1E" w:rsidRDefault="00BD7283" w:rsidP="00BD7283">
            <w:pPr>
              <w:pStyle w:val="NoSpacing"/>
              <w:rPr>
                <w:iCs/>
              </w:rPr>
            </w:pPr>
            <w:r>
              <w:t>C</w:t>
            </w:r>
            <w:del w:id="37" w:author="Kronsberg, Shari" w:date="2020-12-16T21:36:00Z">
              <w:r w:rsidDel="00E6053D">
                <w:delText>urrent c</w:delText>
              </w:r>
            </w:del>
            <w:r>
              <w:t>igarette</w:t>
            </w:r>
            <w:r w:rsidRPr="00FF2D1E">
              <w:t xml:space="preserve"> use, n (%)</w:t>
            </w:r>
          </w:p>
        </w:tc>
        <w:tc>
          <w:tcPr>
            <w:tcW w:w="2070" w:type="dxa"/>
            <w:vAlign w:val="center"/>
          </w:tcPr>
          <w:p w14:paraId="78A4CFE3" w14:textId="1DF92ABE" w:rsidR="00BD7283" w:rsidRDefault="00BD7283" w:rsidP="00BD7283">
            <w:pPr>
              <w:pStyle w:val="NoSpacing"/>
            </w:pPr>
            <w:del w:id="38" w:author="Kronsberg, Shari" w:date="2020-12-16T21:41:00Z">
              <w:r w:rsidDel="00E6053D">
                <w:delText>90 (</w:delText>
              </w:r>
            </w:del>
            <w:del w:id="39" w:author="Kronsberg, Shari" w:date="2020-12-16T17:40:00Z">
              <w:r w:rsidDel="001F17E9">
                <w:delText>7.4</w:delText>
              </w:r>
            </w:del>
            <w:del w:id="40" w:author="Kronsberg, Shari" w:date="2020-12-16T21:41:00Z">
              <w:r w:rsidDel="00E6053D">
                <w:delText>)</w:delText>
              </w:r>
            </w:del>
          </w:p>
        </w:tc>
        <w:tc>
          <w:tcPr>
            <w:tcW w:w="1895" w:type="dxa"/>
            <w:vAlign w:val="center"/>
          </w:tcPr>
          <w:p w14:paraId="18D28CC5" w14:textId="2D18C5AD" w:rsidR="00BD7283" w:rsidRDefault="00BD7283" w:rsidP="00BD7283">
            <w:pPr>
              <w:pStyle w:val="NoSpacing"/>
            </w:pPr>
            <w:del w:id="41" w:author="Kronsberg, Shari" w:date="2020-12-16T21:41:00Z">
              <w:r w:rsidDel="00E6053D">
                <w:delText>138 (</w:delText>
              </w:r>
            </w:del>
            <w:del w:id="42" w:author="Kronsberg, Shari" w:date="2020-12-16T17:40:00Z">
              <w:r w:rsidDel="001F17E9">
                <w:delText>9.3</w:delText>
              </w:r>
            </w:del>
            <w:del w:id="43" w:author="Kronsberg, Shari" w:date="2020-12-16T21:41:00Z">
              <w:r w:rsidDel="00E6053D">
                <w:delText>)</w:delText>
              </w:r>
            </w:del>
          </w:p>
        </w:tc>
        <w:tc>
          <w:tcPr>
            <w:tcW w:w="1080" w:type="dxa"/>
            <w:vAlign w:val="center"/>
          </w:tcPr>
          <w:p w14:paraId="49C512A1" w14:textId="2152CD65" w:rsidR="00BD7283" w:rsidRDefault="009F2118" w:rsidP="00BD7283">
            <w:pPr>
              <w:pStyle w:val="NoSpacing"/>
            </w:pPr>
            <w:ins w:id="44" w:author="Kronsberg, Shari" w:date="2020-12-16T21:44:00Z">
              <w:r>
                <w:t>0.2472</w:t>
              </w:r>
            </w:ins>
            <w:del w:id="45" w:author="Kronsberg, Shari" w:date="2020-12-16T17:39:00Z">
              <w:r w:rsidR="00BD7283" w:rsidDel="001F17E9">
                <w:delText>0</w:delText>
              </w:r>
            </w:del>
            <w:del w:id="46" w:author="Kronsberg, Shari" w:date="2020-12-16T17:38:00Z">
              <w:r w:rsidR="00BD7283" w:rsidDel="001F17E9">
                <w:delText>.1035</w:delText>
              </w:r>
            </w:del>
          </w:p>
        </w:tc>
      </w:tr>
      <w:tr w:rsidR="001F5DFC" w:rsidRPr="00FF2D1E" w14:paraId="43050CE5" w14:textId="77777777" w:rsidTr="00BD7283">
        <w:trPr>
          <w:trHeight w:val="144"/>
          <w:ins w:id="47" w:author="Kronsberg, Shari" w:date="2020-12-16T21:51:00Z"/>
        </w:trPr>
        <w:tc>
          <w:tcPr>
            <w:tcW w:w="5125" w:type="dxa"/>
            <w:gridSpan w:val="2"/>
            <w:vAlign w:val="center"/>
          </w:tcPr>
          <w:p w14:paraId="1598E04C" w14:textId="69D0782D" w:rsidR="001F5DFC" w:rsidRDefault="001F5DFC" w:rsidP="001F5DFC">
            <w:pPr>
              <w:pStyle w:val="NoSpacing"/>
              <w:rPr>
                <w:ins w:id="48" w:author="Kronsberg, Shari" w:date="2020-12-16T21:51:00Z"/>
              </w:rPr>
            </w:pPr>
            <w:ins w:id="49" w:author="Kronsberg, Shari" w:date="2020-12-16T22:08:00Z">
              <w:r>
                <w:rPr>
                  <w:iCs/>
                </w:rPr>
                <w:t xml:space="preserve">    Current</w:t>
              </w:r>
            </w:ins>
          </w:p>
        </w:tc>
        <w:tc>
          <w:tcPr>
            <w:tcW w:w="2070" w:type="dxa"/>
            <w:vAlign w:val="center"/>
          </w:tcPr>
          <w:p w14:paraId="24E17C2F" w14:textId="7D9F417E" w:rsidR="001F5DFC" w:rsidDel="00E6053D" w:rsidRDefault="001F5DFC" w:rsidP="001F5DFC">
            <w:pPr>
              <w:pStyle w:val="NoSpacing"/>
              <w:rPr>
                <w:ins w:id="50" w:author="Kronsberg, Shari" w:date="2020-12-16T21:51:00Z"/>
              </w:rPr>
            </w:pPr>
            <w:ins w:id="51" w:author="Kronsberg, Shari" w:date="2020-12-16T22:08:00Z">
              <w:r>
                <w:t xml:space="preserve">    90 </w:t>
              </w:r>
              <w:proofErr w:type="gramStart"/>
              <w:r>
                <w:t>(  6.6</w:t>
              </w:r>
              <w:proofErr w:type="gramEnd"/>
              <w:r>
                <w:t>)</w:t>
              </w:r>
            </w:ins>
          </w:p>
        </w:tc>
        <w:tc>
          <w:tcPr>
            <w:tcW w:w="1895" w:type="dxa"/>
            <w:vAlign w:val="center"/>
          </w:tcPr>
          <w:p w14:paraId="7965CFDE" w14:textId="61A0839F" w:rsidR="001F5DFC" w:rsidDel="00E6053D" w:rsidRDefault="001F5DFC" w:rsidP="001F5DFC">
            <w:pPr>
              <w:pStyle w:val="NoSpacing"/>
              <w:rPr>
                <w:ins w:id="52" w:author="Kronsberg, Shari" w:date="2020-12-16T21:51:00Z"/>
              </w:rPr>
            </w:pPr>
            <w:ins w:id="53" w:author="Kronsberg, Shari" w:date="2020-12-16T22:08:00Z">
              <w:r>
                <w:t xml:space="preserve">  138 </w:t>
              </w:r>
              <w:proofErr w:type="gramStart"/>
              <w:r>
                <w:t>(  8.2</w:t>
              </w:r>
              <w:proofErr w:type="gramEnd"/>
              <w:r>
                <w:t>)</w:t>
              </w:r>
            </w:ins>
          </w:p>
        </w:tc>
        <w:tc>
          <w:tcPr>
            <w:tcW w:w="1080" w:type="dxa"/>
            <w:vAlign w:val="center"/>
          </w:tcPr>
          <w:p w14:paraId="51E46BB6" w14:textId="77777777" w:rsidR="001F5DFC" w:rsidRDefault="001F5DFC" w:rsidP="001F5DFC">
            <w:pPr>
              <w:pStyle w:val="NoSpacing"/>
              <w:rPr>
                <w:ins w:id="54" w:author="Kronsberg, Shari" w:date="2020-12-16T21:51:00Z"/>
              </w:rPr>
            </w:pPr>
          </w:p>
        </w:tc>
      </w:tr>
      <w:tr w:rsidR="001F5DFC" w:rsidRPr="00FF2D1E" w14:paraId="412DBA82" w14:textId="77777777" w:rsidTr="00BD7283">
        <w:trPr>
          <w:trHeight w:val="144"/>
          <w:ins w:id="55" w:author="Kronsberg, Shari" w:date="2020-12-16T21:35:00Z"/>
        </w:trPr>
        <w:tc>
          <w:tcPr>
            <w:tcW w:w="5125" w:type="dxa"/>
            <w:gridSpan w:val="2"/>
            <w:vAlign w:val="center"/>
          </w:tcPr>
          <w:p w14:paraId="51E38A9C" w14:textId="65E6468C" w:rsidR="001F5DFC" w:rsidRDefault="001F5DFC" w:rsidP="001F5DFC">
            <w:pPr>
              <w:pStyle w:val="NoSpacing"/>
              <w:rPr>
                <w:ins w:id="56" w:author="Kronsberg, Shari" w:date="2020-12-16T21:35:00Z"/>
                <w:iCs/>
              </w:rPr>
            </w:pPr>
            <w:ins w:id="57" w:author="Kronsberg, Shari" w:date="2020-12-16T22:08:00Z">
              <w:r>
                <w:rPr>
                  <w:iCs/>
                </w:rPr>
                <w:t xml:space="preserve">    Former   </w:t>
              </w:r>
            </w:ins>
          </w:p>
        </w:tc>
        <w:tc>
          <w:tcPr>
            <w:tcW w:w="2070" w:type="dxa"/>
            <w:vAlign w:val="center"/>
          </w:tcPr>
          <w:p w14:paraId="21496B6C" w14:textId="4E2D5641" w:rsidR="001F5DFC" w:rsidRDefault="001F5DFC" w:rsidP="001F5DFC">
            <w:pPr>
              <w:pStyle w:val="NoSpacing"/>
              <w:rPr>
                <w:ins w:id="58" w:author="Kronsberg, Shari" w:date="2020-12-16T21:35:00Z"/>
              </w:rPr>
            </w:pPr>
            <w:ins w:id="59" w:author="Kronsberg, Shari" w:date="2020-12-16T22:08:00Z">
              <w:r>
                <w:t xml:space="preserve">    47 </w:t>
              </w:r>
              <w:proofErr w:type="gramStart"/>
              <w:r>
                <w:t>(  3.5</w:t>
              </w:r>
              <w:proofErr w:type="gramEnd"/>
              <w:r>
                <w:t>)</w:t>
              </w:r>
            </w:ins>
          </w:p>
        </w:tc>
        <w:tc>
          <w:tcPr>
            <w:tcW w:w="1895" w:type="dxa"/>
            <w:vAlign w:val="center"/>
          </w:tcPr>
          <w:p w14:paraId="18AAE587" w14:textId="3C52DCF2" w:rsidR="001F5DFC" w:rsidRDefault="001F5DFC" w:rsidP="001F5DFC">
            <w:pPr>
              <w:pStyle w:val="NoSpacing"/>
              <w:rPr>
                <w:ins w:id="60" w:author="Kronsberg, Shari" w:date="2020-12-16T21:35:00Z"/>
              </w:rPr>
            </w:pPr>
            <w:ins w:id="61" w:author="Kronsberg, Shari" w:date="2020-12-16T22:08:00Z">
              <w:r>
                <w:t xml:space="preserve">    54 </w:t>
              </w:r>
              <w:proofErr w:type="gramStart"/>
              <w:r>
                <w:t>(  3.2</w:t>
              </w:r>
              <w:proofErr w:type="gramEnd"/>
              <w:r>
                <w:t>)</w:t>
              </w:r>
            </w:ins>
          </w:p>
        </w:tc>
        <w:tc>
          <w:tcPr>
            <w:tcW w:w="1080" w:type="dxa"/>
            <w:vAlign w:val="center"/>
          </w:tcPr>
          <w:p w14:paraId="6F3436F8" w14:textId="77777777" w:rsidR="001F5DFC" w:rsidRDefault="001F5DFC" w:rsidP="001F5DFC">
            <w:pPr>
              <w:pStyle w:val="NoSpacing"/>
              <w:rPr>
                <w:ins w:id="62" w:author="Kronsberg, Shari" w:date="2020-12-16T21:35:00Z"/>
              </w:rPr>
            </w:pPr>
          </w:p>
        </w:tc>
      </w:tr>
      <w:tr w:rsidR="001F5DFC" w:rsidRPr="00FF2D1E" w14:paraId="166B4256" w14:textId="77777777" w:rsidTr="00BD7283">
        <w:trPr>
          <w:trHeight w:val="144"/>
          <w:ins w:id="63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0113BE" w14:textId="51F307E1" w:rsidR="001F5DFC" w:rsidRDefault="001F5DFC" w:rsidP="001F5DFC">
            <w:pPr>
              <w:pStyle w:val="NoSpacing"/>
              <w:rPr>
                <w:ins w:id="64" w:author="Kronsberg, Shari" w:date="2020-12-16T21:34:00Z"/>
                <w:iCs/>
              </w:rPr>
            </w:pPr>
            <w:ins w:id="65" w:author="Kronsberg, Shari" w:date="2020-12-16T22:08:00Z">
              <w:r>
                <w:rPr>
                  <w:iCs/>
                </w:rPr>
                <w:t xml:space="preserve">    Never</w:t>
              </w:r>
            </w:ins>
          </w:p>
        </w:tc>
        <w:tc>
          <w:tcPr>
            <w:tcW w:w="2070" w:type="dxa"/>
            <w:vAlign w:val="center"/>
          </w:tcPr>
          <w:p w14:paraId="385F099C" w14:textId="73822604" w:rsidR="001F5DFC" w:rsidRDefault="001F5DFC" w:rsidP="001F5DFC">
            <w:pPr>
              <w:pStyle w:val="NoSpacing"/>
              <w:rPr>
                <w:ins w:id="66" w:author="Kronsberg, Shari" w:date="2020-12-16T21:34:00Z"/>
              </w:rPr>
            </w:pPr>
            <w:ins w:id="67" w:author="Kronsberg, Shari" w:date="2020-12-16T22:08:00Z">
              <w:r>
                <w:t>1221 (89.9)</w:t>
              </w:r>
            </w:ins>
          </w:p>
        </w:tc>
        <w:tc>
          <w:tcPr>
            <w:tcW w:w="1895" w:type="dxa"/>
            <w:vAlign w:val="center"/>
          </w:tcPr>
          <w:p w14:paraId="3100783E" w14:textId="62F95B24" w:rsidR="001F5DFC" w:rsidRDefault="001F5DFC" w:rsidP="001F5DFC">
            <w:pPr>
              <w:pStyle w:val="NoSpacing"/>
              <w:rPr>
                <w:ins w:id="68" w:author="Kronsberg, Shari" w:date="2020-12-16T21:34:00Z"/>
              </w:rPr>
            </w:pPr>
            <w:ins w:id="69" w:author="Kronsberg, Shari" w:date="2020-12-16T22:08:00Z">
              <w:r>
                <w:t>1489 (88.6)</w:t>
              </w:r>
            </w:ins>
          </w:p>
        </w:tc>
        <w:tc>
          <w:tcPr>
            <w:tcW w:w="1080" w:type="dxa"/>
            <w:vAlign w:val="center"/>
          </w:tcPr>
          <w:p w14:paraId="7A11C2CE" w14:textId="77777777" w:rsidR="001F5DFC" w:rsidRDefault="001F5DFC" w:rsidP="001F5DFC">
            <w:pPr>
              <w:pStyle w:val="NoSpacing"/>
              <w:rPr>
                <w:ins w:id="70" w:author="Kronsberg, Shari" w:date="2020-12-16T21:34:00Z"/>
              </w:rPr>
            </w:pPr>
          </w:p>
        </w:tc>
      </w:tr>
      <w:tr w:rsidR="00F92D9A" w:rsidRPr="00FF2D1E" w14:paraId="339CCE47" w14:textId="77777777" w:rsidTr="00BD7283">
        <w:trPr>
          <w:trHeight w:val="144"/>
          <w:ins w:id="71" w:author="Kronsberg, Shari" w:date="2020-12-16T21:34:00Z"/>
        </w:trPr>
        <w:tc>
          <w:tcPr>
            <w:tcW w:w="5125" w:type="dxa"/>
            <w:gridSpan w:val="2"/>
            <w:vAlign w:val="center"/>
          </w:tcPr>
          <w:p w14:paraId="044F5DAB" w14:textId="20C4F3EC" w:rsidR="00F92D9A" w:rsidRDefault="00F92D9A" w:rsidP="00F92D9A">
            <w:pPr>
              <w:pStyle w:val="NoSpacing"/>
              <w:rPr>
                <w:ins w:id="72" w:author="Kronsberg, Shari" w:date="2020-12-16T21:34:00Z"/>
                <w:iCs/>
              </w:rPr>
            </w:pPr>
            <w:ins w:id="73" w:author="Kronsberg, Shari" w:date="2020-12-16T22:19:00Z">
              <w:r>
                <w:rPr>
                  <w:iCs/>
                </w:rPr>
                <w:t xml:space="preserve">Pipe </w:t>
              </w:r>
              <w:proofErr w:type="spellStart"/>
              <w:r>
                <w:rPr>
                  <w:iCs/>
                </w:rPr>
                <w:t>Tobacoo</w:t>
              </w:r>
              <w:proofErr w:type="spellEnd"/>
              <w:r>
                <w:rPr>
                  <w:iCs/>
                </w:rPr>
                <w:t xml:space="preserve"> use, n (%)</w:t>
              </w:r>
            </w:ins>
          </w:p>
        </w:tc>
        <w:tc>
          <w:tcPr>
            <w:tcW w:w="2070" w:type="dxa"/>
            <w:vAlign w:val="center"/>
          </w:tcPr>
          <w:p w14:paraId="73C91B18" w14:textId="00B16396" w:rsidR="00F92D9A" w:rsidRDefault="00F92D9A" w:rsidP="00F92D9A">
            <w:pPr>
              <w:pStyle w:val="NoSpacing"/>
              <w:rPr>
                <w:ins w:id="74" w:author="Kronsberg, Shari" w:date="2020-12-16T21:34:00Z"/>
              </w:rPr>
            </w:pPr>
          </w:p>
        </w:tc>
        <w:tc>
          <w:tcPr>
            <w:tcW w:w="1895" w:type="dxa"/>
            <w:vAlign w:val="center"/>
          </w:tcPr>
          <w:p w14:paraId="05216DD8" w14:textId="18A80415" w:rsidR="00F92D9A" w:rsidRDefault="00F92D9A" w:rsidP="00F92D9A">
            <w:pPr>
              <w:pStyle w:val="NoSpacing"/>
              <w:rPr>
                <w:ins w:id="75" w:author="Kronsberg, Shari" w:date="2020-12-16T21:34:00Z"/>
              </w:rPr>
            </w:pPr>
          </w:p>
        </w:tc>
        <w:tc>
          <w:tcPr>
            <w:tcW w:w="1080" w:type="dxa"/>
            <w:vAlign w:val="center"/>
          </w:tcPr>
          <w:p w14:paraId="6E7FB056" w14:textId="3ECE567D" w:rsidR="00F92D9A" w:rsidRDefault="00F92D9A" w:rsidP="00F92D9A">
            <w:pPr>
              <w:pStyle w:val="NoSpacing"/>
              <w:rPr>
                <w:ins w:id="76" w:author="Kronsberg, Shari" w:date="2020-12-16T21:34:00Z"/>
              </w:rPr>
            </w:pPr>
            <w:ins w:id="77" w:author="Kronsberg, Shari" w:date="2020-12-16T22:19:00Z">
              <w:r>
                <w:t>0.1654</w:t>
              </w:r>
            </w:ins>
          </w:p>
        </w:tc>
      </w:tr>
      <w:tr w:rsidR="00F92D9A" w:rsidRPr="00FF2D1E" w14:paraId="25E9DABC" w14:textId="77777777" w:rsidTr="00BD7283">
        <w:trPr>
          <w:trHeight w:val="144"/>
          <w:ins w:id="78" w:author="Kronsberg, Shari" w:date="2020-12-16T21:52:00Z"/>
        </w:trPr>
        <w:tc>
          <w:tcPr>
            <w:tcW w:w="5125" w:type="dxa"/>
            <w:gridSpan w:val="2"/>
            <w:vAlign w:val="center"/>
          </w:tcPr>
          <w:p w14:paraId="2E0A866C" w14:textId="0CD8C444" w:rsidR="00F92D9A" w:rsidRDefault="00F92D9A" w:rsidP="00F92D9A">
            <w:pPr>
              <w:pStyle w:val="NoSpacing"/>
              <w:rPr>
                <w:ins w:id="79" w:author="Kronsberg, Shari" w:date="2020-12-16T21:52:00Z"/>
                <w:iCs/>
              </w:rPr>
            </w:pPr>
            <w:ins w:id="80" w:author="Kronsberg, Shari" w:date="2020-12-16T22:19:00Z">
              <w:r>
                <w:rPr>
                  <w:iCs/>
                </w:rPr>
                <w:t xml:space="preserve">     Current </w:t>
              </w:r>
            </w:ins>
          </w:p>
        </w:tc>
        <w:tc>
          <w:tcPr>
            <w:tcW w:w="2070" w:type="dxa"/>
            <w:vAlign w:val="center"/>
          </w:tcPr>
          <w:p w14:paraId="64D39AE6" w14:textId="72EE29C9" w:rsidR="00F92D9A" w:rsidRDefault="00F92D9A" w:rsidP="00F92D9A">
            <w:pPr>
              <w:pStyle w:val="NoSpacing"/>
              <w:rPr>
                <w:ins w:id="81" w:author="Kronsberg, Shari" w:date="2020-12-16T21:52:00Z"/>
              </w:rPr>
            </w:pPr>
            <w:ins w:id="82" w:author="Kronsberg, Shari" w:date="2020-12-16T22:19:00Z">
              <w:r>
                <w:t xml:space="preserve">    27 </w:t>
              </w:r>
              <w:proofErr w:type="gramStart"/>
              <w:r>
                <w:t>(  2.0</w:t>
              </w:r>
              <w:proofErr w:type="gramEnd"/>
              <w:r>
                <w:t>)</w:t>
              </w:r>
            </w:ins>
          </w:p>
        </w:tc>
        <w:tc>
          <w:tcPr>
            <w:tcW w:w="1895" w:type="dxa"/>
            <w:vAlign w:val="center"/>
          </w:tcPr>
          <w:p w14:paraId="24EA5634" w14:textId="35C5EFFE" w:rsidR="00F92D9A" w:rsidRDefault="00F92D9A" w:rsidP="00F92D9A">
            <w:pPr>
              <w:pStyle w:val="NoSpacing"/>
              <w:rPr>
                <w:ins w:id="83" w:author="Kronsberg, Shari" w:date="2020-12-16T21:52:00Z"/>
              </w:rPr>
            </w:pPr>
            <w:ins w:id="84" w:author="Kronsberg, Shari" w:date="2020-12-16T22:19:00Z">
              <w:r>
                <w:t xml:space="preserve">    20 </w:t>
              </w:r>
              <w:proofErr w:type="gramStart"/>
              <w:r>
                <w:t>(  1.2</w:t>
              </w:r>
              <w:proofErr w:type="gramEnd"/>
              <w:r>
                <w:t>)</w:t>
              </w:r>
            </w:ins>
          </w:p>
        </w:tc>
        <w:tc>
          <w:tcPr>
            <w:tcW w:w="1080" w:type="dxa"/>
            <w:vAlign w:val="center"/>
          </w:tcPr>
          <w:p w14:paraId="4CF9CAE7" w14:textId="22C7DDBC" w:rsidR="00F92D9A" w:rsidRDefault="00F92D9A" w:rsidP="00F92D9A">
            <w:pPr>
              <w:pStyle w:val="NoSpacing"/>
              <w:rPr>
                <w:ins w:id="85" w:author="Kronsberg, Shari" w:date="2020-12-16T21:52:00Z"/>
              </w:rPr>
            </w:pPr>
          </w:p>
        </w:tc>
      </w:tr>
      <w:tr w:rsidR="00F92D9A" w:rsidRPr="00FF2D1E" w14:paraId="618C03A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FE4FE3" w14:textId="0594B360" w:rsidR="00F92D9A" w:rsidRPr="00FF2D1E" w:rsidRDefault="00F92D9A" w:rsidP="00F92D9A">
            <w:pPr>
              <w:pStyle w:val="NoSpacing"/>
              <w:rPr>
                <w:iCs/>
              </w:rPr>
            </w:pPr>
            <w:ins w:id="86" w:author="Kronsberg, Shari" w:date="2020-12-16T22:19:00Z">
              <w:r>
                <w:rPr>
                  <w:iCs/>
                </w:rPr>
                <w:t xml:space="preserve">     Former</w:t>
              </w:r>
            </w:ins>
            <w:del w:id="87" w:author="Kronsberg, Shari" w:date="2020-12-16T22:19:00Z">
              <w:r w:rsidDel="00F92D9A">
                <w:rPr>
                  <w:iCs/>
                </w:rPr>
                <w:delText xml:space="preserve">Current </w:delText>
              </w:r>
            </w:del>
            <w:del w:id="88" w:author="Kronsberg, Shari" w:date="2020-12-16T21:54:00Z">
              <w:r w:rsidDel="00CF77F8">
                <w:rPr>
                  <w:iCs/>
                </w:rPr>
                <w:delText>pipe tobacco use, n (%)</w:delText>
              </w:r>
            </w:del>
          </w:p>
        </w:tc>
        <w:tc>
          <w:tcPr>
            <w:tcW w:w="2070" w:type="dxa"/>
            <w:vAlign w:val="center"/>
          </w:tcPr>
          <w:p w14:paraId="1E4B6E64" w14:textId="34B22405" w:rsidR="00F92D9A" w:rsidRDefault="00F92D9A" w:rsidP="00F92D9A">
            <w:pPr>
              <w:pStyle w:val="NoSpacing"/>
            </w:pPr>
            <w:ins w:id="89" w:author="Kronsberg, Shari" w:date="2020-12-16T22:19:00Z">
              <w:r>
                <w:t xml:space="preserve">      6 </w:t>
              </w:r>
              <w:proofErr w:type="gramStart"/>
              <w:r>
                <w:t>(  0.4</w:t>
              </w:r>
              <w:proofErr w:type="gramEnd"/>
              <w:r>
                <w:t>)</w:t>
              </w:r>
            </w:ins>
            <w:del w:id="90" w:author="Kronsberg, Shari" w:date="2020-12-16T22:19:00Z">
              <w:r w:rsidDel="00F92D9A">
                <w:delText>27 (2.0)</w:delText>
              </w:r>
            </w:del>
          </w:p>
        </w:tc>
        <w:tc>
          <w:tcPr>
            <w:tcW w:w="1895" w:type="dxa"/>
            <w:vAlign w:val="center"/>
          </w:tcPr>
          <w:p w14:paraId="23D152C7" w14:textId="311CABDC" w:rsidR="00F92D9A" w:rsidRDefault="00F92D9A" w:rsidP="00F92D9A">
            <w:pPr>
              <w:pStyle w:val="NoSpacing"/>
            </w:pPr>
            <w:ins w:id="91" w:author="Kronsberg, Shari" w:date="2020-12-16T22:19:00Z">
              <w:r>
                <w:t xml:space="preserve">      5 </w:t>
              </w:r>
              <w:proofErr w:type="gramStart"/>
              <w:r>
                <w:t>(  0.3</w:t>
              </w:r>
              <w:proofErr w:type="gramEnd"/>
              <w:r>
                <w:t>)</w:t>
              </w:r>
            </w:ins>
            <w:del w:id="92" w:author="Kronsberg, Shari" w:date="2020-12-16T22:19:00Z">
              <w:r w:rsidDel="00F92D9A">
                <w:delText>20 (1.2)</w:delText>
              </w:r>
            </w:del>
          </w:p>
        </w:tc>
        <w:tc>
          <w:tcPr>
            <w:tcW w:w="1080" w:type="dxa"/>
            <w:vAlign w:val="center"/>
          </w:tcPr>
          <w:p w14:paraId="1C757812" w14:textId="35DDACC0" w:rsidR="00F92D9A" w:rsidRDefault="00F92D9A" w:rsidP="00F92D9A">
            <w:pPr>
              <w:pStyle w:val="NoSpacing"/>
            </w:pPr>
            <w:del w:id="93" w:author="Kronsberg, Shari" w:date="2020-12-16T22:17:00Z">
              <w:r w:rsidDel="006B08FB">
                <w:delText>0.1654</w:delText>
              </w:r>
            </w:del>
          </w:p>
        </w:tc>
      </w:tr>
      <w:tr w:rsidR="00F92D9A" w:rsidRPr="00FF2D1E" w14:paraId="3B983A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D26B64" w14:textId="33F9DACF" w:rsidR="00F92D9A" w:rsidRDefault="00F92D9A" w:rsidP="00F92D9A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Never</w:t>
            </w:r>
          </w:p>
        </w:tc>
        <w:tc>
          <w:tcPr>
            <w:tcW w:w="2070" w:type="dxa"/>
            <w:vAlign w:val="center"/>
          </w:tcPr>
          <w:p w14:paraId="5A6EAE33" w14:textId="134C0068" w:rsidR="00F92D9A" w:rsidRDefault="00F92D9A" w:rsidP="00F92D9A">
            <w:pPr>
              <w:pStyle w:val="NoSpacing"/>
            </w:pPr>
            <w:r>
              <w:t>1324 (97.6)</w:t>
            </w:r>
          </w:p>
        </w:tc>
        <w:tc>
          <w:tcPr>
            <w:tcW w:w="1895" w:type="dxa"/>
            <w:vAlign w:val="center"/>
          </w:tcPr>
          <w:p w14:paraId="631DB052" w14:textId="65B85B03" w:rsidR="00F92D9A" w:rsidRDefault="00F92D9A" w:rsidP="00F92D9A">
            <w:pPr>
              <w:pStyle w:val="NoSpacing"/>
            </w:pPr>
            <w:r>
              <w:t>1655 (98.5)</w:t>
            </w:r>
          </w:p>
        </w:tc>
        <w:tc>
          <w:tcPr>
            <w:tcW w:w="1080" w:type="dxa"/>
            <w:vAlign w:val="center"/>
          </w:tcPr>
          <w:p w14:paraId="050212CF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4375FFC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4C0405C" w14:textId="0E55740D" w:rsidR="00F92D9A" w:rsidRPr="00FF2D1E" w:rsidRDefault="00F92D9A" w:rsidP="00F92D9A">
            <w:pPr>
              <w:pStyle w:val="NoSpacing"/>
            </w:pPr>
            <w:r w:rsidRPr="00FF2D1E">
              <w:rPr>
                <w:iCs/>
              </w:rPr>
              <w:t xml:space="preserve">LVEF (%), </w:t>
            </w:r>
            <w:del w:id="94" w:author="Kronsberg, Shari" w:date="2020-12-16T17:43:00Z">
              <w:r w:rsidRPr="00FF2D1E" w:rsidDel="001F17E9">
                <w:rPr>
                  <w:iCs/>
                </w:rPr>
                <w:delText>median [IQR]</w:delText>
              </w:r>
            </w:del>
            <w:ins w:id="95" w:author="Kronsberg, Shari" w:date="2020-12-16T17:43:00Z">
              <w:r>
                <w:rPr>
                  <w:iCs/>
                </w:rPr>
                <w:t>mean (SD)</w:t>
              </w:r>
            </w:ins>
            <w:del w:id="96" w:author="Kronsberg, Shari" w:date="2020-12-16T17:43:00Z">
              <w:r w:rsidRPr="00FF2D1E" w:rsidDel="001F17E9">
                <w:rPr>
                  <w:iCs/>
                  <w:vertAlign w:val="superscript"/>
                </w:rPr>
                <w:delText>#</w:delText>
              </w:r>
            </w:del>
          </w:p>
        </w:tc>
        <w:tc>
          <w:tcPr>
            <w:tcW w:w="2070" w:type="dxa"/>
            <w:vAlign w:val="center"/>
          </w:tcPr>
          <w:p w14:paraId="5E71C42A" w14:textId="58343623" w:rsidR="00F92D9A" w:rsidRDefault="00F92D9A" w:rsidP="00F92D9A">
            <w:pPr>
              <w:pStyle w:val="NoSpacing"/>
            </w:pPr>
            <w:ins w:id="97" w:author="Kronsberg, Shari" w:date="2020-12-16T20:25:00Z">
              <w:r>
                <w:t>65.8 (7.4)</w:t>
              </w:r>
            </w:ins>
            <w:del w:id="98" w:author="Kronsberg, Shari" w:date="2020-12-16T17:41:00Z">
              <w:r w:rsidDel="001F17E9">
                <w:delText>66.2</w:delText>
              </w:r>
              <w:r w:rsidRPr="00FF2D1E" w:rsidDel="001F17E9">
                <w:delText xml:space="preserve"> </w:delText>
              </w:r>
              <w:r w:rsidDel="001F17E9">
                <w:delText>62.6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895" w:type="dxa"/>
            <w:vAlign w:val="center"/>
          </w:tcPr>
          <w:p w14:paraId="2332083A" w14:textId="06E72A3F" w:rsidR="00F92D9A" w:rsidRDefault="00F92D9A" w:rsidP="00F92D9A">
            <w:pPr>
              <w:pStyle w:val="NoSpacing"/>
            </w:pPr>
            <w:ins w:id="99" w:author="Kronsberg, Shari" w:date="2020-12-16T20:26:00Z">
              <w:r>
                <w:t>66.4 (6.2)</w:t>
              </w:r>
            </w:ins>
            <w:del w:id="100" w:author="Kronsberg, Shari" w:date="2020-12-16T17:41:00Z">
              <w:r w:rsidDel="001F17E9">
                <w:delText>66.5</w:delText>
              </w:r>
              <w:r w:rsidRPr="00FF2D1E" w:rsidDel="001F17E9">
                <w:delText xml:space="preserve"> [</w:delText>
              </w:r>
              <w:r w:rsidDel="001F17E9">
                <w:delText>63.4</w:delText>
              </w:r>
              <w:r w:rsidRPr="00FF2D1E" w:rsidDel="001F17E9">
                <w:delText xml:space="preserve">, </w:delText>
              </w:r>
              <w:r w:rsidDel="001F17E9">
                <w:delText>70.1</w:delText>
              </w:r>
              <w:r w:rsidRPr="00FF2D1E" w:rsidDel="001F17E9">
                <w:delText>]</w:delText>
              </w:r>
            </w:del>
          </w:p>
        </w:tc>
        <w:tc>
          <w:tcPr>
            <w:tcW w:w="1080" w:type="dxa"/>
            <w:vAlign w:val="center"/>
          </w:tcPr>
          <w:p w14:paraId="2BDFCADB" w14:textId="6FAF7928" w:rsidR="00F92D9A" w:rsidRDefault="00F92D9A" w:rsidP="00F92D9A">
            <w:pPr>
              <w:pStyle w:val="NoSpacing"/>
            </w:pPr>
            <w:r>
              <w:t>0.</w:t>
            </w:r>
            <w:ins w:id="101" w:author="Kronsberg, Shari" w:date="2020-12-16T20:27:00Z">
              <w:r>
                <w:t>0</w:t>
              </w:r>
            </w:ins>
            <w:ins w:id="102" w:author="Kronsberg, Shari" w:date="2020-12-16T20:26:00Z">
              <w:r>
                <w:t>103</w:t>
              </w:r>
            </w:ins>
            <w:del w:id="103" w:author="Kronsberg, Shari" w:date="2020-12-16T20:26:00Z">
              <w:r w:rsidDel="008355AE">
                <w:delText>0414</w:delText>
              </w:r>
            </w:del>
          </w:p>
        </w:tc>
      </w:tr>
      <w:tr w:rsidR="00F92D9A" w:rsidRPr="00FF2D1E" w14:paraId="2C10F8F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258850" w14:textId="515080C8" w:rsidR="00F92D9A" w:rsidRDefault="00F92D9A" w:rsidP="00F92D9A">
            <w:pPr>
              <w:pStyle w:val="NoSpacing"/>
            </w:pPr>
            <w:r>
              <w:t>Atrial fibrillation/flutter rhythm</w:t>
            </w:r>
            <w:ins w:id="104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6CEB54B4" w14:textId="08FFCEA4" w:rsidR="00F92D9A" w:rsidRDefault="00F92D9A" w:rsidP="00F92D9A">
            <w:pPr>
              <w:pStyle w:val="NoSpacing"/>
            </w:pPr>
            <w:r>
              <w:t>28 (2.1)</w:t>
            </w:r>
          </w:p>
        </w:tc>
        <w:tc>
          <w:tcPr>
            <w:tcW w:w="1895" w:type="dxa"/>
            <w:vAlign w:val="center"/>
          </w:tcPr>
          <w:p w14:paraId="2D2B17C7" w14:textId="48465D0F" w:rsidR="00F92D9A" w:rsidRDefault="00F92D9A" w:rsidP="00F92D9A">
            <w:pPr>
              <w:pStyle w:val="NoSpacing"/>
            </w:pPr>
            <w:r>
              <w:t>44 (2.6)</w:t>
            </w:r>
          </w:p>
        </w:tc>
        <w:tc>
          <w:tcPr>
            <w:tcW w:w="1080" w:type="dxa"/>
            <w:vAlign w:val="center"/>
          </w:tcPr>
          <w:p w14:paraId="535CD981" w14:textId="32A2BB3D" w:rsidR="00F92D9A" w:rsidRDefault="00F92D9A" w:rsidP="00F92D9A">
            <w:pPr>
              <w:pStyle w:val="NoSpacing"/>
            </w:pPr>
            <w:r>
              <w:t>0.3093</w:t>
            </w:r>
          </w:p>
        </w:tc>
      </w:tr>
      <w:tr w:rsidR="00F92D9A" w:rsidRPr="00FF2D1E" w14:paraId="1D56FA2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6BE9B4A" w14:textId="6F5D72E2" w:rsidR="00F92D9A" w:rsidRPr="00FF2D1E" w:rsidRDefault="00F92D9A" w:rsidP="00F92D9A">
            <w:pPr>
              <w:pStyle w:val="NoSpacing"/>
            </w:pPr>
            <w:r>
              <w:t>Medical history of:</w:t>
            </w:r>
          </w:p>
        </w:tc>
        <w:tc>
          <w:tcPr>
            <w:tcW w:w="2070" w:type="dxa"/>
            <w:vAlign w:val="center"/>
          </w:tcPr>
          <w:p w14:paraId="39584890" w14:textId="77777777" w:rsidR="00F92D9A" w:rsidRDefault="00F92D9A" w:rsidP="00F92D9A">
            <w:pPr>
              <w:pStyle w:val="NoSpacing"/>
            </w:pPr>
          </w:p>
        </w:tc>
        <w:tc>
          <w:tcPr>
            <w:tcW w:w="1895" w:type="dxa"/>
            <w:vAlign w:val="center"/>
          </w:tcPr>
          <w:p w14:paraId="3BFC36C7" w14:textId="77777777" w:rsidR="00F92D9A" w:rsidRDefault="00F92D9A" w:rsidP="00F92D9A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FA5F939" w14:textId="77777777" w:rsidR="00F92D9A" w:rsidRDefault="00F92D9A" w:rsidP="00F92D9A">
            <w:pPr>
              <w:pStyle w:val="NoSpacing"/>
            </w:pPr>
          </w:p>
        </w:tc>
      </w:tr>
      <w:tr w:rsidR="00F92D9A" w:rsidRPr="00FF2D1E" w14:paraId="691655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60268D" w14:textId="16170A9D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Hypertension, n (%)</w:t>
            </w:r>
          </w:p>
        </w:tc>
        <w:tc>
          <w:tcPr>
            <w:tcW w:w="2070" w:type="dxa"/>
            <w:vAlign w:val="center"/>
          </w:tcPr>
          <w:p w14:paraId="28B3DF78" w14:textId="58A70EE4" w:rsidR="00F92D9A" w:rsidRPr="00FF2D1E" w:rsidRDefault="00F92D9A" w:rsidP="00F92D9A">
            <w:pPr>
              <w:pStyle w:val="NoSpacing"/>
            </w:pPr>
            <w:r>
              <w:t>902 (66.2)</w:t>
            </w:r>
          </w:p>
        </w:tc>
        <w:tc>
          <w:tcPr>
            <w:tcW w:w="1895" w:type="dxa"/>
            <w:vAlign w:val="center"/>
          </w:tcPr>
          <w:p w14:paraId="66242A57" w14:textId="4E6CEEBA" w:rsidR="00F92D9A" w:rsidRDefault="00F92D9A" w:rsidP="00F92D9A">
            <w:pPr>
              <w:pStyle w:val="NoSpacing"/>
            </w:pPr>
            <w:r>
              <w:t>628 (37.4)</w:t>
            </w:r>
          </w:p>
        </w:tc>
        <w:tc>
          <w:tcPr>
            <w:tcW w:w="1080" w:type="dxa"/>
            <w:vAlign w:val="center"/>
          </w:tcPr>
          <w:p w14:paraId="259BE7BF" w14:textId="4482947C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39F1645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35586BC" w14:textId="43FADDC8" w:rsidR="00F92D9A" w:rsidRPr="00FF2D1E" w:rsidRDefault="00F92D9A" w:rsidP="00F92D9A">
            <w:pPr>
              <w:pStyle w:val="NoSpacing"/>
            </w:pPr>
            <w:r>
              <w:t xml:space="preserve">     Hyperlipidemia, n (%)</w:t>
            </w:r>
          </w:p>
        </w:tc>
        <w:tc>
          <w:tcPr>
            <w:tcW w:w="2070" w:type="dxa"/>
            <w:vAlign w:val="center"/>
          </w:tcPr>
          <w:p w14:paraId="531E951D" w14:textId="1BF32C34" w:rsidR="00F92D9A" w:rsidRPr="00FF2D1E" w:rsidRDefault="00F92D9A" w:rsidP="00F92D9A">
            <w:pPr>
              <w:pStyle w:val="NoSpacing"/>
            </w:pPr>
            <w:r>
              <w:t>822 (60.4)</w:t>
            </w:r>
          </w:p>
        </w:tc>
        <w:tc>
          <w:tcPr>
            <w:tcW w:w="1895" w:type="dxa"/>
            <w:vAlign w:val="center"/>
          </w:tcPr>
          <w:p w14:paraId="0A0550E7" w14:textId="440F2D16" w:rsidR="00F92D9A" w:rsidRDefault="00F92D9A" w:rsidP="00F92D9A">
            <w:pPr>
              <w:pStyle w:val="NoSpacing"/>
            </w:pPr>
            <w:r>
              <w:t>463 (27.6)</w:t>
            </w:r>
          </w:p>
        </w:tc>
        <w:tc>
          <w:tcPr>
            <w:tcW w:w="1080" w:type="dxa"/>
            <w:vAlign w:val="center"/>
          </w:tcPr>
          <w:p w14:paraId="032B94A0" w14:textId="4C252B8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2001474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82E994E" w14:textId="425C5510" w:rsidR="00F92D9A" w:rsidRPr="00FF2D1E" w:rsidRDefault="00F92D9A" w:rsidP="00F92D9A">
            <w:pPr>
              <w:pStyle w:val="NoSpacing"/>
            </w:pPr>
            <w:r>
              <w:t xml:space="preserve">     </w:t>
            </w:r>
            <w:r w:rsidRPr="00FF2D1E">
              <w:t>Diabetes, n (%)</w:t>
            </w:r>
          </w:p>
        </w:tc>
        <w:tc>
          <w:tcPr>
            <w:tcW w:w="2070" w:type="dxa"/>
            <w:vAlign w:val="center"/>
          </w:tcPr>
          <w:p w14:paraId="1EBC0374" w14:textId="5AF38588" w:rsidR="00F92D9A" w:rsidRPr="00FF2D1E" w:rsidRDefault="00F92D9A" w:rsidP="00F92D9A">
            <w:pPr>
              <w:pStyle w:val="NoSpacing"/>
            </w:pPr>
            <w:r>
              <w:t>196 (14.4)</w:t>
            </w:r>
          </w:p>
        </w:tc>
        <w:tc>
          <w:tcPr>
            <w:tcW w:w="1895" w:type="dxa"/>
            <w:vAlign w:val="center"/>
          </w:tcPr>
          <w:p w14:paraId="7E14F443" w14:textId="154184D4" w:rsidR="00F92D9A" w:rsidRDefault="00F92D9A" w:rsidP="00F92D9A">
            <w:pPr>
              <w:pStyle w:val="NoSpacing"/>
            </w:pPr>
            <w:r>
              <w:t>106 (6.9)</w:t>
            </w:r>
          </w:p>
        </w:tc>
        <w:tc>
          <w:tcPr>
            <w:tcW w:w="1080" w:type="dxa"/>
            <w:vAlign w:val="center"/>
          </w:tcPr>
          <w:p w14:paraId="1C5B34AA" w14:textId="3052F9ED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03D21D0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18DC7018" w14:textId="6D97255C" w:rsidR="00F92D9A" w:rsidRPr="00FF2D1E" w:rsidRDefault="00F92D9A" w:rsidP="00F92D9A">
            <w:pPr>
              <w:pStyle w:val="NoSpacing"/>
            </w:pPr>
            <w:r>
              <w:t xml:space="preserve">     Heart failure, n (%)</w:t>
            </w:r>
          </w:p>
        </w:tc>
        <w:tc>
          <w:tcPr>
            <w:tcW w:w="2070" w:type="dxa"/>
            <w:vAlign w:val="center"/>
          </w:tcPr>
          <w:p w14:paraId="5BC4FDD7" w14:textId="4B56868D" w:rsidR="00F92D9A" w:rsidRPr="00FF2D1E" w:rsidRDefault="00F92D9A" w:rsidP="00F92D9A">
            <w:pPr>
              <w:pStyle w:val="NoSpacing"/>
            </w:pPr>
            <w:r>
              <w:t>137 (10.1)</w:t>
            </w:r>
          </w:p>
        </w:tc>
        <w:tc>
          <w:tcPr>
            <w:tcW w:w="1895" w:type="dxa"/>
            <w:vAlign w:val="center"/>
          </w:tcPr>
          <w:p w14:paraId="5F888858" w14:textId="0D9178B5" w:rsidR="00F92D9A" w:rsidRDefault="00F92D9A" w:rsidP="00F92D9A">
            <w:pPr>
              <w:pStyle w:val="NoSpacing"/>
            </w:pPr>
            <w:r>
              <w:t>86 (5.1)</w:t>
            </w:r>
          </w:p>
        </w:tc>
        <w:tc>
          <w:tcPr>
            <w:tcW w:w="1080" w:type="dxa"/>
            <w:vAlign w:val="center"/>
          </w:tcPr>
          <w:p w14:paraId="6F0A93B9" w14:textId="62A5CC4B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25CDD19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5AFD87E" w14:textId="541F3008" w:rsidR="00F92D9A" w:rsidRDefault="00F92D9A" w:rsidP="00F92D9A">
            <w:pPr>
              <w:pStyle w:val="NoSpacing"/>
            </w:pPr>
            <w:r>
              <w:t xml:space="preserve">     Myocardial infarction, n (%)</w:t>
            </w:r>
          </w:p>
        </w:tc>
        <w:tc>
          <w:tcPr>
            <w:tcW w:w="2070" w:type="dxa"/>
            <w:vAlign w:val="center"/>
          </w:tcPr>
          <w:p w14:paraId="761157E0" w14:textId="5174A863" w:rsidR="00F92D9A" w:rsidRDefault="00F92D9A" w:rsidP="00F92D9A">
            <w:pPr>
              <w:pStyle w:val="NoSpacing"/>
            </w:pPr>
            <w:r>
              <w:t>190 (13.9)</w:t>
            </w:r>
          </w:p>
        </w:tc>
        <w:tc>
          <w:tcPr>
            <w:tcW w:w="1895" w:type="dxa"/>
            <w:vAlign w:val="center"/>
          </w:tcPr>
          <w:p w14:paraId="1988ED3E" w14:textId="20D07A5E" w:rsidR="00F92D9A" w:rsidRDefault="00F92D9A" w:rsidP="00F92D9A">
            <w:pPr>
              <w:pStyle w:val="NoSpacing"/>
            </w:pPr>
            <w:r>
              <w:t>72 (4.3)</w:t>
            </w:r>
          </w:p>
        </w:tc>
        <w:tc>
          <w:tcPr>
            <w:tcW w:w="1080" w:type="dxa"/>
            <w:vAlign w:val="center"/>
          </w:tcPr>
          <w:p w14:paraId="4CB70F2B" w14:textId="1DEF22CB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7D342B37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08C5B55" w14:textId="17DE7A84" w:rsidR="00F92D9A" w:rsidRDefault="00F92D9A" w:rsidP="00F92D9A">
            <w:pPr>
              <w:pStyle w:val="NoSpacing"/>
            </w:pPr>
            <w:r>
              <w:t xml:space="preserve">     Atrial fibrillation/flutter, n (%)</w:t>
            </w:r>
          </w:p>
        </w:tc>
        <w:tc>
          <w:tcPr>
            <w:tcW w:w="2070" w:type="dxa"/>
            <w:vAlign w:val="center"/>
          </w:tcPr>
          <w:p w14:paraId="3398A0EC" w14:textId="036CBDA7" w:rsidR="00F92D9A" w:rsidRDefault="00F92D9A" w:rsidP="00F92D9A">
            <w:pPr>
              <w:pStyle w:val="NoSpacing"/>
            </w:pPr>
            <w:r>
              <w:t xml:space="preserve">113 (8.3) </w:t>
            </w:r>
          </w:p>
        </w:tc>
        <w:tc>
          <w:tcPr>
            <w:tcW w:w="1895" w:type="dxa"/>
            <w:vAlign w:val="center"/>
          </w:tcPr>
          <w:p w14:paraId="2D500021" w14:textId="78F32DFA" w:rsidR="00F92D9A" w:rsidRDefault="00F92D9A" w:rsidP="00F92D9A">
            <w:pPr>
              <w:pStyle w:val="NoSpacing"/>
            </w:pPr>
            <w:r>
              <w:t>96 (5.7)</w:t>
            </w:r>
          </w:p>
        </w:tc>
        <w:tc>
          <w:tcPr>
            <w:tcW w:w="1080" w:type="dxa"/>
            <w:vAlign w:val="center"/>
          </w:tcPr>
          <w:p w14:paraId="35B50957" w14:textId="7AB73613" w:rsidR="00F92D9A" w:rsidRDefault="00F92D9A" w:rsidP="00F92D9A">
            <w:pPr>
              <w:pStyle w:val="NoSpacing"/>
            </w:pPr>
            <w:r>
              <w:t>0.0051</w:t>
            </w:r>
          </w:p>
        </w:tc>
      </w:tr>
      <w:tr w:rsidR="00F92D9A" w:rsidRPr="00FF2D1E" w14:paraId="4D5AFA2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DAC3190" w14:textId="1E0DDF99" w:rsidR="00F92D9A" w:rsidRDefault="00F92D9A" w:rsidP="00F92D9A">
            <w:pPr>
              <w:pStyle w:val="NoSpacing"/>
            </w:pPr>
            <w:r>
              <w:t xml:space="preserve">     Cerebrovascular disease, n (%)</w:t>
            </w:r>
          </w:p>
        </w:tc>
        <w:tc>
          <w:tcPr>
            <w:tcW w:w="2070" w:type="dxa"/>
            <w:vAlign w:val="center"/>
          </w:tcPr>
          <w:p w14:paraId="21F62307" w14:textId="7DB4616B" w:rsidR="00F92D9A" w:rsidRDefault="00F92D9A" w:rsidP="00F92D9A">
            <w:pPr>
              <w:pStyle w:val="NoSpacing"/>
            </w:pPr>
            <w:r>
              <w:t>90 (6.6)</w:t>
            </w:r>
          </w:p>
        </w:tc>
        <w:tc>
          <w:tcPr>
            <w:tcW w:w="1895" w:type="dxa"/>
            <w:vAlign w:val="center"/>
          </w:tcPr>
          <w:p w14:paraId="361A1245" w14:textId="2437DB1D" w:rsidR="00F92D9A" w:rsidRDefault="00F92D9A" w:rsidP="00F92D9A">
            <w:pPr>
              <w:pStyle w:val="NoSpacing"/>
            </w:pPr>
            <w:r>
              <w:t>84 (5.0)</w:t>
            </w:r>
          </w:p>
        </w:tc>
        <w:tc>
          <w:tcPr>
            <w:tcW w:w="1080" w:type="dxa"/>
            <w:vAlign w:val="center"/>
          </w:tcPr>
          <w:p w14:paraId="7A5C98B3" w14:textId="503A0C5F" w:rsidR="00F92D9A" w:rsidRDefault="00F92D9A" w:rsidP="00F92D9A">
            <w:pPr>
              <w:pStyle w:val="NoSpacing"/>
            </w:pPr>
            <w:r>
              <w:t>0.0577</w:t>
            </w:r>
          </w:p>
        </w:tc>
      </w:tr>
      <w:tr w:rsidR="00F92D9A" w:rsidRPr="00FF2D1E" w14:paraId="7F8BEF5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3B45AB" w14:textId="77A08A0C" w:rsidR="00F92D9A" w:rsidRDefault="00F92D9A" w:rsidP="00F92D9A">
            <w:pPr>
              <w:pStyle w:val="NoSpacing"/>
            </w:pPr>
            <w:r>
              <w:t xml:space="preserve">     Peripheral vascular disease, n (%)</w:t>
            </w:r>
          </w:p>
        </w:tc>
        <w:tc>
          <w:tcPr>
            <w:tcW w:w="2070" w:type="dxa"/>
            <w:vAlign w:val="center"/>
          </w:tcPr>
          <w:p w14:paraId="1AEC7E00" w14:textId="0C0A3717" w:rsidR="00F92D9A" w:rsidRDefault="00F92D9A" w:rsidP="00F92D9A">
            <w:pPr>
              <w:pStyle w:val="NoSpacing"/>
            </w:pPr>
            <w:r>
              <w:t>88 (6.5)</w:t>
            </w:r>
          </w:p>
        </w:tc>
        <w:tc>
          <w:tcPr>
            <w:tcW w:w="1895" w:type="dxa"/>
            <w:vAlign w:val="center"/>
          </w:tcPr>
          <w:p w14:paraId="09F179CE" w14:textId="0DDDB4CA" w:rsidR="00F92D9A" w:rsidRDefault="00F92D9A" w:rsidP="00F92D9A">
            <w:pPr>
              <w:pStyle w:val="NoSpacing"/>
            </w:pPr>
            <w:r>
              <w:t>42 (2.5)</w:t>
            </w:r>
          </w:p>
        </w:tc>
        <w:tc>
          <w:tcPr>
            <w:tcW w:w="1080" w:type="dxa"/>
            <w:vAlign w:val="center"/>
          </w:tcPr>
          <w:p w14:paraId="1219B6F1" w14:textId="7B2EB516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3A56FE2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EB0D3CA" w14:textId="3A75655D" w:rsidR="00F92D9A" w:rsidRPr="00FF2D1E" w:rsidRDefault="00F92D9A" w:rsidP="00F92D9A">
            <w:pPr>
              <w:pStyle w:val="NoSpacing"/>
            </w:pPr>
            <w:del w:id="105" w:author="Kronsberg, Shari" w:date="2020-12-16T22:26:00Z">
              <w:r w:rsidDel="00950489">
                <w:delText xml:space="preserve">     Vascular surgery, n (%)</w:delText>
              </w:r>
            </w:del>
          </w:p>
        </w:tc>
        <w:tc>
          <w:tcPr>
            <w:tcW w:w="2070" w:type="dxa"/>
            <w:vAlign w:val="center"/>
          </w:tcPr>
          <w:p w14:paraId="50B9A6FA" w14:textId="0E06EB16" w:rsidR="00F92D9A" w:rsidRPr="00FF2D1E" w:rsidRDefault="00F92D9A" w:rsidP="00F92D9A">
            <w:pPr>
              <w:pStyle w:val="NoSpacing"/>
            </w:pPr>
            <w:del w:id="106" w:author="Kronsberg, Shari" w:date="2020-12-16T22:26:00Z">
              <w:r w:rsidDel="00950489">
                <w:delText>41 (3.0)</w:delText>
              </w:r>
            </w:del>
          </w:p>
        </w:tc>
        <w:tc>
          <w:tcPr>
            <w:tcW w:w="1895" w:type="dxa"/>
            <w:vAlign w:val="center"/>
          </w:tcPr>
          <w:p w14:paraId="4C71E626" w14:textId="47A131F9" w:rsidR="00F92D9A" w:rsidRDefault="00F92D9A" w:rsidP="00F92D9A">
            <w:pPr>
              <w:pStyle w:val="NoSpacing"/>
            </w:pPr>
            <w:del w:id="107" w:author="Kronsberg, Shari" w:date="2020-12-16T22:26:00Z">
              <w:r w:rsidDel="00950489">
                <w:delText>19 (1.1)</w:delText>
              </w:r>
            </w:del>
          </w:p>
        </w:tc>
        <w:tc>
          <w:tcPr>
            <w:tcW w:w="1080" w:type="dxa"/>
            <w:vAlign w:val="center"/>
          </w:tcPr>
          <w:p w14:paraId="3FDDC839" w14:textId="4B16E021" w:rsidR="00F92D9A" w:rsidRPr="00FF2D1E" w:rsidRDefault="00F92D9A" w:rsidP="00F92D9A">
            <w:pPr>
              <w:pStyle w:val="NoSpacing"/>
            </w:pPr>
            <w:del w:id="108" w:author="Kronsberg, Shari" w:date="2020-12-16T22:26:00Z">
              <w:r w:rsidDel="00950489">
                <w:delText>0.0002</w:delText>
              </w:r>
            </w:del>
          </w:p>
        </w:tc>
      </w:tr>
      <w:tr w:rsidR="00F92D9A" w:rsidRPr="00FF2D1E" w14:paraId="139F3495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661415D" w14:textId="6C2D46E3" w:rsidR="00F92D9A" w:rsidRPr="00FF2D1E" w:rsidRDefault="00F92D9A" w:rsidP="00F92D9A">
            <w:pPr>
              <w:pStyle w:val="NoSpacing"/>
            </w:pPr>
            <w:r>
              <w:t xml:space="preserve">     Coronary revascularization, n (%)</w:t>
            </w:r>
          </w:p>
        </w:tc>
        <w:tc>
          <w:tcPr>
            <w:tcW w:w="2070" w:type="dxa"/>
            <w:vAlign w:val="center"/>
          </w:tcPr>
          <w:p w14:paraId="4C1557CA" w14:textId="5FCEBE87" w:rsidR="00F92D9A" w:rsidRPr="00FF2D1E" w:rsidRDefault="00F92D9A" w:rsidP="00F92D9A">
            <w:pPr>
              <w:pStyle w:val="NoSpacing"/>
            </w:pPr>
            <w:r>
              <w:t>306 (22.5)</w:t>
            </w:r>
          </w:p>
        </w:tc>
        <w:tc>
          <w:tcPr>
            <w:tcW w:w="1895" w:type="dxa"/>
            <w:vAlign w:val="center"/>
          </w:tcPr>
          <w:p w14:paraId="697A4CB2" w14:textId="391FC39E" w:rsidR="00F92D9A" w:rsidRDefault="00F92D9A" w:rsidP="00F92D9A">
            <w:pPr>
              <w:pStyle w:val="NoSpacing"/>
            </w:pPr>
            <w:r>
              <w:t>83 (4.9)</w:t>
            </w:r>
          </w:p>
        </w:tc>
        <w:tc>
          <w:tcPr>
            <w:tcW w:w="1080" w:type="dxa"/>
            <w:vAlign w:val="center"/>
          </w:tcPr>
          <w:p w14:paraId="46505A26" w14:textId="326E5A8F" w:rsidR="00F92D9A" w:rsidRPr="00FF2D1E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6BBA32FB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91E31" w14:textId="1A438764" w:rsidR="00F92D9A" w:rsidRDefault="00F92D9A" w:rsidP="00F92D9A">
            <w:pPr>
              <w:pStyle w:val="NoSpacing"/>
            </w:pPr>
            <w:r>
              <w:t xml:space="preserve">     PCI, n (%)</w:t>
            </w:r>
          </w:p>
        </w:tc>
        <w:tc>
          <w:tcPr>
            <w:tcW w:w="2070" w:type="dxa"/>
            <w:vAlign w:val="center"/>
          </w:tcPr>
          <w:p w14:paraId="68D80C40" w14:textId="19703376" w:rsidR="00F92D9A" w:rsidRDefault="00F92D9A" w:rsidP="00F92D9A">
            <w:pPr>
              <w:pStyle w:val="NoSpacing"/>
            </w:pPr>
            <w:r>
              <w:t>203 (14.9)</w:t>
            </w:r>
          </w:p>
        </w:tc>
        <w:tc>
          <w:tcPr>
            <w:tcW w:w="1895" w:type="dxa"/>
            <w:vAlign w:val="center"/>
          </w:tcPr>
          <w:p w14:paraId="2810E30D" w14:textId="12A0606A" w:rsidR="00F92D9A" w:rsidRDefault="00F92D9A" w:rsidP="00F92D9A">
            <w:pPr>
              <w:pStyle w:val="NoSpacing"/>
            </w:pPr>
            <w:r>
              <w:t>65 (3.9)</w:t>
            </w:r>
          </w:p>
        </w:tc>
        <w:tc>
          <w:tcPr>
            <w:tcW w:w="1080" w:type="dxa"/>
            <w:vAlign w:val="center"/>
          </w:tcPr>
          <w:p w14:paraId="0E805143" w14:textId="385D59EE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F92D9A" w:rsidRPr="00FF2D1E" w14:paraId="520BE17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142B780" w14:textId="4413924A" w:rsidR="00F92D9A" w:rsidRDefault="00F92D9A" w:rsidP="00F92D9A">
            <w:pPr>
              <w:pStyle w:val="NoSpacing"/>
            </w:pPr>
            <w:r>
              <w:t xml:space="preserve">     CABG surgery, n (%)</w:t>
            </w:r>
          </w:p>
        </w:tc>
        <w:tc>
          <w:tcPr>
            <w:tcW w:w="2070" w:type="dxa"/>
            <w:vAlign w:val="center"/>
          </w:tcPr>
          <w:p w14:paraId="57868E21" w14:textId="0072F75C" w:rsidR="00F92D9A" w:rsidRDefault="00F92D9A" w:rsidP="00F92D9A">
            <w:pPr>
              <w:pStyle w:val="NoSpacing"/>
            </w:pPr>
            <w:r>
              <w:t>155 (11.4)</w:t>
            </w:r>
          </w:p>
        </w:tc>
        <w:tc>
          <w:tcPr>
            <w:tcW w:w="1895" w:type="dxa"/>
            <w:vAlign w:val="center"/>
          </w:tcPr>
          <w:p w14:paraId="68BE1E59" w14:textId="2D9F7815" w:rsidR="00F92D9A" w:rsidRDefault="00F92D9A" w:rsidP="00F92D9A">
            <w:pPr>
              <w:pStyle w:val="NoSpacing"/>
            </w:pPr>
            <w:r>
              <w:t>26 (1.6)</w:t>
            </w:r>
          </w:p>
        </w:tc>
        <w:tc>
          <w:tcPr>
            <w:tcW w:w="1080" w:type="dxa"/>
            <w:vAlign w:val="center"/>
          </w:tcPr>
          <w:p w14:paraId="15ED7771" w14:textId="33B44DF3" w:rsidR="00F92D9A" w:rsidRDefault="00F92D9A" w:rsidP="00F92D9A">
            <w:pPr>
              <w:pStyle w:val="NoSpacing"/>
            </w:pPr>
            <w:r>
              <w:t>&lt;0.0001</w:t>
            </w:r>
          </w:p>
        </w:tc>
      </w:tr>
      <w:tr w:rsidR="00950489" w:rsidRPr="00FF2D1E" w14:paraId="2A0EEF11" w14:textId="77777777" w:rsidTr="00BD7283">
        <w:trPr>
          <w:trHeight w:val="144"/>
          <w:ins w:id="109" w:author="Kronsberg, Shari" w:date="2020-12-16T22:24:00Z"/>
        </w:trPr>
        <w:tc>
          <w:tcPr>
            <w:tcW w:w="5125" w:type="dxa"/>
            <w:gridSpan w:val="2"/>
            <w:vAlign w:val="center"/>
          </w:tcPr>
          <w:p w14:paraId="3955D338" w14:textId="5FB4957D" w:rsidR="00950489" w:rsidRDefault="00950489" w:rsidP="00950489">
            <w:pPr>
              <w:pStyle w:val="NoSpacing"/>
              <w:rPr>
                <w:ins w:id="110" w:author="Kronsberg, Shari" w:date="2020-12-16T22:24:00Z"/>
              </w:rPr>
            </w:pPr>
            <w:ins w:id="111" w:author="Kronsberg, Shari" w:date="2020-12-16T22:26:00Z">
              <w:r>
                <w:t xml:space="preserve">     Vascular surgery, n (%)</w:t>
              </w:r>
            </w:ins>
          </w:p>
        </w:tc>
        <w:tc>
          <w:tcPr>
            <w:tcW w:w="2070" w:type="dxa"/>
            <w:vAlign w:val="center"/>
          </w:tcPr>
          <w:p w14:paraId="2C94CE1B" w14:textId="2DD7D02D" w:rsidR="00950489" w:rsidRDefault="00950489" w:rsidP="00950489">
            <w:pPr>
              <w:pStyle w:val="NoSpacing"/>
              <w:rPr>
                <w:ins w:id="112" w:author="Kronsberg, Shari" w:date="2020-12-16T22:24:00Z"/>
              </w:rPr>
            </w:pPr>
            <w:ins w:id="113" w:author="Kronsberg, Shari" w:date="2020-12-16T22:26:00Z">
              <w:r>
                <w:t>41 (3.0)</w:t>
              </w:r>
            </w:ins>
          </w:p>
        </w:tc>
        <w:tc>
          <w:tcPr>
            <w:tcW w:w="1895" w:type="dxa"/>
            <w:vAlign w:val="center"/>
          </w:tcPr>
          <w:p w14:paraId="63B3B594" w14:textId="4B5A1A2D" w:rsidR="00950489" w:rsidRDefault="00950489" w:rsidP="00950489">
            <w:pPr>
              <w:pStyle w:val="NoSpacing"/>
              <w:rPr>
                <w:ins w:id="114" w:author="Kronsberg, Shari" w:date="2020-12-16T22:24:00Z"/>
              </w:rPr>
            </w:pPr>
            <w:ins w:id="115" w:author="Kronsberg, Shari" w:date="2020-12-16T22:26:00Z">
              <w:r>
                <w:t>19 (1.1)</w:t>
              </w:r>
            </w:ins>
          </w:p>
        </w:tc>
        <w:tc>
          <w:tcPr>
            <w:tcW w:w="1080" w:type="dxa"/>
            <w:vAlign w:val="center"/>
          </w:tcPr>
          <w:p w14:paraId="0049CB75" w14:textId="5AAB034B" w:rsidR="00950489" w:rsidRDefault="00950489" w:rsidP="00950489">
            <w:pPr>
              <w:pStyle w:val="NoSpacing"/>
              <w:rPr>
                <w:ins w:id="116" w:author="Kronsberg, Shari" w:date="2020-12-16T22:24:00Z"/>
              </w:rPr>
            </w:pPr>
            <w:ins w:id="117" w:author="Kronsberg, Shari" w:date="2020-12-16T22:26:00Z">
              <w:r>
                <w:t>0.0002</w:t>
              </w:r>
            </w:ins>
          </w:p>
        </w:tc>
      </w:tr>
      <w:tr w:rsidR="00950489" w:rsidRPr="00FF2D1E" w14:paraId="3CA5648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D0C8814" w14:textId="1F87D9C9" w:rsidR="00950489" w:rsidRPr="00FF2D1E" w:rsidRDefault="00950489" w:rsidP="00950489">
            <w:pPr>
              <w:pStyle w:val="NoSpacing"/>
            </w:pPr>
            <w:r>
              <w:t xml:space="preserve">     COPD, n (%)</w:t>
            </w:r>
          </w:p>
        </w:tc>
        <w:tc>
          <w:tcPr>
            <w:tcW w:w="2070" w:type="dxa"/>
            <w:vAlign w:val="center"/>
          </w:tcPr>
          <w:p w14:paraId="44CD570F" w14:textId="55882E75" w:rsidR="00950489" w:rsidRPr="00FF2D1E" w:rsidRDefault="00950489" w:rsidP="00950489">
            <w:pPr>
              <w:pStyle w:val="NoSpacing"/>
            </w:pPr>
            <w:r>
              <w:t>104 (7.8)</w:t>
            </w:r>
          </w:p>
        </w:tc>
        <w:tc>
          <w:tcPr>
            <w:tcW w:w="1895" w:type="dxa"/>
            <w:vAlign w:val="center"/>
          </w:tcPr>
          <w:p w14:paraId="562D3919" w14:textId="59CE9299" w:rsidR="00950489" w:rsidRDefault="00950489" w:rsidP="00950489">
            <w:pPr>
              <w:pStyle w:val="NoSpacing"/>
            </w:pPr>
            <w:r>
              <w:t>114 (6.9)</w:t>
            </w:r>
          </w:p>
        </w:tc>
        <w:tc>
          <w:tcPr>
            <w:tcW w:w="1080" w:type="dxa"/>
            <w:vAlign w:val="center"/>
          </w:tcPr>
          <w:p w14:paraId="34C9CC0A" w14:textId="6F56EAEF" w:rsidR="00950489" w:rsidRPr="00FF2D1E" w:rsidRDefault="00950489" w:rsidP="00950489">
            <w:pPr>
              <w:pStyle w:val="NoSpacing"/>
            </w:pPr>
            <w:r>
              <w:t>0.3617</w:t>
            </w:r>
          </w:p>
        </w:tc>
      </w:tr>
      <w:tr w:rsidR="00950489" w:rsidRPr="00FF2D1E" w14:paraId="2BC5812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00ED1DC" w14:textId="54E16B11" w:rsidR="00950489" w:rsidRPr="00FF2D1E" w:rsidRDefault="00950489" w:rsidP="0095048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Menopause, n (%)</w:t>
            </w:r>
          </w:p>
        </w:tc>
        <w:tc>
          <w:tcPr>
            <w:tcW w:w="2070" w:type="dxa"/>
            <w:vAlign w:val="center"/>
          </w:tcPr>
          <w:p w14:paraId="4395A297" w14:textId="646B1485" w:rsidR="00950489" w:rsidRPr="00FF2D1E" w:rsidRDefault="00950489" w:rsidP="00950489">
            <w:pPr>
              <w:pStyle w:val="NoSpacing"/>
            </w:pPr>
            <w:r>
              <w:t>564 (98.0)</w:t>
            </w:r>
          </w:p>
        </w:tc>
        <w:tc>
          <w:tcPr>
            <w:tcW w:w="1895" w:type="dxa"/>
            <w:vAlign w:val="center"/>
          </w:tcPr>
          <w:p w14:paraId="7C2FD374" w14:textId="64DAD0AB" w:rsidR="00950489" w:rsidRDefault="00950489" w:rsidP="00950489">
            <w:pPr>
              <w:pStyle w:val="NoSpacing"/>
            </w:pPr>
            <w:r>
              <w:t>851 (93.1)</w:t>
            </w:r>
          </w:p>
        </w:tc>
        <w:tc>
          <w:tcPr>
            <w:tcW w:w="1080" w:type="dxa"/>
            <w:vAlign w:val="center"/>
          </w:tcPr>
          <w:p w14:paraId="1F4EC418" w14:textId="265EFD14" w:rsidR="00950489" w:rsidRPr="00FF2D1E" w:rsidRDefault="00950489" w:rsidP="00950489">
            <w:pPr>
              <w:pStyle w:val="NoSpacing"/>
            </w:pPr>
            <w:r>
              <w:t>1.0000</w:t>
            </w:r>
          </w:p>
        </w:tc>
      </w:tr>
      <w:tr w:rsidR="00950489" w:rsidRPr="00FF2D1E" w14:paraId="6049B69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69F563A" w14:textId="72165B0C" w:rsidR="00950489" w:rsidRPr="00FF2D1E" w:rsidRDefault="00950489" w:rsidP="00950489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Cancer, n (%)</w:t>
            </w:r>
          </w:p>
        </w:tc>
        <w:tc>
          <w:tcPr>
            <w:tcW w:w="2070" w:type="dxa"/>
            <w:vAlign w:val="center"/>
          </w:tcPr>
          <w:p w14:paraId="49BBBF78" w14:textId="7AFF2BB2" w:rsidR="00950489" w:rsidRPr="00FF2D1E" w:rsidRDefault="00950489" w:rsidP="00950489">
            <w:pPr>
              <w:pStyle w:val="NoSpacing"/>
            </w:pPr>
            <w:r>
              <w:t>489 (35.9)</w:t>
            </w:r>
          </w:p>
        </w:tc>
        <w:tc>
          <w:tcPr>
            <w:tcW w:w="1895" w:type="dxa"/>
            <w:vAlign w:val="center"/>
          </w:tcPr>
          <w:p w14:paraId="32A1E222" w14:textId="39842F33" w:rsidR="00950489" w:rsidRDefault="00950489" w:rsidP="00950489">
            <w:pPr>
              <w:pStyle w:val="NoSpacing"/>
            </w:pPr>
            <w:r>
              <w:t>497 (29.6)</w:t>
            </w:r>
          </w:p>
        </w:tc>
        <w:tc>
          <w:tcPr>
            <w:tcW w:w="1080" w:type="dxa"/>
            <w:vAlign w:val="center"/>
          </w:tcPr>
          <w:p w14:paraId="09C83298" w14:textId="28B01FA8" w:rsidR="00950489" w:rsidRPr="00FF2D1E" w:rsidRDefault="00950489" w:rsidP="00950489">
            <w:pPr>
              <w:pStyle w:val="NoSpacing"/>
            </w:pPr>
            <w:r>
              <w:t>0.0002</w:t>
            </w:r>
          </w:p>
        </w:tc>
      </w:tr>
      <w:tr w:rsidR="00950489" w:rsidRPr="00FF2D1E" w14:paraId="119AF1EC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8926BFA" w14:textId="77777777" w:rsidR="00950489" w:rsidRPr="00FF2D1E" w:rsidRDefault="00950489" w:rsidP="00950489">
            <w:pPr>
              <w:pStyle w:val="NoSpacing"/>
            </w:pPr>
            <w:r w:rsidRPr="00FF2D1E">
              <w:t>Medications</w:t>
            </w:r>
          </w:p>
        </w:tc>
        <w:tc>
          <w:tcPr>
            <w:tcW w:w="2070" w:type="dxa"/>
          </w:tcPr>
          <w:p w14:paraId="64453594" w14:textId="77777777" w:rsidR="00950489" w:rsidRPr="00FF2D1E" w:rsidRDefault="00950489" w:rsidP="00950489">
            <w:pPr>
              <w:pStyle w:val="NoSpacing"/>
            </w:pPr>
          </w:p>
        </w:tc>
        <w:tc>
          <w:tcPr>
            <w:tcW w:w="1895" w:type="dxa"/>
          </w:tcPr>
          <w:p w14:paraId="7D262938" w14:textId="77777777" w:rsidR="00950489" w:rsidRPr="00FF2D1E" w:rsidRDefault="00950489" w:rsidP="00950489">
            <w:pPr>
              <w:pStyle w:val="NoSpacing"/>
            </w:pPr>
          </w:p>
        </w:tc>
        <w:tc>
          <w:tcPr>
            <w:tcW w:w="1080" w:type="dxa"/>
          </w:tcPr>
          <w:p w14:paraId="08286AEE" w14:textId="77777777" w:rsidR="00950489" w:rsidRPr="00FF2D1E" w:rsidRDefault="00950489" w:rsidP="00950489">
            <w:pPr>
              <w:pStyle w:val="NoSpacing"/>
            </w:pPr>
          </w:p>
        </w:tc>
      </w:tr>
      <w:tr w:rsidR="00950489" w:rsidRPr="00FF2D1E" w14:paraId="0678EDED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5E3E23C" w14:textId="374DB930" w:rsidR="00950489" w:rsidRPr="00FF2D1E" w:rsidRDefault="00950489" w:rsidP="00950489">
            <w:pPr>
              <w:pStyle w:val="NoSpacing"/>
            </w:pPr>
            <w:r w:rsidRPr="00FF2D1E">
              <w:t xml:space="preserve">     Aspirin dose &gt;</w:t>
            </w:r>
            <w:r>
              <w:t>81 mg/d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226AFE3A" w14:textId="2A3C55C2" w:rsidR="00950489" w:rsidRDefault="00950489" w:rsidP="00950489">
            <w:pPr>
              <w:pStyle w:val="NoSpacing"/>
            </w:pPr>
            <w:r>
              <w:t>353 (25.9)</w:t>
            </w:r>
          </w:p>
        </w:tc>
        <w:tc>
          <w:tcPr>
            <w:tcW w:w="1895" w:type="dxa"/>
            <w:vAlign w:val="center"/>
          </w:tcPr>
          <w:p w14:paraId="2592AAAE" w14:textId="1F1393C4" w:rsidR="00950489" w:rsidRDefault="00950489" w:rsidP="00950489">
            <w:pPr>
              <w:pStyle w:val="NoSpacing"/>
            </w:pPr>
            <w:r>
              <w:t>0 (0)</w:t>
            </w:r>
          </w:p>
        </w:tc>
        <w:tc>
          <w:tcPr>
            <w:tcW w:w="1080" w:type="dxa"/>
          </w:tcPr>
          <w:p w14:paraId="26041A7D" w14:textId="50653FE3" w:rsidR="00950489" w:rsidRDefault="00950489" w:rsidP="00950489">
            <w:pPr>
              <w:pStyle w:val="NoSpacing"/>
            </w:pPr>
            <w:r>
              <w:t>&lt;0.0001</w:t>
            </w:r>
          </w:p>
        </w:tc>
      </w:tr>
      <w:tr w:rsidR="00950489" w:rsidRPr="00FF2D1E" w14:paraId="6110E683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810A113" w14:textId="6739A286" w:rsidR="00950489" w:rsidRPr="00FF2D1E" w:rsidRDefault="00950489" w:rsidP="00950489">
            <w:pPr>
              <w:pStyle w:val="NoSpacing"/>
            </w:pPr>
            <w:r w:rsidRPr="00FF2D1E">
              <w:t xml:space="preserve">     NSAID, n (%)</w:t>
            </w:r>
          </w:p>
        </w:tc>
        <w:tc>
          <w:tcPr>
            <w:tcW w:w="2070" w:type="dxa"/>
            <w:vAlign w:val="center"/>
          </w:tcPr>
          <w:p w14:paraId="11004014" w14:textId="67B2C452" w:rsidR="00950489" w:rsidRDefault="00950489" w:rsidP="00950489">
            <w:pPr>
              <w:pStyle w:val="NoSpacing"/>
            </w:pPr>
            <w:r>
              <w:t>315 (23.1)</w:t>
            </w:r>
          </w:p>
        </w:tc>
        <w:tc>
          <w:tcPr>
            <w:tcW w:w="1895" w:type="dxa"/>
            <w:vAlign w:val="center"/>
          </w:tcPr>
          <w:p w14:paraId="58FCA614" w14:textId="7CD1BEED" w:rsidR="00950489" w:rsidRDefault="00950489" w:rsidP="00950489">
            <w:pPr>
              <w:pStyle w:val="NoSpacing"/>
            </w:pPr>
            <w:r>
              <w:t>453 (2</w:t>
            </w:r>
            <w:ins w:id="118" w:author="Kronsberg, Shari" w:date="2020-12-16T18:07:00Z">
              <w:r>
                <w:t>7.0</w:t>
              </w:r>
            </w:ins>
            <w:del w:id="119" w:author="Kronsberg, Shari" w:date="2020-12-16T18:07:00Z">
              <w:r w:rsidDel="000071C9">
                <w:delText>6.9</w:delText>
              </w:r>
            </w:del>
            <w:r>
              <w:t>)</w:t>
            </w:r>
          </w:p>
        </w:tc>
        <w:tc>
          <w:tcPr>
            <w:tcW w:w="1080" w:type="dxa"/>
            <w:vAlign w:val="center"/>
          </w:tcPr>
          <w:p w14:paraId="0EF17B39" w14:textId="7A06B1C8" w:rsidR="00950489" w:rsidRDefault="00950489" w:rsidP="00950489">
            <w:pPr>
              <w:pStyle w:val="NoSpacing"/>
            </w:pPr>
            <w:r>
              <w:t>0.0154</w:t>
            </w:r>
          </w:p>
        </w:tc>
      </w:tr>
      <w:tr w:rsidR="00950489" w:rsidRPr="00FF2D1E" w14:paraId="4F83D919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AA8EEA4" w14:textId="33D29DE8" w:rsidR="00950489" w:rsidRPr="00FF2D1E" w:rsidRDefault="00950489" w:rsidP="00950489">
            <w:pPr>
              <w:pStyle w:val="NoSpacing"/>
            </w:pPr>
            <w:r>
              <w:lastRenderedPageBreak/>
              <w:t xml:space="preserve">     Antihypertensive therapy</w:t>
            </w:r>
            <w:ins w:id="120" w:author="Kronsberg, Shari" w:date="2020-12-16T17:44:00Z">
              <w:r>
                <w:t xml:space="preserve"> n (%)</w:t>
              </w:r>
            </w:ins>
          </w:p>
        </w:tc>
        <w:tc>
          <w:tcPr>
            <w:tcW w:w="2070" w:type="dxa"/>
            <w:vAlign w:val="center"/>
          </w:tcPr>
          <w:p w14:paraId="1DD7E4FE" w14:textId="50227D9E" w:rsidR="00950489" w:rsidRDefault="00950489" w:rsidP="00950489">
            <w:pPr>
              <w:pStyle w:val="NoSpacing"/>
            </w:pPr>
            <w:r>
              <w:t>51 (3.7)</w:t>
            </w:r>
          </w:p>
        </w:tc>
        <w:tc>
          <w:tcPr>
            <w:tcW w:w="1895" w:type="dxa"/>
            <w:vAlign w:val="center"/>
          </w:tcPr>
          <w:p w14:paraId="0D5EB5A9" w14:textId="4273522E" w:rsidR="00950489" w:rsidRDefault="00950489" w:rsidP="00950489">
            <w:pPr>
              <w:pStyle w:val="NoSpacing"/>
            </w:pPr>
            <w:r>
              <w:t>35 (2.1)</w:t>
            </w:r>
          </w:p>
        </w:tc>
        <w:tc>
          <w:tcPr>
            <w:tcW w:w="1080" w:type="dxa"/>
            <w:vAlign w:val="center"/>
          </w:tcPr>
          <w:p w14:paraId="76D7CA96" w14:textId="479E47D3" w:rsidR="00950489" w:rsidRDefault="00950489" w:rsidP="00950489">
            <w:pPr>
              <w:pStyle w:val="NoSpacing"/>
            </w:pPr>
            <w:r>
              <w:t>0.00</w:t>
            </w:r>
            <w:ins w:id="121" w:author="Kronsberg, Shari" w:date="2020-12-16T18:07:00Z">
              <w:r>
                <w:t>60</w:t>
              </w:r>
            </w:ins>
            <w:del w:id="122" w:author="Kronsberg, Shari" w:date="2020-12-16T18:07:00Z">
              <w:r w:rsidDel="000071C9">
                <w:delText>06</w:delText>
              </w:r>
            </w:del>
          </w:p>
        </w:tc>
      </w:tr>
      <w:tr w:rsidR="00803784" w:rsidRPr="00FF2D1E" w14:paraId="1418E3BF" w14:textId="77777777" w:rsidTr="00BD7283">
        <w:trPr>
          <w:trHeight w:val="144"/>
          <w:ins w:id="123" w:author="Kronsberg, Shari" w:date="2020-12-16T22:33:00Z"/>
        </w:trPr>
        <w:tc>
          <w:tcPr>
            <w:tcW w:w="5125" w:type="dxa"/>
            <w:gridSpan w:val="2"/>
            <w:vAlign w:val="center"/>
          </w:tcPr>
          <w:p w14:paraId="169BED55" w14:textId="05A94550" w:rsidR="00803784" w:rsidRPr="00FF2D1E" w:rsidRDefault="00803784" w:rsidP="00803784">
            <w:pPr>
              <w:pStyle w:val="NoSpacing"/>
              <w:rPr>
                <w:ins w:id="124" w:author="Kronsberg, Shari" w:date="2020-12-16T22:33:00Z"/>
              </w:rPr>
            </w:pPr>
            <w:ins w:id="125" w:author="Kronsberg, Shari" w:date="2020-12-16T22:34:00Z">
              <w:r w:rsidRPr="00FF2D1E">
                <w:t xml:space="preserve">     Beta-blocker, n (%)</w:t>
              </w:r>
            </w:ins>
          </w:p>
        </w:tc>
        <w:tc>
          <w:tcPr>
            <w:tcW w:w="2070" w:type="dxa"/>
            <w:vAlign w:val="center"/>
          </w:tcPr>
          <w:p w14:paraId="76ECA17B" w14:textId="49D4CBC4" w:rsidR="00803784" w:rsidRDefault="00803784" w:rsidP="00803784">
            <w:pPr>
              <w:pStyle w:val="NoSpacing"/>
              <w:rPr>
                <w:ins w:id="126" w:author="Kronsberg, Shari" w:date="2020-12-16T22:33:00Z"/>
              </w:rPr>
            </w:pPr>
            <w:ins w:id="127" w:author="Kronsberg, Shari" w:date="2020-12-16T22:34:00Z">
              <w:r>
                <w:t>540 (39.6)</w:t>
              </w:r>
            </w:ins>
          </w:p>
        </w:tc>
        <w:tc>
          <w:tcPr>
            <w:tcW w:w="1895" w:type="dxa"/>
            <w:vAlign w:val="center"/>
          </w:tcPr>
          <w:p w14:paraId="6EFBD016" w14:textId="0399FB28" w:rsidR="00803784" w:rsidRDefault="00803784" w:rsidP="00803784">
            <w:pPr>
              <w:pStyle w:val="NoSpacing"/>
              <w:rPr>
                <w:ins w:id="128" w:author="Kronsberg, Shari" w:date="2020-12-16T22:33:00Z"/>
              </w:rPr>
            </w:pPr>
            <w:ins w:id="129" w:author="Kronsberg, Shari" w:date="2020-12-16T22:34:00Z">
              <w:r>
                <w:t>275 (16.4)</w:t>
              </w:r>
            </w:ins>
          </w:p>
        </w:tc>
        <w:tc>
          <w:tcPr>
            <w:tcW w:w="1080" w:type="dxa"/>
            <w:vAlign w:val="center"/>
          </w:tcPr>
          <w:p w14:paraId="4D6AC51E" w14:textId="4544DA57" w:rsidR="00803784" w:rsidRDefault="00803784" w:rsidP="00803784">
            <w:pPr>
              <w:pStyle w:val="NoSpacing"/>
              <w:rPr>
                <w:ins w:id="130" w:author="Kronsberg, Shari" w:date="2020-12-16T22:33:00Z"/>
              </w:rPr>
            </w:pPr>
            <w:ins w:id="131" w:author="Kronsberg, Shari" w:date="2020-12-16T22:34:00Z">
              <w:r>
                <w:t>&lt;0.0001</w:t>
              </w:r>
            </w:ins>
          </w:p>
        </w:tc>
      </w:tr>
      <w:tr w:rsidR="00803784" w:rsidRPr="00FF2D1E" w14:paraId="6D5826E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003FACD3" w14:textId="77777777" w:rsidR="00803784" w:rsidRPr="00FF2D1E" w:rsidRDefault="00803784" w:rsidP="00803784">
            <w:pPr>
              <w:pStyle w:val="NoSpacing"/>
            </w:pPr>
            <w:r w:rsidRPr="00FF2D1E">
              <w:t xml:space="preserve">     </w:t>
            </w:r>
            <w:proofErr w:type="spellStart"/>
            <w:r w:rsidRPr="00FF2D1E">
              <w:t>ACEi</w:t>
            </w:r>
            <w:proofErr w:type="spellEnd"/>
            <w:r w:rsidRPr="00FF2D1E">
              <w:t>/ARB, n (%)</w:t>
            </w:r>
          </w:p>
        </w:tc>
        <w:tc>
          <w:tcPr>
            <w:tcW w:w="2070" w:type="dxa"/>
            <w:vAlign w:val="center"/>
          </w:tcPr>
          <w:p w14:paraId="25D5D613" w14:textId="5639EB97" w:rsidR="00803784" w:rsidRPr="00FF2D1E" w:rsidRDefault="00803784" w:rsidP="00803784">
            <w:pPr>
              <w:pStyle w:val="NoSpacing"/>
            </w:pPr>
            <w:r>
              <w:t>622 (45.6)</w:t>
            </w:r>
          </w:p>
        </w:tc>
        <w:tc>
          <w:tcPr>
            <w:tcW w:w="1895" w:type="dxa"/>
            <w:vAlign w:val="center"/>
          </w:tcPr>
          <w:p w14:paraId="119216B0" w14:textId="5D2488EC" w:rsidR="00803784" w:rsidRDefault="00803784" w:rsidP="00803784">
            <w:pPr>
              <w:pStyle w:val="NoSpacing"/>
            </w:pPr>
            <w:r>
              <w:t>385 (22.9)</w:t>
            </w:r>
          </w:p>
        </w:tc>
        <w:tc>
          <w:tcPr>
            <w:tcW w:w="1080" w:type="dxa"/>
            <w:vAlign w:val="center"/>
          </w:tcPr>
          <w:p w14:paraId="7CA8A894" w14:textId="16509C8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3E7B8258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69D976E8" w14:textId="52F12581" w:rsidR="00803784" w:rsidRPr="00FF2D1E" w:rsidRDefault="00803784" w:rsidP="00803784">
            <w:pPr>
              <w:pStyle w:val="NoSpacing"/>
            </w:pPr>
            <w:del w:id="132" w:author="Kronsberg, Shari" w:date="2020-12-16T22:34:00Z">
              <w:r w:rsidRPr="00FF2D1E" w:rsidDel="00803784">
                <w:delText xml:space="preserve">     Beta-blocker, n (%)</w:delText>
              </w:r>
            </w:del>
          </w:p>
        </w:tc>
        <w:tc>
          <w:tcPr>
            <w:tcW w:w="2070" w:type="dxa"/>
            <w:vAlign w:val="center"/>
          </w:tcPr>
          <w:p w14:paraId="56B3A062" w14:textId="29E50B59" w:rsidR="00803784" w:rsidRPr="00FF2D1E" w:rsidRDefault="00803784" w:rsidP="00803784">
            <w:pPr>
              <w:pStyle w:val="NoSpacing"/>
            </w:pPr>
            <w:del w:id="133" w:author="Kronsberg, Shari" w:date="2020-12-16T22:34:00Z">
              <w:r w:rsidDel="00803784">
                <w:delText>540 (39.6)</w:delText>
              </w:r>
            </w:del>
          </w:p>
        </w:tc>
        <w:tc>
          <w:tcPr>
            <w:tcW w:w="1895" w:type="dxa"/>
            <w:vAlign w:val="center"/>
          </w:tcPr>
          <w:p w14:paraId="57A7036F" w14:textId="419FC8BE" w:rsidR="00803784" w:rsidRDefault="00803784" w:rsidP="00803784">
            <w:pPr>
              <w:pStyle w:val="NoSpacing"/>
            </w:pPr>
            <w:del w:id="134" w:author="Kronsberg, Shari" w:date="2020-12-16T22:34:00Z">
              <w:r w:rsidDel="00803784">
                <w:delText>275 (16.4)</w:delText>
              </w:r>
            </w:del>
          </w:p>
        </w:tc>
        <w:tc>
          <w:tcPr>
            <w:tcW w:w="1080" w:type="dxa"/>
            <w:vAlign w:val="center"/>
          </w:tcPr>
          <w:p w14:paraId="1EA5174C" w14:textId="51C9B133" w:rsidR="00803784" w:rsidRPr="00FF2D1E" w:rsidRDefault="00803784" w:rsidP="00803784">
            <w:pPr>
              <w:pStyle w:val="NoSpacing"/>
            </w:pPr>
            <w:del w:id="135" w:author="Kronsberg, Shari" w:date="2020-12-16T22:34:00Z">
              <w:r w:rsidDel="00803784">
                <w:delText>&lt;0.0001</w:delText>
              </w:r>
            </w:del>
          </w:p>
        </w:tc>
      </w:tr>
      <w:tr w:rsidR="00803784" w:rsidRPr="00FF2D1E" w14:paraId="2C80F5EA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59EB264" w14:textId="7CEC8588" w:rsidR="00803784" w:rsidRPr="00FF2D1E" w:rsidRDefault="00803784" w:rsidP="00803784">
            <w:pPr>
              <w:pStyle w:val="NoSpacing"/>
            </w:pPr>
            <w:r>
              <w:t xml:space="preserve">     Lipid therapy</w:t>
            </w:r>
            <w:r w:rsidRPr="00FF2D1E">
              <w:t>, n (%)</w:t>
            </w:r>
          </w:p>
        </w:tc>
        <w:tc>
          <w:tcPr>
            <w:tcW w:w="2070" w:type="dxa"/>
            <w:vAlign w:val="center"/>
          </w:tcPr>
          <w:p w14:paraId="742E7AD8" w14:textId="0924908D" w:rsidR="00803784" w:rsidRPr="00FF2D1E" w:rsidRDefault="00803784" w:rsidP="00803784">
            <w:pPr>
              <w:pStyle w:val="NoSpacing"/>
            </w:pPr>
            <w:r>
              <w:t>893 (65.5)</w:t>
            </w:r>
          </w:p>
        </w:tc>
        <w:tc>
          <w:tcPr>
            <w:tcW w:w="1895" w:type="dxa"/>
            <w:vAlign w:val="center"/>
          </w:tcPr>
          <w:p w14:paraId="3327714F" w14:textId="39E6EE09" w:rsidR="00803784" w:rsidRDefault="00803784" w:rsidP="00803784">
            <w:pPr>
              <w:pStyle w:val="NoSpacing"/>
            </w:pPr>
            <w:r>
              <w:t>578 (34.4)</w:t>
            </w:r>
          </w:p>
        </w:tc>
        <w:tc>
          <w:tcPr>
            <w:tcW w:w="1080" w:type="dxa"/>
            <w:vAlign w:val="center"/>
          </w:tcPr>
          <w:p w14:paraId="44848F79" w14:textId="064BB75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5D0F721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23444B9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Statin, n (%)</w:t>
            </w:r>
          </w:p>
        </w:tc>
        <w:tc>
          <w:tcPr>
            <w:tcW w:w="2070" w:type="dxa"/>
            <w:vAlign w:val="center"/>
          </w:tcPr>
          <w:p w14:paraId="0E15206D" w14:textId="5ACA2838" w:rsidR="00803784" w:rsidRPr="00FF2D1E" w:rsidRDefault="00803784" w:rsidP="00803784">
            <w:pPr>
              <w:pStyle w:val="NoSpacing"/>
            </w:pPr>
            <w:r>
              <w:t>776 (56.9)</w:t>
            </w:r>
          </w:p>
        </w:tc>
        <w:tc>
          <w:tcPr>
            <w:tcW w:w="1895" w:type="dxa"/>
            <w:vAlign w:val="center"/>
          </w:tcPr>
          <w:p w14:paraId="31DB089F" w14:textId="6B469F5E" w:rsidR="00803784" w:rsidRDefault="00803784" w:rsidP="00803784">
            <w:pPr>
              <w:pStyle w:val="NoSpacing"/>
            </w:pPr>
            <w:r>
              <w:t>429 (25.5)</w:t>
            </w:r>
          </w:p>
        </w:tc>
        <w:tc>
          <w:tcPr>
            <w:tcW w:w="1080" w:type="dxa"/>
            <w:vAlign w:val="center"/>
          </w:tcPr>
          <w:p w14:paraId="4A19DBBB" w14:textId="325D67DE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5C266A3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3497EDEA" w14:textId="77777777" w:rsidR="00803784" w:rsidRPr="00FF2D1E" w:rsidRDefault="00803784" w:rsidP="00803784">
            <w:pPr>
              <w:pStyle w:val="NoSpacing"/>
            </w:pPr>
            <w:r w:rsidRPr="00FF2D1E">
              <w:t xml:space="preserve">     Diuretic, n (%)</w:t>
            </w:r>
          </w:p>
        </w:tc>
        <w:tc>
          <w:tcPr>
            <w:tcW w:w="2070" w:type="dxa"/>
            <w:vAlign w:val="center"/>
          </w:tcPr>
          <w:p w14:paraId="438EE786" w14:textId="1875D2A0" w:rsidR="00803784" w:rsidRPr="00FF2D1E" w:rsidRDefault="00803784" w:rsidP="00803784">
            <w:pPr>
              <w:pStyle w:val="NoSpacing"/>
            </w:pPr>
            <w:r>
              <w:t>423 (31.0)</w:t>
            </w:r>
          </w:p>
        </w:tc>
        <w:tc>
          <w:tcPr>
            <w:tcW w:w="1895" w:type="dxa"/>
            <w:vAlign w:val="center"/>
          </w:tcPr>
          <w:p w14:paraId="37A7AD6A" w14:textId="0F5CB9A9" w:rsidR="00803784" w:rsidRDefault="00803784" w:rsidP="00803784">
            <w:pPr>
              <w:pStyle w:val="NoSpacing"/>
            </w:pPr>
            <w:r>
              <w:t>323 (19.2)</w:t>
            </w:r>
          </w:p>
        </w:tc>
        <w:tc>
          <w:tcPr>
            <w:tcW w:w="1080" w:type="dxa"/>
            <w:vAlign w:val="center"/>
          </w:tcPr>
          <w:p w14:paraId="3EE46C95" w14:textId="7765C342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3A80F852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48C4C061" w14:textId="0A8B5E19" w:rsidR="00803784" w:rsidRPr="00FF2D1E" w:rsidRDefault="00803784" w:rsidP="00803784">
            <w:pPr>
              <w:pStyle w:val="NoSpacing"/>
              <w:rPr>
                <w:highlight w:val="yellow"/>
              </w:rPr>
            </w:pPr>
            <w:r w:rsidRPr="00FF2D1E">
              <w:t xml:space="preserve">     </w:t>
            </w:r>
            <w:r>
              <w:t>Insulin, n (%)</w:t>
            </w:r>
          </w:p>
        </w:tc>
        <w:tc>
          <w:tcPr>
            <w:tcW w:w="2070" w:type="dxa"/>
            <w:vAlign w:val="center"/>
          </w:tcPr>
          <w:p w14:paraId="3F151644" w14:textId="7B1DF546" w:rsidR="00803784" w:rsidRPr="00FF2D1E" w:rsidRDefault="00803784" w:rsidP="00803784">
            <w:pPr>
              <w:pStyle w:val="NoSpacing"/>
            </w:pPr>
            <w:r>
              <w:t>38 (2.8)</w:t>
            </w:r>
          </w:p>
        </w:tc>
        <w:tc>
          <w:tcPr>
            <w:tcW w:w="1895" w:type="dxa"/>
            <w:vAlign w:val="center"/>
          </w:tcPr>
          <w:p w14:paraId="4A0E7AC7" w14:textId="734B3A12" w:rsidR="00803784" w:rsidRDefault="00803784" w:rsidP="00803784">
            <w:pPr>
              <w:pStyle w:val="NoSpacing"/>
            </w:pPr>
            <w:r>
              <w:t>11 (0.6)</w:t>
            </w:r>
          </w:p>
        </w:tc>
        <w:tc>
          <w:tcPr>
            <w:tcW w:w="1080" w:type="dxa"/>
            <w:vAlign w:val="center"/>
          </w:tcPr>
          <w:p w14:paraId="5F362046" w14:textId="2F696F95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1584D9BF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7024CD9B" w14:textId="76C0B4EE" w:rsidR="00803784" w:rsidRPr="00FF2D1E" w:rsidRDefault="00803784" w:rsidP="00803784">
            <w:pPr>
              <w:pStyle w:val="NoSpacing"/>
            </w:pPr>
            <w:r>
              <w:t xml:space="preserve">     Non-insulin diabetic therapy, n (%)</w:t>
            </w:r>
          </w:p>
        </w:tc>
        <w:tc>
          <w:tcPr>
            <w:tcW w:w="2070" w:type="dxa"/>
            <w:vAlign w:val="center"/>
          </w:tcPr>
          <w:p w14:paraId="4EF0A5B9" w14:textId="475784A0" w:rsidR="00803784" w:rsidRDefault="00803784" w:rsidP="00803784">
            <w:pPr>
              <w:pStyle w:val="NoSpacing"/>
            </w:pPr>
            <w:r>
              <w:t>179 (13.1)</w:t>
            </w:r>
          </w:p>
        </w:tc>
        <w:tc>
          <w:tcPr>
            <w:tcW w:w="1895" w:type="dxa"/>
            <w:vAlign w:val="center"/>
          </w:tcPr>
          <w:p w14:paraId="2B8724A5" w14:textId="27FFAECA" w:rsidR="00803784" w:rsidRDefault="00803784" w:rsidP="00803784">
            <w:pPr>
              <w:pStyle w:val="NoSpacing"/>
            </w:pPr>
            <w:r>
              <w:t>103 (6.1)</w:t>
            </w:r>
          </w:p>
        </w:tc>
        <w:tc>
          <w:tcPr>
            <w:tcW w:w="1080" w:type="dxa"/>
          </w:tcPr>
          <w:p w14:paraId="407CF9B8" w14:textId="68D77FDA" w:rsidR="00803784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7606D601" w14:textId="77777777" w:rsidTr="00BD7283">
        <w:trPr>
          <w:trHeight w:val="144"/>
        </w:trPr>
        <w:tc>
          <w:tcPr>
            <w:tcW w:w="5125" w:type="dxa"/>
            <w:gridSpan w:val="2"/>
            <w:vAlign w:val="center"/>
          </w:tcPr>
          <w:p w14:paraId="52393A1C" w14:textId="592C792F" w:rsidR="00803784" w:rsidRPr="00FF2D1E" w:rsidRDefault="00803784" w:rsidP="00803784">
            <w:pPr>
              <w:pStyle w:val="NoSpacing"/>
            </w:pPr>
            <w:r>
              <w:t xml:space="preserve">     </w:t>
            </w:r>
            <w:ins w:id="136" w:author="Kronsberg, Shari" w:date="2020-12-16T22:35:00Z">
              <w:r>
                <w:t xml:space="preserve">Oral </w:t>
              </w:r>
            </w:ins>
            <w:r>
              <w:t>Anticoagulant, n (%)</w:t>
            </w:r>
          </w:p>
        </w:tc>
        <w:tc>
          <w:tcPr>
            <w:tcW w:w="2070" w:type="dxa"/>
            <w:vAlign w:val="center"/>
          </w:tcPr>
          <w:p w14:paraId="78772E7E" w14:textId="0387D442" w:rsidR="00803784" w:rsidRDefault="00803784" w:rsidP="00803784">
            <w:pPr>
              <w:pStyle w:val="NoSpacing"/>
            </w:pPr>
            <w:r>
              <w:t>52 (3.8)</w:t>
            </w:r>
          </w:p>
        </w:tc>
        <w:tc>
          <w:tcPr>
            <w:tcW w:w="1895" w:type="dxa"/>
            <w:vAlign w:val="center"/>
          </w:tcPr>
          <w:p w14:paraId="57A6541B" w14:textId="16E144BE" w:rsidR="00803784" w:rsidRDefault="00803784" w:rsidP="00803784">
            <w:pPr>
              <w:pStyle w:val="NoSpacing"/>
            </w:pPr>
            <w:r>
              <w:t>102 (6.1)</w:t>
            </w:r>
          </w:p>
        </w:tc>
        <w:tc>
          <w:tcPr>
            <w:tcW w:w="1080" w:type="dxa"/>
          </w:tcPr>
          <w:p w14:paraId="14435454" w14:textId="60C10784" w:rsidR="00803784" w:rsidRDefault="00343EFB" w:rsidP="00803784">
            <w:pPr>
              <w:pStyle w:val="NoSpacing"/>
            </w:pPr>
            <w:ins w:id="137" w:author="Kronsberg, Shari" w:date="2020-12-16T22:48:00Z">
              <w:r>
                <w:t xml:space="preserve">  </w:t>
              </w:r>
            </w:ins>
            <w:r w:rsidR="00803784">
              <w:t>0.0048</w:t>
            </w:r>
          </w:p>
        </w:tc>
      </w:tr>
      <w:tr w:rsidR="00803784" w:rsidRPr="00FF2D1E" w14:paraId="297DBF5F" w14:textId="77777777" w:rsidTr="00E026E8">
        <w:tblPrEx>
          <w:tblW w:w="10170" w:type="dxa"/>
          <w:tblLayout w:type="fixed"/>
          <w:tblPrExChange w:id="138" w:author="Kronsberg, Shari" w:date="2020-12-16T22:38:00Z">
            <w:tblPrEx>
              <w:tblW w:w="10170" w:type="dxa"/>
              <w:tblLayout w:type="fixed"/>
            </w:tblPrEx>
          </w:tblPrExChange>
        </w:tblPrEx>
        <w:trPr>
          <w:trHeight w:val="144"/>
          <w:ins w:id="139" w:author="Kronsberg, Shari" w:date="2020-12-16T22:38:00Z"/>
          <w:trPrChange w:id="140" w:author="Kronsberg, Shari" w:date="2020-12-16T22:38:00Z">
            <w:trPr>
              <w:gridBefore w:val="1"/>
              <w:trHeight w:val="144"/>
            </w:trPr>
          </w:trPrChange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tcPrChange w:id="141" w:author="Kronsberg, Shari" w:date="2020-12-16T22:38:00Z">
              <w:tcPr>
                <w:tcW w:w="5125" w:type="dxa"/>
                <w:gridSpan w:val="3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DCE891D" w14:textId="241DBA87" w:rsidR="00803784" w:rsidRPr="00FF2D1E" w:rsidRDefault="00803784" w:rsidP="00803784">
            <w:pPr>
              <w:pStyle w:val="NoSpacing"/>
              <w:rPr>
                <w:ins w:id="142" w:author="Kronsberg, Shari" w:date="2020-12-16T22:38:00Z"/>
              </w:rPr>
            </w:pPr>
            <w:ins w:id="143" w:author="Kronsberg, Shari" w:date="2020-12-16T22:38:00Z">
              <w:r>
                <w:t xml:space="preserve">     </w:t>
              </w:r>
              <w:r w:rsidRPr="00803784">
                <w:rPr>
                  <w:highlight w:val="yellow"/>
                  <w:rPrChange w:id="144" w:author="Kronsberg, Shari" w:date="2020-12-16T22:39:00Z">
                    <w:rPr/>
                  </w:rPrChange>
                </w:rPr>
                <w:t>8-isoPGF</w:t>
              </w:r>
              <w:r w:rsidRPr="00803784">
                <w:rPr>
                  <w:highlight w:val="yellow"/>
                  <w:vertAlign w:val="subscript"/>
                  <w:rPrChange w:id="145" w:author="Kronsberg, Shari" w:date="2020-12-16T22:39:00Z">
                    <w:rPr>
                      <w:vertAlign w:val="subscript"/>
                    </w:rPr>
                  </w:rPrChange>
                </w:rPr>
                <w:t>2α</w:t>
              </w:r>
              <w:r w:rsidRPr="00803784">
                <w:rPr>
                  <w:highlight w:val="yellow"/>
                  <w:rPrChange w:id="146" w:author="Kronsberg, Shari" w:date="2020-12-16T22:39:00Z">
                    <w:rPr/>
                  </w:rPrChange>
                </w:rPr>
                <w:t xml:space="preserve"> (</w:t>
              </w:r>
              <w:proofErr w:type="spellStart"/>
              <w:r w:rsidRPr="00803784">
                <w:rPr>
                  <w:highlight w:val="yellow"/>
                  <w:rPrChange w:id="147" w:author="Kronsberg, Shari" w:date="2020-12-16T22:39:00Z">
                    <w:rPr/>
                  </w:rPrChange>
                </w:rPr>
                <w:t>p</w:t>
              </w:r>
              <w:r>
                <w:t>g</w:t>
              </w:r>
              <w:proofErr w:type="spellEnd"/>
              <w:r>
                <w:t xml:space="preserve">/mg creatinine), mean (SD) </w:t>
              </w:r>
            </w:ins>
          </w:p>
        </w:tc>
        <w:tc>
          <w:tcPr>
            <w:tcW w:w="2070" w:type="dxa"/>
            <w:tcBorders>
              <w:bottom w:val="single" w:sz="4" w:space="0" w:color="auto"/>
            </w:tcBorders>
            <w:tcPrChange w:id="148" w:author="Kronsberg, Shari" w:date="2020-12-16T22:38:00Z">
              <w:tcPr>
                <w:tcW w:w="207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476ED967" w14:textId="23899520" w:rsidR="00803784" w:rsidRPr="00FF2D1E" w:rsidRDefault="00803784" w:rsidP="00803784">
            <w:pPr>
              <w:pStyle w:val="NoSpacing"/>
              <w:rPr>
                <w:ins w:id="149" w:author="Kronsberg, Shari" w:date="2020-12-16T22:38:00Z"/>
              </w:rPr>
            </w:pPr>
            <w:ins w:id="150" w:author="Kronsberg, Shari" w:date="2020-12-16T22:38:00Z">
              <w:r>
                <w:t>1096 (599)</w:t>
              </w:r>
            </w:ins>
          </w:p>
        </w:tc>
        <w:tc>
          <w:tcPr>
            <w:tcW w:w="1895" w:type="dxa"/>
            <w:tcBorders>
              <w:bottom w:val="single" w:sz="4" w:space="0" w:color="auto"/>
            </w:tcBorders>
            <w:tcPrChange w:id="151" w:author="Kronsberg, Shari" w:date="2020-12-16T22:38:00Z">
              <w:tcPr>
                <w:tcW w:w="1895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02972348" w14:textId="702ABC6C" w:rsidR="00803784" w:rsidRPr="00FF2D1E" w:rsidRDefault="00803784" w:rsidP="00803784">
            <w:pPr>
              <w:pStyle w:val="NoSpacing"/>
              <w:rPr>
                <w:ins w:id="152" w:author="Kronsberg, Shari" w:date="2020-12-16T22:38:00Z"/>
              </w:rPr>
            </w:pPr>
            <w:ins w:id="153" w:author="Kronsberg, Shari" w:date="2020-12-16T22:38:00Z">
              <w:r>
                <w:t>1149 (663)992 [743,1403]</w:t>
              </w:r>
            </w:ins>
          </w:p>
        </w:tc>
        <w:tc>
          <w:tcPr>
            <w:tcW w:w="1080" w:type="dxa"/>
            <w:tcBorders>
              <w:bottom w:val="single" w:sz="4" w:space="0" w:color="auto"/>
            </w:tcBorders>
            <w:tcPrChange w:id="154" w:author="Kronsberg, Shari" w:date="2020-12-16T22:38:00Z">
              <w:tcPr>
                <w:tcW w:w="1080" w:type="dxa"/>
                <w:gridSpan w:val="2"/>
                <w:tcBorders>
                  <w:bottom w:val="single" w:sz="4" w:space="0" w:color="auto"/>
                </w:tcBorders>
                <w:vAlign w:val="center"/>
              </w:tcPr>
            </w:tcPrChange>
          </w:tcPr>
          <w:p w14:paraId="7B3132FB" w14:textId="050926DB" w:rsidR="00803784" w:rsidRPr="00FF2D1E" w:rsidRDefault="00343EFB" w:rsidP="00803784">
            <w:pPr>
              <w:pStyle w:val="NoSpacing"/>
              <w:rPr>
                <w:ins w:id="155" w:author="Kronsberg, Shari" w:date="2020-12-16T22:38:00Z"/>
              </w:rPr>
            </w:pPr>
            <w:ins w:id="156" w:author="Kronsberg, Shari" w:date="2020-12-16T22:49:00Z">
              <w:r>
                <w:t xml:space="preserve">  </w:t>
              </w:r>
            </w:ins>
            <w:ins w:id="157" w:author="Kronsberg, Shari" w:date="2020-12-16T22:38:00Z">
              <w:r w:rsidR="00803784">
                <w:t>0.0203</w:t>
              </w:r>
            </w:ins>
          </w:p>
        </w:tc>
      </w:tr>
      <w:tr w:rsidR="00803784" w:rsidRPr="00FF2D1E" w14:paraId="0D4BAF2E" w14:textId="77777777" w:rsidTr="00BD7283">
        <w:trPr>
          <w:trHeight w:val="144"/>
        </w:trPr>
        <w:tc>
          <w:tcPr>
            <w:tcW w:w="5125" w:type="dxa"/>
            <w:gridSpan w:val="2"/>
            <w:tcBorders>
              <w:bottom w:val="single" w:sz="4" w:space="0" w:color="auto"/>
            </w:tcBorders>
            <w:vAlign w:val="center"/>
          </w:tcPr>
          <w:p w14:paraId="49A42B4F" w14:textId="77777777" w:rsidR="00803784" w:rsidRPr="00FF2D1E" w:rsidRDefault="00803784" w:rsidP="00803784">
            <w:pPr>
              <w:pStyle w:val="NoSpacing"/>
            </w:pPr>
            <w:r w:rsidRPr="00FF2D1E">
              <w:t>Laboratory data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vAlign w:val="center"/>
          </w:tcPr>
          <w:p w14:paraId="3A1E51B6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895" w:type="dxa"/>
            <w:tcBorders>
              <w:bottom w:val="single" w:sz="4" w:space="0" w:color="auto"/>
            </w:tcBorders>
            <w:vAlign w:val="center"/>
          </w:tcPr>
          <w:p w14:paraId="3F133240" w14:textId="77777777" w:rsidR="00803784" w:rsidRPr="00FF2D1E" w:rsidRDefault="00803784" w:rsidP="00803784">
            <w:pPr>
              <w:pStyle w:val="NoSpacing"/>
            </w:pP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6049E10E" w14:textId="77777777" w:rsidR="00803784" w:rsidRPr="00FF2D1E" w:rsidRDefault="00803784" w:rsidP="00803784">
            <w:pPr>
              <w:pStyle w:val="NoSpacing"/>
            </w:pPr>
            <w:r w:rsidRPr="00FF2D1E">
              <w:t xml:space="preserve"> </w:t>
            </w:r>
          </w:p>
        </w:tc>
      </w:tr>
      <w:tr w:rsidR="00803784" w:rsidRPr="00FF2D1E" w14:paraId="2DB7425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B8C2A10" w14:textId="59A15AB0" w:rsidR="00803784" w:rsidRPr="00FF2D1E" w:rsidRDefault="00803784" w:rsidP="00803784">
            <w:pPr>
              <w:pStyle w:val="NoSpacing"/>
            </w:pPr>
            <w:r w:rsidRPr="00FF2D1E">
              <w:t xml:space="preserve">     Serum creatinine (mg/dL), </w:t>
            </w:r>
            <w:ins w:id="158" w:author="Kronsberg, Shari" w:date="2020-12-16T20:32:00Z">
              <w:r>
                <w:t xml:space="preserve">mean (SD) </w:t>
              </w:r>
            </w:ins>
            <w:del w:id="159" w:author="Kronsberg, Shari" w:date="2020-12-16T20:32:00Z">
              <w:r w:rsidRPr="00FF2D1E" w:rsidDel="001A4D11">
                <w:delText>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3B36840D" w14:textId="1760CE3B" w:rsidR="00803784" w:rsidRPr="00FF2D1E" w:rsidRDefault="00803784" w:rsidP="00803784">
            <w:pPr>
              <w:pStyle w:val="NoSpacing"/>
            </w:pPr>
            <w:r>
              <w:t>0.9</w:t>
            </w:r>
            <w:ins w:id="160" w:author="Kronsberg, Shari" w:date="2020-12-16T20:32:00Z">
              <w:r>
                <w:t>5</w:t>
              </w:r>
            </w:ins>
            <w:del w:id="161" w:author="Kronsberg, Shari" w:date="2020-12-16T20:32:00Z">
              <w:r w:rsidDel="001A4D11">
                <w:delText>1</w:delText>
              </w:r>
            </w:del>
            <w:r w:rsidRPr="00FF2D1E">
              <w:t xml:space="preserve"> </w:t>
            </w:r>
            <w:ins w:id="162" w:author="Kronsberg, Shari" w:date="2020-12-16T20:32:00Z">
              <w:r>
                <w:t>(0.30)</w:t>
              </w:r>
            </w:ins>
            <w:del w:id="163" w:author="Kronsberg, Shari" w:date="2020-12-16T20:32:00Z">
              <w:r w:rsidRPr="00FF2D1E" w:rsidDel="001A4D11">
                <w:delText>[0</w:delText>
              </w:r>
              <w:r w:rsidDel="001A4D11">
                <w:delText>.</w:delText>
              </w:r>
            </w:del>
            <w:del w:id="164" w:author="Kronsberg, Shari" w:date="2020-12-16T20:33:00Z">
              <w:r w:rsidDel="001A4D11">
                <w:delText>79</w:delText>
              </w:r>
              <w:r w:rsidRPr="00FF2D1E" w:rsidDel="001A4D11">
                <w:delText xml:space="preserve">, </w:delText>
              </w:r>
              <w:r w:rsidDel="001A4D11">
                <w:delText>1.06</w:delText>
              </w:r>
              <w:r w:rsidRPr="00FF2D1E" w:rsidDel="001A4D11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3FCF56E" w14:textId="0DE5957C" w:rsidR="00803784" w:rsidRDefault="00803784" w:rsidP="00803784">
            <w:pPr>
              <w:pStyle w:val="NoSpacing"/>
            </w:pPr>
            <w:ins w:id="165" w:author="Kronsberg, Shari" w:date="2020-12-16T20:33:00Z">
              <w:r>
                <w:t xml:space="preserve"> </w:t>
              </w:r>
            </w:ins>
            <w:r>
              <w:t>0.8</w:t>
            </w:r>
            <w:ins w:id="166" w:author="Kronsberg, Shari" w:date="2020-12-16T20:33:00Z">
              <w:r>
                <w:t>8</w:t>
              </w:r>
            </w:ins>
            <w:del w:id="167" w:author="Kronsberg, Shari" w:date="2020-12-16T20:33:00Z">
              <w:r w:rsidDel="001A4D11">
                <w:delText>4</w:delText>
              </w:r>
            </w:del>
            <w:ins w:id="168" w:author="Kronsberg, Shari" w:date="2020-12-16T20:34:00Z">
              <w:r>
                <w:t xml:space="preserve"> (0.27)</w:t>
              </w:r>
            </w:ins>
            <w:del w:id="169" w:author="Kronsberg, Shari" w:date="2020-12-16T20:34:00Z">
              <w:r w:rsidRPr="00FF2D1E" w:rsidDel="001A4D11">
                <w:delText xml:space="preserve"> [</w:delText>
              </w:r>
              <w:r w:rsidDel="001A4D11">
                <w:delText>0.74</w:delText>
              </w:r>
              <w:r w:rsidRPr="00FF2D1E" w:rsidDel="001A4D11">
                <w:delText>,</w:delText>
              </w:r>
              <w:r w:rsidDel="001A4D11">
                <w:delText xml:space="preserve"> 0.97</w:delText>
              </w:r>
              <w:r w:rsidRPr="00FF2D1E" w:rsidDel="001A4D11">
                <w:delText>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58BEE07F" w14:textId="77777777" w:rsidR="00803784" w:rsidRPr="00FF2D1E" w:rsidRDefault="00803784" w:rsidP="00803784">
            <w:pPr>
              <w:pStyle w:val="NoSpacing"/>
            </w:pPr>
            <w:r>
              <w:t>&lt;0.0001</w:t>
            </w:r>
          </w:p>
        </w:tc>
      </w:tr>
      <w:tr w:rsidR="00803784" w:rsidRPr="00FF2D1E" w14:paraId="66767F36" w14:textId="77777777" w:rsidTr="00BD7283">
        <w:trPr>
          <w:trHeight w:val="144"/>
          <w:ins w:id="170" w:author="Kronsberg, Shari" w:date="2020-12-16T20:35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55B3B3" w14:textId="3B8095EB" w:rsidR="00803784" w:rsidRDefault="00803784" w:rsidP="00803784">
            <w:pPr>
              <w:pStyle w:val="NoSpacing"/>
              <w:rPr>
                <w:ins w:id="171" w:author="Kronsberg, Shari" w:date="2020-12-16T20:35:00Z"/>
              </w:rPr>
            </w:pPr>
            <w:ins w:id="172" w:author="Kronsberg, Shari" w:date="2020-12-16T20:35:00Z">
              <w:r>
                <w:t xml:space="preserve">     Glucose</w:t>
              </w:r>
            </w:ins>
            <w:ins w:id="173" w:author="Kronsberg, Shari" w:date="2020-12-16T20:36:00Z">
              <w:r>
                <w:t xml:space="preserve"> (mg/dL)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2DBCB9F" w14:textId="01470C93" w:rsidR="00803784" w:rsidRDefault="00803784" w:rsidP="00803784">
            <w:pPr>
              <w:pStyle w:val="NoSpacing"/>
              <w:rPr>
                <w:ins w:id="174" w:author="Kronsberg, Shari" w:date="2020-12-16T20:35:00Z"/>
              </w:rPr>
            </w:pPr>
            <w:ins w:id="175" w:author="Kronsberg, Shari" w:date="2020-12-16T20:37:00Z">
              <w:r>
                <w:t>110 (27)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51F5452" w14:textId="4803C006" w:rsidR="00803784" w:rsidRDefault="00803784" w:rsidP="00803784">
            <w:pPr>
              <w:pStyle w:val="NoSpacing"/>
              <w:rPr>
                <w:ins w:id="176" w:author="Kronsberg, Shari" w:date="2020-12-16T20:35:00Z"/>
              </w:rPr>
            </w:pPr>
            <w:ins w:id="177" w:author="Kronsberg, Shari" w:date="2020-12-16T20:37:00Z">
              <w:r>
                <w:t>104 (21)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DF2CB84" w14:textId="0B9B62C7" w:rsidR="00803784" w:rsidRDefault="00803784" w:rsidP="00803784">
            <w:pPr>
              <w:pStyle w:val="NoSpacing"/>
              <w:rPr>
                <w:ins w:id="178" w:author="Kronsberg, Shari" w:date="2020-12-16T20:35:00Z"/>
              </w:rPr>
            </w:pPr>
            <w:ins w:id="179" w:author="Kronsberg, Shari" w:date="2020-12-16T20:37:00Z">
              <w:r>
                <w:t>&lt;0.0001</w:t>
              </w:r>
            </w:ins>
          </w:p>
        </w:tc>
      </w:tr>
      <w:tr w:rsidR="00343EFB" w:rsidRPr="00FF2D1E" w14:paraId="72B8B055" w14:textId="77777777" w:rsidTr="00BD7283">
        <w:trPr>
          <w:trHeight w:val="144"/>
          <w:ins w:id="180" w:author="Kronsberg, Shari" w:date="2020-12-16T22:40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10FB2" w14:textId="53A474ED" w:rsidR="00343EFB" w:rsidRDefault="00343EFB" w:rsidP="00343EFB">
            <w:pPr>
              <w:pStyle w:val="NoSpacing"/>
              <w:rPr>
                <w:ins w:id="181" w:author="Kronsberg, Shari" w:date="2020-12-16T22:40:00Z"/>
              </w:rPr>
            </w:pPr>
            <w:ins w:id="182" w:author="Kronsberg, Shari" w:date="2020-12-16T22:41:00Z">
              <w:r w:rsidRPr="00FF2D1E">
                <w:t xml:space="preserve">     </w:t>
              </w:r>
              <w:r>
                <w:t>Hemoglobin A</w:t>
              </w:r>
              <w:r w:rsidRPr="00EC6EE4">
                <w:rPr>
                  <w:vertAlign w:val="subscript"/>
                </w:rPr>
                <w:t>1C</w:t>
              </w:r>
              <w:r>
                <w:rPr>
                  <w:vertAlign w:val="subscript"/>
                </w:rPr>
                <w:t xml:space="preserve"> </w:t>
              </w:r>
              <w:r w:rsidRPr="00EC6EE4">
                <w:t>(</w:t>
              </w:r>
              <w:r>
                <w:t>%</w:t>
              </w:r>
              <w:r w:rsidRPr="00EC6EE4">
                <w:t>)</w:t>
              </w:r>
              <w:r>
                <w:rPr>
                  <w:vertAlign w:val="subscript"/>
                </w:rPr>
                <w:t xml:space="preserve">, </w:t>
              </w:r>
              <w:r w:rsidRPr="00FF2D1E">
                <w:t>mean</w:t>
              </w:r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2E3CC7A" w14:textId="67268681" w:rsidR="00343EFB" w:rsidRDefault="00343EFB" w:rsidP="00343EFB">
            <w:pPr>
              <w:pStyle w:val="NoSpacing"/>
              <w:rPr>
                <w:ins w:id="183" w:author="Kronsberg, Shari" w:date="2020-12-16T22:40:00Z"/>
              </w:rPr>
            </w:pPr>
            <w:ins w:id="184" w:author="Kronsberg, Shari" w:date="2020-12-16T22:41:00Z">
              <w:r>
                <w:t>5.8 (0.8)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8280942" w14:textId="4C02FDF8" w:rsidR="00343EFB" w:rsidRDefault="00343EFB" w:rsidP="00343EFB">
            <w:pPr>
              <w:pStyle w:val="NoSpacing"/>
              <w:rPr>
                <w:ins w:id="185" w:author="Kronsberg, Shari" w:date="2020-12-16T22:40:00Z"/>
              </w:rPr>
            </w:pPr>
            <w:ins w:id="186" w:author="Kronsberg, Shari" w:date="2020-12-16T22:41:00Z">
              <w:r>
                <w:t>5.7 (0.6)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2F817E0" w14:textId="29D5FDA5" w:rsidR="00343EFB" w:rsidRDefault="00343EFB" w:rsidP="00343EFB">
            <w:pPr>
              <w:pStyle w:val="NoSpacing"/>
              <w:rPr>
                <w:ins w:id="187" w:author="Kronsberg, Shari" w:date="2020-12-16T22:40:00Z"/>
              </w:rPr>
            </w:pPr>
            <w:ins w:id="188" w:author="Kronsberg, Shari" w:date="2020-12-16T22:41:00Z">
              <w:r w:rsidRPr="00555175">
                <w:t>&lt;0.0001</w:t>
              </w:r>
            </w:ins>
          </w:p>
        </w:tc>
      </w:tr>
      <w:tr w:rsidR="00343EFB" w:rsidRPr="00FF2D1E" w14:paraId="0062EFF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A7944D8" w14:textId="451BCD9D" w:rsidR="00343EFB" w:rsidRPr="00FF2D1E" w:rsidRDefault="00343EFB" w:rsidP="00343EFB">
            <w:pPr>
              <w:pStyle w:val="NoSpacing"/>
            </w:pPr>
            <w:r>
              <w:t xml:space="preserve">     Total cholesterol (mg/dL), me</w:t>
            </w:r>
            <w:del w:id="189" w:author="Kronsberg, Shari" w:date="2020-12-16T20:41:00Z">
              <w:r w:rsidDel="001A4D11">
                <w:delText>di</w:delText>
              </w:r>
            </w:del>
            <w:r>
              <w:t>an</w:t>
            </w:r>
            <w:ins w:id="190" w:author="Kronsberg, Shari" w:date="2020-12-16T20:42:00Z">
              <w:r>
                <w:t xml:space="preserve"> (SD)</w:t>
              </w:r>
            </w:ins>
            <w:del w:id="191" w:author="Kronsberg, Shari" w:date="2020-12-16T20:42:00Z">
              <w:r w:rsidDel="00FD11B3">
                <w:delText xml:space="preserve"> [</w:delText>
              </w:r>
            </w:del>
            <w:del w:id="192" w:author="Kronsberg, Shari" w:date="2020-12-16T20:41:00Z">
              <w:r w:rsidDel="001A4D11">
                <w:delText>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952FD9E" w14:textId="3647AD1A" w:rsidR="00343EFB" w:rsidRDefault="00343EFB" w:rsidP="00343EFB">
            <w:pPr>
              <w:pStyle w:val="NoSpacing"/>
            </w:pPr>
            <w:r>
              <w:t>17</w:t>
            </w:r>
            <w:ins w:id="193" w:author="Kronsberg, Shari" w:date="2020-12-16T20:43:00Z">
              <w:r>
                <w:t>5</w:t>
              </w:r>
            </w:ins>
            <w:del w:id="194" w:author="Kronsberg, Shari" w:date="2020-12-16T20:44:00Z">
              <w:r w:rsidDel="00FD11B3">
                <w:delText>2</w:delText>
              </w:r>
            </w:del>
            <w:ins w:id="195" w:author="Kronsberg, Shari" w:date="2020-12-16T20:45:00Z">
              <w:r>
                <w:t xml:space="preserve"> (36)</w:t>
              </w:r>
            </w:ins>
            <w:del w:id="196" w:author="Kronsberg, Shari" w:date="2020-12-16T20:44:00Z">
              <w:r w:rsidDel="00FD11B3">
                <w:delText xml:space="preserve"> [149, 198]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A6AE51D" w14:textId="5679CABF" w:rsidR="00343EFB" w:rsidRDefault="00343EFB" w:rsidP="00343EFB">
            <w:pPr>
              <w:pStyle w:val="NoSpacing"/>
            </w:pPr>
            <w:r>
              <w:t>19</w:t>
            </w:r>
            <w:ins w:id="197" w:author="Kronsberg, Shari" w:date="2020-12-16T20:44:00Z">
              <w:r>
                <w:t>5</w:t>
              </w:r>
            </w:ins>
            <w:del w:id="198" w:author="Kronsberg, Shari" w:date="2020-12-16T20:44:00Z">
              <w:r w:rsidDel="00FD11B3">
                <w:delText>4</w:delText>
              </w:r>
            </w:del>
            <w:ins w:id="199" w:author="Kronsberg, Shari" w:date="2020-12-16T20:44:00Z">
              <w:r>
                <w:t xml:space="preserve"> (36)</w:t>
              </w:r>
            </w:ins>
            <w:r>
              <w:t xml:space="preserve"> [170, 218]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BE0F6A4" w14:textId="77777777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15EC4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7C0D4C2" w14:textId="261EECE2" w:rsidR="00343EFB" w:rsidRDefault="00343EFB" w:rsidP="00343EFB">
            <w:pPr>
              <w:pStyle w:val="NoSpacing"/>
            </w:pPr>
            <w:r w:rsidRPr="00FF2D1E">
              <w:t xml:space="preserve">     </w:t>
            </w:r>
            <w:r w:rsidRPr="00B97CEE">
              <w:rPr>
                <w:rPrChange w:id="200" w:author="Kronsberg, Shari" w:date="2020-12-16T21:30:00Z">
                  <w:rPr>
                    <w:highlight w:val="yellow"/>
                  </w:rPr>
                </w:rPrChange>
              </w:rPr>
              <w:t>LDL cholesterol</w:t>
            </w:r>
            <w:r>
              <w:t xml:space="preserve"> </w:t>
            </w:r>
            <w:r w:rsidRPr="00FF2D1E">
              <w:t>(m</w:t>
            </w:r>
            <w:r>
              <w:t>g/dL</w:t>
            </w:r>
            <w:r w:rsidRPr="00FF2D1E">
              <w:t>), mean</w:t>
            </w:r>
            <w:r>
              <w:t xml:space="preserve">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BAEF8DC" w14:textId="3B71E90F" w:rsidR="00343EFB" w:rsidRDefault="00343EFB" w:rsidP="00343EFB">
            <w:pPr>
              <w:pStyle w:val="NoSpacing"/>
            </w:pPr>
            <w:r>
              <w:t>97 (30)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8DD65B" w14:textId="773102FF" w:rsidR="00343EFB" w:rsidRDefault="00343EFB" w:rsidP="00343EFB">
            <w:pPr>
              <w:pStyle w:val="NoSpacing"/>
            </w:pPr>
            <w:r>
              <w:t>112 (32)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36653102" w14:textId="51633306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65B945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B16FFE4" w14:textId="65A95913" w:rsidR="00343EFB" w:rsidRDefault="00343EFB" w:rsidP="00343EFB">
            <w:pPr>
              <w:pStyle w:val="NoSpacing"/>
            </w:pPr>
            <w:r>
              <w:t xml:space="preserve">     HDL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C63B754" w14:textId="2CCB1D52" w:rsidR="00343EFB" w:rsidRDefault="00343EFB" w:rsidP="00343EFB">
            <w:pPr>
              <w:pStyle w:val="NoSpacing"/>
            </w:pPr>
            <w:r>
              <w:t>55 (17)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387CE1C4" w14:textId="0730B074" w:rsidR="00343EFB" w:rsidRDefault="00343EFB" w:rsidP="00343EFB">
            <w:pPr>
              <w:pStyle w:val="NoSpacing"/>
            </w:pPr>
            <w:r>
              <w:t>60 (18)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9EDE449" w14:textId="71EE0790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29AEE76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53A8EF0" w14:textId="4EA6C43A" w:rsidR="00343EFB" w:rsidRPr="00FF2D1E" w:rsidRDefault="00343EFB" w:rsidP="00343EFB">
            <w:pPr>
              <w:pStyle w:val="NoSpacing"/>
            </w:pPr>
            <w:r>
              <w:t xml:space="preserve">     Triglyceride (mg/dL),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28A7903" w14:textId="7D857CAD" w:rsidR="00343EFB" w:rsidRDefault="00343EFB" w:rsidP="00343EFB">
            <w:pPr>
              <w:pStyle w:val="NoSpacing"/>
            </w:pPr>
            <w:r>
              <w:t>119 (75)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20FE830" w14:textId="678E811A" w:rsidR="00343EFB" w:rsidRDefault="00343EFB" w:rsidP="00343EFB">
            <w:pPr>
              <w:pStyle w:val="NoSpacing"/>
            </w:pPr>
            <w:r>
              <w:t>116 (68)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5CBE220" w14:textId="7FE4E5CF" w:rsidR="00343EFB" w:rsidRDefault="00343EFB" w:rsidP="00343EFB">
            <w:pPr>
              <w:pStyle w:val="NoSpacing"/>
            </w:pPr>
            <w:ins w:id="201" w:author="Kronsberg, Shari" w:date="2020-12-16T20:49:00Z">
              <w:r>
                <w:t xml:space="preserve">  </w:t>
              </w:r>
            </w:ins>
            <w:r>
              <w:t>0.2351</w:t>
            </w:r>
          </w:p>
        </w:tc>
      </w:tr>
      <w:tr w:rsidR="00343EFB" w:rsidRPr="00FF2D1E" w14:paraId="724EA7C8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D5A81" w14:textId="2A28A810" w:rsidR="00343EFB" w:rsidRPr="00FF2D1E" w:rsidRDefault="00343EFB" w:rsidP="00343EFB">
            <w:pPr>
              <w:pStyle w:val="NoSpacing"/>
            </w:pPr>
            <w:del w:id="202" w:author="Kronsberg, Shari" w:date="2020-12-16T20:52:00Z">
              <w:r w:rsidRPr="00FF2D1E" w:rsidDel="00FD11B3">
                <w:delText xml:space="preserve">     </w:delText>
              </w:r>
              <w:r w:rsidRPr="00FD11B3" w:rsidDel="00FD11B3">
                <w:rPr>
                  <w:highlight w:val="yellow"/>
                  <w:rPrChange w:id="203" w:author="Kronsberg, Shari" w:date="2020-12-16T20:50:00Z">
                    <w:rPr/>
                  </w:rPrChange>
                </w:rPr>
                <w:delText>LDL cholesterol</w:delText>
              </w:r>
              <w:r w:rsidDel="00FD11B3">
                <w:delText xml:space="preserve"> </w:delText>
              </w:r>
              <w:r w:rsidRPr="00FF2D1E" w:rsidDel="00FD11B3">
                <w:delText>(m</w:delText>
              </w:r>
              <w:r w:rsidDel="00FD11B3">
                <w:delText>g/dL</w:delText>
              </w:r>
              <w:r w:rsidRPr="00FF2D1E" w:rsidDel="00FD11B3">
                <w:delText>), me</w:delText>
              </w:r>
            </w:del>
            <w:del w:id="204" w:author="Kronsberg, Shari" w:date="2020-12-16T20:42:00Z">
              <w:r w:rsidRPr="00FF2D1E" w:rsidDel="00FD11B3">
                <w:delText>di</w:delText>
              </w:r>
            </w:del>
            <w:del w:id="205" w:author="Kronsberg, Shari" w:date="2020-12-16T20:52:00Z">
              <w:r w:rsidRPr="00FF2D1E" w:rsidDel="00FD11B3">
                <w:delText>an</w:delText>
              </w:r>
            </w:del>
            <w:del w:id="206" w:author="Kronsberg, Shari" w:date="2020-12-16T20:42:00Z">
              <w:r w:rsidRPr="00FF2D1E" w:rsidDel="00FD11B3">
                <w:delText xml:space="preserve">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5A5FD67" w14:textId="4561424B" w:rsidR="00343EFB" w:rsidRPr="00FF2D1E" w:rsidRDefault="00343EFB" w:rsidP="00343EFB">
            <w:pPr>
              <w:pStyle w:val="NoSpacing"/>
            </w:pPr>
            <w:del w:id="207" w:author="Kronsberg, Shari" w:date="2020-12-16T20:52:00Z">
              <w:r w:rsidDel="00FD11B3">
                <w:delText>94 [75,116]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B2651BE" w14:textId="09E8DC8A" w:rsidR="00343EFB" w:rsidRDefault="00343EFB" w:rsidP="00343EFB">
            <w:pPr>
              <w:pStyle w:val="NoSpacing"/>
            </w:pPr>
            <w:del w:id="208" w:author="Kronsberg, Shari" w:date="2020-12-16T20:52:00Z">
              <w:r w:rsidDel="00FD11B3">
                <w:delText>109 [90,132]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03C33180" w14:textId="5672B725" w:rsidR="00343EFB" w:rsidRPr="00412A47" w:rsidRDefault="00343EFB" w:rsidP="00343EFB">
            <w:pPr>
              <w:pStyle w:val="NoSpacing"/>
              <w:rPr>
                <w:b/>
                <w:bCs/>
              </w:rPr>
            </w:pPr>
            <w:del w:id="209" w:author="Kronsberg, Shari" w:date="2020-12-16T20:52:00Z">
              <w:r w:rsidDel="00FD11B3">
                <w:delText>&lt;0.0001</w:delText>
              </w:r>
            </w:del>
          </w:p>
        </w:tc>
      </w:tr>
      <w:tr w:rsidR="00343EFB" w:rsidRPr="00FF2D1E" w14:paraId="4AF8CBB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B4FA79B" w14:textId="5A0DA331" w:rsidR="00343EFB" w:rsidRDefault="00343EFB" w:rsidP="00343EFB">
            <w:pPr>
              <w:pStyle w:val="NoSpacing"/>
              <w:ind w:left="340" w:hanging="340"/>
            </w:pPr>
            <w:del w:id="210" w:author="Kronsberg, Shari" w:date="2020-12-16T20:52:00Z">
              <w:r w:rsidDel="00FD11B3">
                <w:delText xml:space="preserve">     HDL (mg/dL), me</w:delText>
              </w:r>
            </w:del>
            <w:del w:id="211" w:author="Kronsberg, Shari" w:date="2020-12-16T20:43:00Z">
              <w:r w:rsidDel="00FD11B3">
                <w:delText>di</w:delText>
              </w:r>
            </w:del>
            <w:del w:id="212" w:author="Kronsberg, Shari" w:date="2020-12-16T20:52:00Z">
              <w:r w:rsidDel="00FD11B3">
                <w:delText>an</w:delText>
              </w:r>
            </w:del>
            <w:del w:id="213" w:author="Kronsberg, Shari" w:date="2020-12-16T20:43:00Z">
              <w:r w:rsidDel="00FD11B3">
                <w:delText xml:space="preserve">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9DDA334" w14:textId="69E82396" w:rsidR="00343EFB" w:rsidRDefault="00343EFB" w:rsidP="00343EFB">
            <w:pPr>
              <w:pStyle w:val="NoSpacing"/>
            </w:pPr>
            <w:del w:id="214" w:author="Kronsberg, Shari" w:date="2020-12-16T20:46:00Z">
              <w:r w:rsidDel="00FD11B3">
                <w:delText>52 [42,65</w:delText>
              </w:r>
            </w:del>
            <w:del w:id="215" w:author="Kronsberg, Shari" w:date="2020-12-16T20:47:00Z">
              <w:r w:rsidDel="00FD11B3">
                <w:delText>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C694087" w14:textId="023B2825" w:rsidR="00343EFB" w:rsidRDefault="00343EFB" w:rsidP="00343EFB">
            <w:pPr>
              <w:pStyle w:val="NoSpacing"/>
            </w:pPr>
            <w:del w:id="216" w:author="Kronsberg, Shari" w:date="2020-12-16T20:47:00Z">
              <w:r w:rsidDel="00FD11B3">
                <w:delText>57 [47, 70]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9D0667D" w14:textId="74C43E0F" w:rsidR="00343EFB" w:rsidRDefault="00343EFB" w:rsidP="00343EFB">
            <w:pPr>
              <w:pStyle w:val="NoSpacing"/>
            </w:pPr>
            <w:del w:id="217" w:author="Kronsberg, Shari" w:date="2020-12-16T20:52:00Z">
              <w:r w:rsidDel="00FD11B3">
                <w:delText>&lt;0.0001</w:delText>
              </w:r>
            </w:del>
          </w:p>
        </w:tc>
      </w:tr>
      <w:tr w:rsidR="00343EFB" w:rsidRPr="00FF2D1E" w14:paraId="280F70A7" w14:textId="77777777" w:rsidTr="00BD7283">
        <w:trPr>
          <w:trHeight w:val="144"/>
          <w:ins w:id="218" w:author="Kronsberg, Shari" w:date="2020-12-16T20:5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96295D9" w14:textId="03EC58B8" w:rsidR="00343EFB" w:rsidRDefault="00343EFB" w:rsidP="00343EFB">
            <w:pPr>
              <w:pStyle w:val="NoSpacing"/>
              <w:ind w:left="340" w:hanging="340"/>
              <w:rPr>
                <w:ins w:id="219" w:author="Kronsberg, Shari" w:date="2020-12-16T20:53:00Z"/>
              </w:rPr>
            </w:pPr>
            <w:ins w:id="220" w:author="Kronsberg, Shari" w:date="2020-12-16T20:53:00Z">
              <w:r>
                <w:t xml:space="preserve">     Urine Albumin </w:t>
              </w:r>
              <w:r w:rsidRPr="00A47DE4">
                <w:rPr>
                  <w:highlight w:val="yellow"/>
                  <w:rPrChange w:id="221" w:author="Kronsberg, Shari" w:date="2020-12-16T20:53:00Z">
                    <w:rPr/>
                  </w:rPrChange>
                </w:rPr>
                <w:t>(g/dL)</w:t>
              </w:r>
            </w:ins>
            <w:ins w:id="222" w:author="Kronsberg, Shari" w:date="2020-12-16T20:54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61B8226" w14:textId="34337896" w:rsidR="00343EFB" w:rsidRDefault="00343EFB" w:rsidP="00343EFB">
            <w:pPr>
              <w:pStyle w:val="NoSpacing"/>
              <w:rPr>
                <w:ins w:id="223" w:author="Kronsberg, Shari" w:date="2020-12-16T20:53:00Z"/>
              </w:rPr>
            </w:pPr>
            <w:ins w:id="224" w:author="Kronsberg, Shari" w:date="2020-12-16T20:54:00Z">
              <w:r>
                <w:t>24.8 (</w:t>
              </w:r>
            </w:ins>
            <w:ins w:id="225" w:author="Kronsberg, Shari" w:date="2020-12-16T20:55:00Z">
              <w:r>
                <w:t>89.2)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685C96E3" w14:textId="241736B1" w:rsidR="00343EFB" w:rsidRDefault="00343EFB" w:rsidP="00343EFB">
            <w:pPr>
              <w:pStyle w:val="NoSpacing"/>
              <w:rPr>
                <w:ins w:id="226" w:author="Kronsberg, Shari" w:date="2020-12-16T20:53:00Z"/>
              </w:rPr>
            </w:pPr>
            <w:ins w:id="227" w:author="Kronsberg, Shari" w:date="2020-12-16T20:55:00Z">
              <w:r>
                <w:t>17.7 (87.7)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3156D50" w14:textId="4F970ABF" w:rsidR="00343EFB" w:rsidRDefault="00343EFB" w:rsidP="00343EFB">
            <w:pPr>
              <w:pStyle w:val="NoSpacing"/>
              <w:rPr>
                <w:ins w:id="228" w:author="Kronsberg, Shari" w:date="2020-12-16T20:53:00Z"/>
              </w:rPr>
            </w:pPr>
            <w:ins w:id="229" w:author="Kronsberg, Shari" w:date="2020-12-16T20:56:00Z">
              <w:r>
                <w:t xml:space="preserve">  0.0262</w:t>
              </w:r>
            </w:ins>
          </w:p>
        </w:tc>
      </w:tr>
      <w:tr w:rsidR="00343EFB" w:rsidRPr="00FF2D1E" w14:paraId="40DF13D6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E878AE8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CRP (mg/L),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0E8CBCF" w14:textId="672F3891" w:rsidR="00343EFB" w:rsidRDefault="00343EFB" w:rsidP="00343EFB">
            <w:pPr>
              <w:pStyle w:val="NoSpacing"/>
            </w:pPr>
            <w:r>
              <w:t>3.2 (7.4)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0A34EE2D" w14:textId="69DA88D4" w:rsidR="00343EFB" w:rsidRDefault="00343EFB" w:rsidP="00343EFB">
            <w:pPr>
              <w:pStyle w:val="NoSpacing"/>
            </w:pPr>
            <w:r>
              <w:t>3.4 (7.3)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773CF28" w14:textId="16129D62" w:rsidR="00343EFB" w:rsidRDefault="00343EFB" w:rsidP="00343EFB">
            <w:pPr>
              <w:pStyle w:val="NoSpacing"/>
            </w:pPr>
            <w:ins w:id="230" w:author="Kronsberg, Shari" w:date="2020-12-16T20:56:00Z">
              <w:r>
                <w:t xml:space="preserve">  </w:t>
              </w:r>
            </w:ins>
            <w:r>
              <w:t>0.4580</w:t>
            </w:r>
          </w:p>
        </w:tc>
      </w:tr>
      <w:tr w:rsidR="00343EFB" w:rsidRPr="00FF2D1E" w14:paraId="410D3913" w14:textId="77777777" w:rsidTr="00BD7283">
        <w:trPr>
          <w:trHeight w:val="144"/>
          <w:ins w:id="231" w:author="Kronsberg, Shari" w:date="2020-12-16T20:58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6AF4303" w14:textId="797957C1" w:rsidR="00343EFB" w:rsidRPr="00FF2D1E" w:rsidRDefault="00343EFB" w:rsidP="00343EFB">
            <w:pPr>
              <w:pStyle w:val="NoSpacing"/>
              <w:ind w:left="340" w:hanging="340"/>
              <w:rPr>
                <w:ins w:id="232" w:author="Kronsberg, Shari" w:date="2020-12-16T20:58:00Z"/>
              </w:rPr>
            </w:pPr>
            <w:ins w:id="233" w:author="Kronsberg, Shari" w:date="2020-12-16T20:59:00Z">
              <w:r>
                <w:t xml:space="preserve">     </w:t>
              </w:r>
            </w:ins>
            <w:ins w:id="234" w:author="Kronsberg, Shari" w:date="2020-12-16T20:58:00Z">
              <w:r>
                <w:t>Serum Insulin (</w:t>
              </w:r>
              <w:proofErr w:type="spellStart"/>
              <w:r>
                <w:t>pmol</w:t>
              </w:r>
              <w:proofErr w:type="spellEnd"/>
              <w:r>
                <w:t>/L)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CAA8415" w14:textId="7C8EED97" w:rsidR="00343EFB" w:rsidRDefault="00343EFB" w:rsidP="00343EFB">
            <w:pPr>
              <w:pStyle w:val="NoSpacing"/>
              <w:rPr>
                <w:ins w:id="235" w:author="Kronsberg, Shari" w:date="2020-12-16T20:58:00Z"/>
              </w:rPr>
            </w:pPr>
            <w:ins w:id="236" w:author="Kronsberg, Shari" w:date="2020-12-16T21:00:00Z">
              <w:r>
                <w:t>83.2 (65.9)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149A0A19" w14:textId="5052C5D0" w:rsidR="00343EFB" w:rsidRDefault="00343EFB" w:rsidP="00343EFB">
            <w:pPr>
              <w:pStyle w:val="NoSpacing"/>
              <w:rPr>
                <w:ins w:id="237" w:author="Kronsberg, Shari" w:date="2020-12-16T20:58:00Z"/>
              </w:rPr>
            </w:pPr>
            <w:ins w:id="238" w:author="Kronsberg, Shari" w:date="2020-12-16T21:01:00Z">
              <w:r>
                <w:t>70.5 (</w:t>
              </w:r>
            </w:ins>
            <w:ins w:id="239" w:author="Kronsberg, Shari" w:date="2020-12-16T21:02:00Z">
              <w:r>
                <w:t>47.1)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4822D35" w14:textId="3F388094" w:rsidR="00343EFB" w:rsidRPr="00A47DE4" w:rsidRDefault="00343EFB" w:rsidP="00343EFB">
            <w:pPr>
              <w:pStyle w:val="NoSpacing"/>
              <w:rPr>
                <w:ins w:id="240" w:author="Kronsberg, Shari" w:date="2020-12-16T20:58:00Z"/>
              </w:rPr>
            </w:pPr>
            <w:ins w:id="241" w:author="Kronsberg, Shari" w:date="2020-12-16T21:02:00Z">
              <w:r>
                <w:t>&lt;0.0001</w:t>
              </w:r>
            </w:ins>
          </w:p>
        </w:tc>
      </w:tr>
      <w:tr w:rsidR="00343EFB" w:rsidRPr="00FF2D1E" w14:paraId="06EBA842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908DE92" w14:textId="76036616" w:rsidR="00343EFB" w:rsidRPr="00FF2D1E" w:rsidRDefault="00343EFB" w:rsidP="00343EFB">
            <w:pPr>
              <w:pStyle w:val="NoSpacing"/>
              <w:ind w:left="340" w:hanging="340"/>
            </w:pPr>
            <w:del w:id="242" w:author="Kronsberg, Shari" w:date="2020-12-16T22:41:00Z">
              <w:r w:rsidRPr="00FF2D1E" w:rsidDel="00343EFB">
                <w:delText xml:space="preserve">     </w:delText>
              </w:r>
              <w:r w:rsidDel="00343EFB">
                <w:delText>Hemoglobin A</w:delText>
              </w:r>
              <w:r w:rsidRPr="00EC6EE4" w:rsidDel="00343EFB">
                <w:rPr>
                  <w:vertAlign w:val="subscript"/>
                </w:rPr>
                <w:delText>1C</w:delText>
              </w:r>
              <w:r w:rsidDel="00343EFB">
                <w:rPr>
                  <w:vertAlign w:val="subscript"/>
                </w:rPr>
                <w:delText xml:space="preserve"> </w:delText>
              </w:r>
              <w:r w:rsidRPr="00EC6EE4" w:rsidDel="00343EFB">
                <w:delText>(</w:delText>
              </w:r>
              <w:r w:rsidDel="00343EFB">
                <w:delText>%</w:delText>
              </w:r>
              <w:r w:rsidRPr="00EC6EE4" w:rsidDel="00343EFB">
                <w:delText>)</w:delText>
              </w:r>
              <w:r w:rsidDel="00343EFB">
                <w:rPr>
                  <w:vertAlign w:val="subscript"/>
                </w:rPr>
                <w:delText xml:space="preserve">, </w:delText>
              </w:r>
              <w:r w:rsidRPr="00FF2D1E" w:rsidDel="00343EFB">
                <w:delText>me</w:delText>
              </w:r>
            </w:del>
            <w:del w:id="243" w:author="Kronsberg, Shari" w:date="2020-12-16T20:40:00Z">
              <w:r w:rsidRPr="00FF2D1E" w:rsidDel="001A4D11">
                <w:delText>di</w:delText>
              </w:r>
            </w:del>
            <w:del w:id="244" w:author="Kronsberg, Shari" w:date="2020-12-16T22:41:00Z">
              <w:r w:rsidRPr="00FF2D1E" w:rsidDel="00343EFB">
                <w:delText>an</w:delText>
              </w:r>
            </w:del>
            <w:del w:id="245" w:author="Kronsberg, Shari" w:date="2020-12-16T20:40:00Z">
              <w:r w:rsidRPr="00FF2D1E" w:rsidDel="001A4D11">
                <w:delText xml:space="preserve">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744F5B1B" w14:textId="7F173B0D" w:rsidR="00343EFB" w:rsidRPr="00FF2D1E" w:rsidRDefault="00343EFB" w:rsidP="00343EFB">
            <w:pPr>
              <w:pStyle w:val="NoSpacing"/>
            </w:pPr>
            <w:del w:id="246" w:author="Kronsberg, Shari" w:date="2020-12-16T22:41:00Z">
              <w:r w:rsidDel="00343EFB">
                <w:delText>5.</w:delText>
              </w:r>
            </w:del>
            <w:del w:id="247" w:author="Kronsberg, Shari" w:date="2020-12-16T20:38:00Z">
              <w:r w:rsidDel="001A4D11">
                <w:delText>7 [5.4, 6.0]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DB77647" w14:textId="18344893" w:rsidR="00343EFB" w:rsidRDefault="00343EFB" w:rsidP="00343EFB">
            <w:pPr>
              <w:pStyle w:val="NoSpacing"/>
            </w:pPr>
            <w:del w:id="248" w:author="Kronsberg, Shari" w:date="2020-12-16T22:41:00Z">
              <w:r w:rsidDel="00343EFB">
                <w:delText>5.</w:delText>
              </w:r>
            </w:del>
            <w:del w:id="249" w:author="Kronsberg, Shari" w:date="2020-12-16T20:39:00Z">
              <w:r w:rsidDel="001A4D11">
                <w:delText>6 [5.4, 5.8]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45EE107" w14:textId="061E43AD" w:rsidR="00343EFB" w:rsidRPr="00FF2D1E" w:rsidRDefault="00343EFB" w:rsidP="00343EFB">
            <w:pPr>
              <w:pStyle w:val="NoSpacing"/>
            </w:pPr>
            <w:del w:id="250" w:author="Kronsberg, Shari" w:date="2020-12-16T22:41:00Z">
              <w:r w:rsidRPr="001A4D11" w:rsidDel="00343EFB">
                <w:rPr>
                  <w:rPrChange w:id="251" w:author="Kronsberg, Shari" w:date="2020-12-16T20:39:00Z">
                    <w:rPr>
                      <w:highlight w:val="yellow"/>
                    </w:rPr>
                  </w:rPrChange>
                </w:rPr>
                <w:delText>&lt;0.0001</w:delText>
              </w:r>
            </w:del>
          </w:p>
        </w:tc>
      </w:tr>
      <w:tr w:rsidR="00343EFB" w:rsidRPr="00FF2D1E" w14:paraId="22112BA7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9A28FDF" w14:textId="77777777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MCP (</w:t>
            </w:r>
            <w:proofErr w:type="spellStart"/>
            <w:r>
              <w:t>pg</w:t>
            </w:r>
            <w:proofErr w:type="spellEnd"/>
            <w:r>
              <w:t>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0C7611B7" w14:textId="43D675D0" w:rsidR="00343EFB" w:rsidRDefault="00343EFB" w:rsidP="00343EFB">
            <w:pPr>
              <w:pStyle w:val="NoSpacing"/>
            </w:pPr>
            <w:r>
              <w:t>383 (140)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24FCD2A2" w14:textId="09A4F9C1" w:rsidR="00343EFB" w:rsidRDefault="00343EFB" w:rsidP="00343EFB">
            <w:pPr>
              <w:pStyle w:val="NoSpacing"/>
            </w:pPr>
            <w:r>
              <w:t>380 (136)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1187CEB2" w14:textId="325BDD96" w:rsidR="00343EFB" w:rsidRDefault="00343EFB" w:rsidP="00343EFB">
            <w:pPr>
              <w:pStyle w:val="NoSpacing"/>
            </w:pPr>
            <w:r>
              <w:t>0.56</w:t>
            </w:r>
            <w:ins w:id="252" w:author="Kronsberg, Shari" w:date="2020-12-16T21:03:00Z">
              <w:r>
                <w:t>33</w:t>
              </w:r>
            </w:ins>
            <w:del w:id="253" w:author="Kronsberg, Shari" w:date="2020-12-16T21:03:00Z">
              <w:r w:rsidDel="00097D9E">
                <w:delText>47</w:delText>
              </w:r>
            </w:del>
          </w:p>
        </w:tc>
      </w:tr>
      <w:tr w:rsidR="00343EFB" w:rsidRPr="00FF2D1E" w14:paraId="691B95BE" w14:textId="77777777" w:rsidTr="00BD7283">
        <w:trPr>
          <w:trHeight w:val="144"/>
          <w:ins w:id="254" w:author="Kronsberg, Shari" w:date="2020-12-16T22:43:00Z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1F09DFA" w14:textId="392B6E9D" w:rsidR="00343EFB" w:rsidRDefault="00343EFB" w:rsidP="00343EFB">
            <w:pPr>
              <w:pStyle w:val="NoSpacing"/>
              <w:ind w:left="340" w:hanging="340"/>
              <w:rPr>
                <w:ins w:id="255" w:author="Kronsberg, Shari" w:date="2020-12-16T22:43:00Z"/>
              </w:rPr>
            </w:pPr>
            <w:ins w:id="256" w:author="Kronsberg, Shari" w:date="2020-12-16T22:43:00Z">
              <w:r>
                <w:t xml:space="preserve">     IL-6 (</w:t>
              </w:r>
              <w:proofErr w:type="spellStart"/>
              <w:r>
                <w:t>pg</w:t>
              </w:r>
              <w:proofErr w:type="spellEnd"/>
              <w:r>
                <w:t>/mL</w:t>
              </w:r>
              <w:proofErr w:type="gramStart"/>
              <w:r>
                <w:t>),mean</w:t>
              </w:r>
              <w:proofErr w:type="gramEnd"/>
              <w:r>
                <w:t xml:space="preserve">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46E94893" w14:textId="523F5886" w:rsidR="00343EFB" w:rsidRDefault="00343EFB" w:rsidP="00343EFB">
            <w:pPr>
              <w:pStyle w:val="NoSpacing"/>
              <w:rPr>
                <w:ins w:id="257" w:author="Kronsberg, Shari" w:date="2020-12-16T22:43:00Z"/>
              </w:rPr>
            </w:pPr>
            <w:ins w:id="258" w:author="Kronsberg, Shari" w:date="2020-12-16T22:43:00Z">
              <w:r>
                <w:t>2.74 (2.94)</w:t>
              </w:r>
            </w:ins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7E92178D" w14:textId="6333DE33" w:rsidR="00343EFB" w:rsidRDefault="00343EFB" w:rsidP="00343EFB">
            <w:pPr>
              <w:pStyle w:val="NoSpacing"/>
              <w:rPr>
                <w:ins w:id="259" w:author="Kronsberg, Shari" w:date="2020-12-16T22:43:00Z"/>
              </w:rPr>
            </w:pPr>
            <w:ins w:id="260" w:author="Kronsberg, Shari" w:date="2020-12-16T22:43:00Z">
              <w:r>
                <w:t>2.51 (2.93)</w:t>
              </w:r>
            </w:ins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459E687E" w14:textId="57E03C58" w:rsidR="00343EFB" w:rsidRDefault="00343EFB" w:rsidP="00343EFB">
            <w:pPr>
              <w:pStyle w:val="NoSpacing"/>
              <w:rPr>
                <w:ins w:id="261" w:author="Kronsberg, Shari" w:date="2020-12-16T22:43:00Z"/>
              </w:rPr>
            </w:pPr>
            <w:ins w:id="262" w:author="Kronsberg, Shari" w:date="2020-12-16T22:43:00Z">
              <w:r>
                <w:t>0.0395</w:t>
              </w:r>
            </w:ins>
          </w:p>
        </w:tc>
      </w:tr>
      <w:tr w:rsidR="00343EFB" w:rsidRPr="00FF2D1E" w14:paraId="5DB180FC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0D2B6A8" w14:textId="50BD1EE4" w:rsidR="00343EFB" w:rsidRDefault="00343EFB" w:rsidP="00343EFB">
            <w:pPr>
              <w:pStyle w:val="NoSpacing"/>
              <w:ind w:left="340" w:hanging="340"/>
            </w:pPr>
            <w:r>
              <w:t xml:space="preserve">     Lp-PLA2 (ng/mL), mean (SD)</w:t>
            </w:r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EB61AE8" w14:textId="32CF2CEC" w:rsidR="00343EFB" w:rsidRDefault="00343EFB" w:rsidP="00343EFB">
            <w:pPr>
              <w:pStyle w:val="NoSpacing"/>
            </w:pPr>
            <w:r>
              <w:t>195 (52)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B3301E2" w14:textId="6D4E888A" w:rsidR="00343EFB" w:rsidRDefault="00343EFB" w:rsidP="00343EFB">
            <w:pPr>
              <w:pStyle w:val="NoSpacing"/>
            </w:pPr>
            <w:r>
              <w:t>204 (48)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EDC1F81" w14:textId="2B93AAA9" w:rsidR="00343EFB" w:rsidRDefault="00343EFB" w:rsidP="00343EFB">
            <w:pPr>
              <w:pStyle w:val="NoSpacing"/>
            </w:pPr>
            <w:r>
              <w:t>&lt;0.0001</w:t>
            </w:r>
          </w:p>
        </w:tc>
      </w:tr>
      <w:tr w:rsidR="00343EFB" w:rsidRPr="00FF2D1E" w14:paraId="6398ED81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7C466DC" w14:textId="13D98359" w:rsidR="00343EFB" w:rsidRPr="00FF2D1E" w:rsidRDefault="00343EFB" w:rsidP="00343EFB">
            <w:pPr>
              <w:pStyle w:val="NoSpacing"/>
              <w:ind w:left="340" w:hanging="340"/>
            </w:pPr>
            <w:r>
              <w:t xml:space="preserve">     P-selectin (ng/mL)</w:t>
            </w:r>
            <w:ins w:id="263" w:author="Kronsberg, Shari" w:date="2020-12-16T18:10:00Z">
              <w:r>
                <w:t>, mean (SD)</w:t>
              </w:r>
            </w:ins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14AABA73" w14:textId="1572759F" w:rsidR="00343EFB" w:rsidRDefault="00343EFB" w:rsidP="00343EFB">
            <w:pPr>
              <w:pStyle w:val="NoSpacing"/>
            </w:pPr>
            <w:r>
              <w:t>41.2 (13.8)</w:t>
            </w:r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47CCFB3" w14:textId="190E10FF" w:rsidR="00343EFB" w:rsidRDefault="00343EFB" w:rsidP="00343EFB">
            <w:pPr>
              <w:pStyle w:val="NoSpacing"/>
            </w:pPr>
            <w:r>
              <w:t>41.3 (13.5)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73B4366D" w14:textId="77777777" w:rsidR="00343EFB" w:rsidRDefault="00343EFB" w:rsidP="00343EFB">
            <w:pPr>
              <w:pStyle w:val="NoSpacing"/>
            </w:pPr>
            <w:r>
              <w:t>0.8124</w:t>
            </w:r>
          </w:p>
        </w:tc>
      </w:tr>
      <w:tr w:rsidR="00343EFB" w:rsidRPr="00FF2D1E" w14:paraId="48F5ECCD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CDC5C14" w14:textId="31AE3B21" w:rsidR="00343EFB" w:rsidRPr="00FF2D1E" w:rsidRDefault="00343EFB" w:rsidP="00343EFB">
            <w:pPr>
              <w:pStyle w:val="NoSpacing"/>
              <w:ind w:left="340" w:hanging="340"/>
            </w:pPr>
            <w:del w:id="264" w:author="Kronsberg, Shari" w:date="2020-12-16T22:38:00Z">
              <w:r w:rsidDel="00803784">
                <w:delText xml:space="preserve">     8-isoPGF</w:delText>
              </w:r>
              <w:r w:rsidRPr="00D320DA" w:rsidDel="00803784">
                <w:rPr>
                  <w:vertAlign w:val="subscript"/>
                </w:rPr>
                <w:delText>2α</w:delText>
              </w:r>
              <w:r w:rsidDel="00803784">
                <w:delText xml:space="preserve"> (pg/mg creatinine), me</w:delText>
              </w:r>
            </w:del>
            <w:del w:id="265" w:author="Kronsberg, Shari" w:date="2020-12-16T18:11:00Z">
              <w:r w:rsidDel="000071C9">
                <w:delText>di</w:delText>
              </w:r>
            </w:del>
            <w:del w:id="266" w:author="Kronsberg, Shari" w:date="2020-12-16T22:38:00Z">
              <w:r w:rsidDel="00803784">
                <w:delText xml:space="preserve">an </w:delText>
              </w:r>
            </w:del>
            <w:del w:id="267" w:author="Kronsberg, Shari" w:date="2020-12-16T18:11:00Z">
              <w:r w:rsidDel="000071C9">
                <w:delText>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2CC572E3" w14:textId="2C38A9B7" w:rsidR="00343EFB" w:rsidRDefault="00343EFB" w:rsidP="00343EFB">
            <w:pPr>
              <w:pStyle w:val="NoSpacing"/>
            </w:pPr>
            <w:del w:id="268" w:author="Kronsberg, Shari" w:date="2020-12-16T20:29:00Z">
              <w:r w:rsidDel="008355AE">
                <w:delText>954 [721, 1301]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4716A326" w14:textId="2FD57D67" w:rsidR="00343EFB" w:rsidRDefault="00343EFB" w:rsidP="00343EFB">
            <w:pPr>
              <w:pStyle w:val="NoSpacing"/>
            </w:pPr>
            <w:del w:id="269" w:author="Kronsberg, Shari" w:date="2020-12-16T22:38:00Z">
              <w:r w:rsidDel="00803784">
                <w:delText>992 [743,1403]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8F63902" w14:textId="2ED5CBBF" w:rsidR="00343EFB" w:rsidRDefault="00343EFB" w:rsidP="00343EFB">
            <w:pPr>
              <w:pStyle w:val="NoSpacing"/>
            </w:pPr>
            <w:del w:id="270" w:author="Kronsberg, Shari" w:date="2020-12-16T22:38:00Z">
              <w:r w:rsidDel="00803784">
                <w:delText>0.</w:delText>
              </w:r>
            </w:del>
            <w:del w:id="271" w:author="Kronsberg, Shari" w:date="2020-12-16T20:30:00Z">
              <w:r w:rsidDel="008355AE">
                <w:delText>0116</w:delText>
              </w:r>
            </w:del>
          </w:p>
        </w:tc>
      </w:tr>
      <w:tr w:rsidR="00343EFB" w:rsidRPr="00FF2D1E" w14:paraId="0FA4D2BA" w14:textId="77777777" w:rsidTr="00BD7283">
        <w:trPr>
          <w:trHeight w:val="144"/>
        </w:trPr>
        <w:tc>
          <w:tcPr>
            <w:tcW w:w="512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D8A3D9B" w14:textId="4EAB92A7" w:rsidR="00343EFB" w:rsidRPr="00FF2D1E" w:rsidRDefault="00343EFB" w:rsidP="00343EFB">
            <w:pPr>
              <w:pStyle w:val="NoSpacing"/>
              <w:ind w:left="340" w:hanging="340"/>
            </w:pPr>
            <w:del w:id="272" w:author="Kronsberg, Shari" w:date="2020-12-16T22:43:00Z">
              <w:r w:rsidDel="00343EFB">
                <w:delText xml:space="preserve">     IL-6 (pg/mL),</w:delText>
              </w:r>
            </w:del>
            <w:del w:id="273" w:author="Kronsberg, Shari" w:date="2020-12-16T18:13:00Z">
              <w:r w:rsidDel="000071C9">
                <w:delText xml:space="preserve"> median [IQR]</w:delText>
              </w:r>
            </w:del>
          </w:p>
        </w:tc>
        <w:tc>
          <w:tcPr>
            <w:tcW w:w="2070" w:type="dxa"/>
            <w:tcBorders>
              <w:top w:val="single" w:sz="4" w:space="0" w:color="auto"/>
              <w:bottom w:val="single" w:sz="4" w:space="0" w:color="auto"/>
            </w:tcBorders>
          </w:tcPr>
          <w:p w14:paraId="5B6A2193" w14:textId="4F477F61" w:rsidR="00343EFB" w:rsidRDefault="00343EFB" w:rsidP="00343EFB">
            <w:pPr>
              <w:pStyle w:val="NoSpacing"/>
            </w:pPr>
            <w:del w:id="274" w:author="Kronsberg, Shari" w:date="2020-12-16T21:04:00Z">
              <w:r w:rsidDel="00097D9E">
                <w:delText>1.88 [1.25, 2.94]</w:delText>
              </w:r>
            </w:del>
          </w:p>
        </w:tc>
        <w:tc>
          <w:tcPr>
            <w:tcW w:w="1895" w:type="dxa"/>
            <w:tcBorders>
              <w:top w:val="single" w:sz="4" w:space="0" w:color="auto"/>
              <w:bottom w:val="single" w:sz="4" w:space="0" w:color="auto"/>
            </w:tcBorders>
          </w:tcPr>
          <w:p w14:paraId="56813B86" w14:textId="5EBE8D81" w:rsidR="00343EFB" w:rsidRDefault="00343EFB" w:rsidP="00343EFB">
            <w:pPr>
              <w:pStyle w:val="NoSpacing"/>
            </w:pPr>
            <w:del w:id="275" w:author="Kronsberg, Shari" w:date="2020-12-16T21:05:00Z">
              <w:r w:rsidDel="00097D9E">
                <w:delText>1.66 [1.11, 2.73]</w:delText>
              </w:r>
            </w:del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638565F2" w14:textId="750BBF80" w:rsidR="00343EFB" w:rsidRDefault="00343EFB" w:rsidP="00343EFB">
            <w:pPr>
              <w:pStyle w:val="NoSpacing"/>
            </w:pPr>
            <w:del w:id="276" w:author="Kronsberg, Shari" w:date="2020-12-16T21:05:00Z">
              <w:r w:rsidDel="00097D9E">
                <w:delText>&lt;0.0001</w:delText>
              </w:r>
            </w:del>
          </w:p>
        </w:tc>
      </w:tr>
      <w:tr w:rsidR="00343EFB" w:rsidRPr="00FF2D1E" w14:paraId="26724B9E" w14:textId="77777777" w:rsidTr="00BD7283">
        <w:trPr>
          <w:gridAfter w:val="4"/>
          <w:wAfter w:w="8275" w:type="dxa"/>
          <w:trHeight w:val="971"/>
        </w:trPr>
        <w:tc>
          <w:tcPr>
            <w:tcW w:w="189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5F260A4" w14:textId="77777777" w:rsidR="00343EFB" w:rsidRPr="00FF2D1E" w:rsidRDefault="00343EFB" w:rsidP="00343EFB">
            <w:pPr>
              <w:pStyle w:val="NoSpacing"/>
            </w:pPr>
          </w:p>
        </w:tc>
      </w:tr>
    </w:tbl>
    <w:p w14:paraId="6E8D6230" w14:textId="14607842" w:rsidR="00B76EAC" w:rsidRPr="00FF2D1E" w:rsidRDefault="001F01E2" w:rsidP="00FF2D1E">
      <w:pPr>
        <w:spacing w:line="480" w:lineRule="auto"/>
        <w:sectPr w:rsidR="00B76EAC" w:rsidRPr="00FF2D1E" w:rsidSect="00BB0F64">
          <w:footerReference w:type="default" r:id="rId8"/>
          <w:pgSz w:w="12240" w:h="15840"/>
          <w:pgMar w:top="900" w:right="1440" w:bottom="900" w:left="1440" w:header="720" w:footer="720" w:gutter="0"/>
          <w:cols w:space="720"/>
          <w:docGrid w:linePitch="360"/>
        </w:sectPr>
      </w:pPr>
      <w:r w:rsidRPr="005A112F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10710" w:type="dxa"/>
        <w:tblInd w:w="-635" w:type="dxa"/>
        <w:tblLayout w:type="fixed"/>
        <w:tblLook w:val="04A0" w:firstRow="1" w:lastRow="0" w:firstColumn="1" w:lastColumn="0" w:noHBand="0" w:noVBand="1"/>
      </w:tblPr>
      <w:tblGrid>
        <w:gridCol w:w="3510"/>
        <w:gridCol w:w="2520"/>
        <w:gridCol w:w="1080"/>
        <w:gridCol w:w="2520"/>
        <w:gridCol w:w="1080"/>
      </w:tblGrid>
      <w:tr w:rsidR="0098160E" w:rsidRPr="00FF2D1E" w14:paraId="014A7C1E" w14:textId="77777777" w:rsidTr="0098160E">
        <w:trPr>
          <w:trHeight w:val="630"/>
        </w:trPr>
        <w:tc>
          <w:tcPr>
            <w:tcW w:w="10710" w:type="dxa"/>
            <w:gridSpan w:val="5"/>
          </w:tcPr>
          <w:p w14:paraId="33A94F0D" w14:textId="77777777" w:rsidR="0098160E" w:rsidRPr="00FF2D1E" w:rsidRDefault="0098160E" w:rsidP="00DC7C25">
            <w:pPr>
              <w:pStyle w:val="NoSpacing"/>
            </w:pPr>
            <w:r w:rsidRPr="00FF2D1E">
              <w:lastRenderedPageBreak/>
              <w:br w:type="page"/>
            </w:r>
            <w:r w:rsidRPr="00412A47">
              <w:rPr>
                <w:b/>
                <w:bCs/>
              </w:rPr>
              <w:t>Table 2.</w:t>
            </w:r>
            <w:r w:rsidRPr="00FF2D1E">
              <w:t xml:space="preserve"> Univariate</w:t>
            </w:r>
            <w:r>
              <w:t xml:space="preserve"> </w:t>
            </w:r>
            <w:r w:rsidRPr="00FF2D1E">
              <w:t xml:space="preserve">linear regression analyses of the association of </w:t>
            </w:r>
            <w:r>
              <w:t>variables with urine</w:t>
            </w:r>
            <w:r w:rsidRPr="00FF2D1E">
              <w:t>TXB</w:t>
            </w:r>
            <w:r w:rsidRPr="00FF2D1E">
              <w:rPr>
                <w:vertAlign w:val="subscript"/>
              </w:rPr>
              <w:t>2</w:t>
            </w:r>
            <w:r w:rsidRPr="00FF2D1E">
              <w:t>-M</w:t>
            </w:r>
            <w:r>
              <w:t xml:space="preserve"> in aspirin users and non-users</w:t>
            </w:r>
            <w:r w:rsidRPr="00FF2D1E">
              <w:t xml:space="preserve">.  </w:t>
            </w:r>
          </w:p>
        </w:tc>
      </w:tr>
      <w:tr w:rsidR="0098160E" w:rsidRPr="003516F4" w14:paraId="76177D43" w14:textId="77777777" w:rsidTr="00D42DFB">
        <w:trPr>
          <w:trHeight w:val="449"/>
        </w:trPr>
        <w:tc>
          <w:tcPr>
            <w:tcW w:w="3510" w:type="dxa"/>
            <w:vAlign w:val="center"/>
          </w:tcPr>
          <w:p w14:paraId="21884EEF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</w:p>
        </w:tc>
        <w:tc>
          <w:tcPr>
            <w:tcW w:w="3600" w:type="dxa"/>
            <w:gridSpan w:val="2"/>
            <w:vAlign w:val="center"/>
          </w:tcPr>
          <w:p w14:paraId="0548FDF9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Users</w:t>
            </w:r>
          </w:p>
          <w:p w14:paraId="5C43DB96" w14:textId="77777777" w:rsidR="0098160E" w:rsidRPr="003516F4" w:rsidRDefault="0098160E" w:rsidP="00C60132">
            <w:pPr>
              <w:pStyle w:val="NoSpacing"/>
            </w:pPr>
            <w:r w:rsidRPr="003516F4">
              <w:t>(N=1363)</w:t>
            </w:r>
          </w:p>
        </w:tc>
        <w:tc>
          <w:tcPr>
            <w:tcW w:w="3600" w:type="dxa"/>
            <w:gridSpan w:val="2"/>
            <w:vAlign w:val="center"/>
          </w:tcPr>
          <w:p w14:paraId="324BEC70" w14:textId="77777777" w:rsidR="0098160E" w:rsidRDefault="0098160E" w:rsidP="00C60132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ASA Non-users</w:t>
            </w:r>
          </w:p>
          <w:p w14:paraId="25BA45E1" w14:textId="77777777" w:rsidR="0098160E" w:rsidRPr="003516F4" w:rsidRDefault="0098160E" w:rsidP="00C60132">
            <w:pPr>
              <w:pStyle w:val="NoSpacing"/>
            </w:pPr>
            <w:r w:rsidRPr="003516F4">
              <w:t>(N=1681)</w:t>
            </w:r>
          </w:p>
        </w:tc>
      </w:tr>
      <w:tr w:rsidR="0098160E" w:rsidRPr="0048709A" w14:paraId="640CABFB" w14:textId="77777777" w:rsidTr="00D42DFB">
        <w:trPr>
          <w:trHeight w:val="431"/>
        </w:trPr>
        <w:tc>
          <w:tcPr>
            <w:tcW w:w="3510" w:type="dxa"/>
            <w:vAlign w:val="center"/>
          </w:tcPr>
          <w:p w14:paraId="7E2D59D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Variable</w:t>
            </w:r>
          </w:p>
        </w:tc>
        <w:tc>
          <w:tcPr>
            <w:tcW w:w="2520" w:type="dxa"/>
            <w:vAlign w:val="center"/>
          </w:tcPr>
          <w:p w14:paraId="2CDC798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</w:tcPr>
          <w:p w14:paraId="212F0397" w14:textId="77777777" w:rsidR="0098160E" w:rsidRPr="00412A47" w:rsidRDefault="0098160E" w:rsidP="00DC7C25">
            <w:pPr>
              <w:pStyle w:val="NoSpacing"/>
              <w:rPr>
                <w:b/>
                <w:bCs/>
              </w:rPr>
            </w:pPr>
            <w:r w:rsidRPr="00412A47">
              <w:rPr>
                <w:b/>
                <w:bCs/>
              </w:rPr>
              <w:t>P-value</w:t>
            </w:r>
          </w:p>
        </w:tc>
        <w:tc>
          <w:tcPr>
            <w:tcW w:w="2520" w:type="dxa"/>
            <w:vAlign w:val="center"/>
          </w:tcPr>
          <w:p w14:paraId="23A97FA4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 xml:space="preserve">Standardized Regression Coefficient </w:t>
            </w:r>
          </w:p>
        </w:tc>
        <w:tc>
          <w:tcPr>
            <w:tcW w:w="1080" w:type="dxa"/>
            <w:vAlign w:val="center"/>
          </w:tcPr>
          <w:p w14:paraId="38926A81" w14:textId="77777777" w:rsidR="0098160E" w:rsidRPr="0048709A" w:rsidRDefault="0098160E" w:rsidP="00DC7C25">
            <w:pPr>
              <w:pStyle w:val="NoSpacing"/>
              <w:rPr>
                <w:b/>
                <w:bCs/>
              </w:rPr>
            </w:pPr>
            <w:r w:rsidRPr="0048709A">
              <w:rPr>
                <w:b/>
                <w:bCs/>
              </w:rPr>
              <w:t>P-value</w:t>
            </w:r>
          </w:p>
        </w:tc>
      </w:tr>
      <w:tr w:rsidR="0098160E" w:rsidRPr="00B968C7" w14:paraId="225489D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52EA336" w14:textId="77777777" w:rsidR="0098160E" w:rsidRPr="00FF2D1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Age (years)</w:t>
            </w:r>
          </w:p>
        </w:tc>
        <w:tc>
          <w:tcPr>
            <w:tcW w:w="2520" w:type="dxa"/>
            <w:vAlign w:val="center"/>
          </w:tcPr>
          <w:p w14:paraId="79381F16" w14:textId="0EF33A94" w:rsidR="0098160E" w:rsidRPr="00514618" w:rsidRDefault="00E718B1" w:rsidP="00DC7C25">
            <w:pPr>
              <w:pStyle w:val="NoSpacing"/>
            </w:pPr>
            <w:r w:rsidRPr="00514618">
              <w:rPr>
                <w:rFonts w:eastAsiaTheme="minorEastAsia"/>
              </w:rPr>
              <w:t>0.084661</w:t>
            </w:r>
          </w:p>
        </w:tc>
        <w:tc>
          <w:tcPr>
            <w:tcW w:w="1080" w:type="dxa"/>
            <w:vAlign w:val="center"/>
          </w:tcPr>
          <w:p w14:paraId="790D9257" w14:textId="36F84508" w:rsidR="0098160E" w:rsidRPr="00FF2D1E" w:rsidRDefault="0098160E" w:rsidP="00DC7C25">
            <w:pPr>
              <w:pStyle w:val="NoSpacing"/>
            </w:pPr>
            <w:r>
              <w:t>0.001</w:t>
            </w:r>
            <w:ins w:id="277" w:author="Kronsberg, Shari" w:date="2020-12-17T10:38:00Z">
              <w:r w:rsidR="008949B5">
                <w:t>6</w:t>
              </w:r>
            </w:ins>
            <w:del w:id="278" w:author="Kronsberg, Shari" w:date="2020-12-17T10:38:00Z">
              <w:r w:rsidDel="008949B5">
                <w:delText>5</w:delText>
              </w:r>
            </w:del>
          </w:p>
        </w:tc>
        <w:tc>
          <w:tcPr>
            <w:tcW w:w="2520" w:type="dxa"/>
            <w:vAlign w:val="center"/>
          </w:tcPr>
          <w:p w14:paraId="18B3FD7B" w14:textId="5377B969" w:rsidR="0098160E" w:rsidRPr="00B968C7" w:rsidRDefault="00C60132" w:rsidP="00DC7C25">
            <w:pPr>
              <w:pStyle w:val="NoSpacing"/>
            </w:pPr>
            <w:r w:rsidRPr="00B968C7">
              <w:rPr>
                <w:rFonts w:eastAsiaTheme="minorEastAsia"/>
              </w:rPr>
              <w:t>0.152928</w:t>
            </w:r>
          </w:p>
        </w:tc>
        <w:tc>
          <w:tcPr>
            <w:tcW w:w="1080" w:type="dxa"/>
            <w:vAlign w:val="center"/>
          </w:tcPr>
          <w:p w14:paraId="4C10247C" w14:textId="77777777" w:rsidR="0098160E" w:rsidRPr="00B968C7" w:rsidRDefault="0098160E" w:rsidP="00DC7C25">
            <w:pPr>
              <w:pStyle w:val="NoSpacing"/>
            </w:pPr>
            <w:r w:rsidRPr="00B968C7">
              <w:t>&lt;0.0001</w:t>
            </w:r>
          </w:p>
        </w:tc>
      </w:tr>
      <w:tr w:rsidR="0098160E" w:rsidRPr="00B968C7" w14:paraId="4AE50EC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039641D" w14:textId="77777777" w:rsidR="0098160E" w:rsidRDefault="0098160E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Female gender</w:t>
            </w:r>
          </w:p>
        </w:tc>
        <w:tc>
          <w:tcPr>
            <w:tcW w:w="2520" w:type="dxa"/>
            <w:vAlign w:val="center"/>
          </w:tcPr>
          <w:p w14:paraId="54C25FEF" w14:textId="0DD8148B" w:rsidR="0098160E" w:rsidRPr="00514618" w:rsidRDefault="00870AE2" w:rsidP="00DC7C25">
            <w:pPr>
              <w:pStyle w:val="NoSpacing"/>
            </w:pPr>
            <w:r w:rsidRPr="00514618">
              <w:rPr>
                <w:rFonts w:eastAsiaTheme="minorEastAsia"/>
              </w:rPr>
              <w:t>0.143685</w:t>
            </w:r>
          </w:p>
        </w:tc>
        <w:tc>
          <w:tcPr>
            <w:tcW w:w="1080" w:type="dxa"/>
            <w:vAlign w:val="center"/>
          </w:tcPr>
          <w:p w14:paraId="3FE744E4" w14:textId="77777777" w:rsidR="0098160E" w:rsidRDefault="0098160E" w:rsidP="00DC7C25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264ABC57" w14:textId="4F15180C" w:rsidR="0098160E" w:rsidRPr="00B968C7" w:rsidRDefault="004C29C4" w:rsidP="00DC7C25">
            <w:pPr>
              <w:pStyle w:val="NoSpacing"/>
            </w:pPr>
            <w:r w:rsidRPr="00B968C7">
              <w:rPr>
                <w:rFonts w:eastAsiaTheme="minorEastAsia"/>
              </w:rPr>
              <w:t>0.083353</w:t>
            </w:r>
          </w:p>
        </w:tc>
        <w:tc>
          <w:tcPr>
            <w:tcW w:w="1080" w:type="dxa"/>
            <w:vAlign w:val="center"/>
          </w:tcPr>
          <w:p w14:paraId="1C282375" w14:textId="77777777" w:rsidR="0098160E" w:rsidRPr="00B968C7" w:rsidRDefault="0098160E" w:rsidP="00DC7C25">
            <w:pPr>
              <w:pStyle w:val="NoSpacing"/>
            </w:pPr>
            <w:r w:rsidRPr="00B968C7">
              <w:t>0.0006</w:t>
            </w:r>
          </w:p>
        </w:tc>
      </w:tr>
      <w:tr w:rsidR="0098160E" w:rsidRPr="00B968C7" w14:paraId="2119EBC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074C8E0" w14:textId="78C3D3AF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>R</w:t>
            </w:r>
            <w:r w:rsidR="0098160E">
              <w:rPr>
                <w:iCs/>
              </w:rPr>
              <w:t>ace</w:t>
            </w:r>
            <w:r>
              <w:rPr>
                <w:iCs/>
              </w:rPr>
              <w:t xml:space="preserve"> (versus white)</w:t>
            </w:r>
          </w:p>
        </w:tc>
        <w:tc>
          <w:tcPr>
            <w:tcW w:w="2520" w:type="dxa"/>
            <w:vAlign w:val="center"/>
          </w:tcPr>
          <w:p w14:paraId="2B4B1863" w14:textId="29F3DA9C" w:rsidR="0098160E" w:rsidRPr="00514618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7AF34DBA" w14:textId="101C060E" w:rsidR="0098160E" w:rsidRDefault="008949B5" w:rsidP="00DC7C25">
            <w:pPr>
              <w:pStyle w:val="NoSpacing"/>
            </w:pPr>
            <w:ins w:id="279" w:author="Kronsberg, Shari" w:date="2020-12-17T10:38:00Z">
              <w:r>
                <w:t>0.1284</w:t>
              </w:r>
            </w:ins>
          </w:p>
        </w:tc>
        <w:tc>
          <w:tcPr>
            <w:tcW w:w="2520" w:type="dxa"/>
            <w:vAlign w:val="center"/>
          </w:tcPr>
          <w:p w14:paraId="62F9C883" w14:textId="1B45F9C8" w:rsidR="0098160E" w:rsidRPr="00B968C7" w:rsidRDefault="0098160E" w:rsidP="00DC7C25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238E31D1" w14:textId="4FD1728A" w:rsidR="0098160E" w:rsidRPr="00B968C7" w:rsidRDefault="00002FC2" w:rsidP="00DC7C25">
            <w:pPr>
              <w:pStyle w:val="NoSpacing"/>
            </w:pPr>
            <w:ins w:id="280" w:author="Kronsberg, Shari" w:date="2020-12-17T11:22:00Z">
              <w:r>
                <w:t>0.0462</w:t>
              </w:r>
            </w:ins>
          </w:p>
        </w:tc>
      </w:tr>
      <w:tr w:rsidR="0098160E" w:rsidRPr="00B968C7" w14:paraId="4249B8B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A77FF3F" w14:textId="5CDF6FC4" w:rsidR="0098160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Black</w:t>
            </w:r>
          </w:p>
        </w:tc>
        <w:tc>
          <w:tcPr>
            <w:tcW w:w="2520" w:type="dxa"/>
            <w:vAlign w:val="center"/>
          </w:tcPr>
          <w:p w14:paraId="688803AD" w14:textId="28F90695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0.051683</w:t>
            </w:r>
          </w:p>
        </w:tc>
        <w:tc>
          <w:tcPr>
            <w:tcW w:w="1080" w:type="dxa"/>
            <w:vAlign w:val="center"/>
          </w:tcPr>
          <w:p w14:paraId="4502045A" w14:textId="64CC2C1A" w:rsidR="0098160E" w:rsidRDefault="008949B5" w:rsidP="00DC7C25">
            <w:pPr>
              <w:pStyle w:val="NoSpacing"/>
            </w:pPr>
            <w:ins w:id="281" w:author="Kronsberg, Shari" w:date="2020-12-17T10:38:00Z">
              <w:r>
                <w:t>0.0571</w:t>
              </w:r>
            </w:ins>
          </w:p>
        </w:tc>
        <w:tc>
          <w:tcPr>
            <w:tcW w:w="2520" w:type="dxa"/>
            <w:vAlign w:val="center"/>
          </w:tcPr>
          <w:p w14:paraId="796DB7E0" w14:textId="6CC34DE1" w:rsidR="0098160E" w:rsidRPr="00B968C7" w:rsidRDefault="00002FC2" w:rsidP="00DC7C25">
            <w:pPr>
              <w:pStyle w:val="NoSpacing"/>
            </w:pPr>
            <w:ins w:id="282" w:author="Kronsberg, Shari" w:date="2020-12-17T11:22:00Z">
              <w:r>
                <w:t>-0.59802</w:t>
              </w:r>
            </w:ins>
          </w:p>
        </w:tc>
        <w:tc>
          <w:tcPr>
            <w:tcW w:w="1080" w:type="dxa"/>
            <w:vAlign w:val="center"/>
          </w:tcPr>
          <w:p w14:paraId="0133FBA6" w14:textId="5AFD5C79" w:rsidR="0098160E" w:rsidRPr="00B968C7" w:rsidRDefault="00002FC2" w:rsidP="00DC7C25">
            <w:pPr>
              <w:pStyle w:val="NoSpacing"/>
            </w:pPr>
            <w:ins w:id="283" w:author="Kronsberg, Shari" w:date="2020-12-17T11:22:00Z">
              <w:r>
                <w:t>0.0155</w:t>
              </w:r>
            </w:ins>
          </w:p>
        </w:tc>
      </w:tr>
      <w:tr w:rsidR="0098160E" w:rsidRPr="00B968C7" w14:paraId="2E7B704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14115A9" w14:textId="3C3A7075" w:rsidR="0098160E" w:rsidRPr="00FF2D1E" w:rsidRDefault="00A14B7C" w:rsidP="00DC7C25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     Other</w:t>
            </w:r>
          </w:p>
        </w:tc>
        <w:tc>
          <w:tcPr>
            <w:tcW w:w="2520" w:type="dxa"/>
            <w:vAlign w:val="center"/>
          </w:tcPr>
          <w:p w14:paraId="58E8C205" w14:textId="70699B9B" w:rsidR="0098160E" w:rsidRPr="00514618" w:rsidRDefault="00A14B7C" w:rsidP="00DC7C25">
            <w:pPr>
              <w:pStyle w:val="NoSpacing"/>
            </w:pPr>
            <w:r w:rsidRPr="00514618">
              <w:rPr>
                <w:rFonts w:eastAsiaTheme="minorEastAsia"/>
              </w:rPr>
              <w:t>-0.017351</w:t>
            </w:r>
          </w:p>
        </w:tc>
        <w:tc>
          <w:tcPr>
            <w:tcW w:w="1080" w:type="dxa"/>
            <w:vAlign w:val="center"/>
          </w:tcPr>
          <w:p w14:paraId="74681A8C" w14:textId="6220E190" w:rsidR="0098160E" w:rsidRPr="00FF2D1E" w:rsidRDefault="008949B5" w:rsidP="00DC7C25">
            <w:pPr>
              <w:pStyle w:val="NoSpacing"/>
            </w:pPr>
            <w:ins w:id="284" w:author="Kronsberg, Shari" w:date="2020-12-17T10:38:00Z">
              <w:r>
                <w:t>0.5228</w:t>
              </w:r>
            </w:ins>
          </w:p>
        </w:tc>
        <w:tc>
          <w:tcPr>
            <w:tcW w:w="2520" w:type="dxa"/>
            <w:vAlign w:val="center"/>
          </w:tcPr>
          <w:p w14:paraId="58CF59CE" w14:textId="05379367" w:rsidR="0098160E" w:rsidRPr="00B968C7" w:rsidRDefault="00002FC2" w:rsidP="00DC7C25">
            <w:pPr>
              <w:pStyle w:val="NoSpacing"/>
            </w:pPr>
            <w:ins w:id="285" w:author="Kronsberg, Shari" w:date="2020-12-17T11:22:00Z">
              <w:r>
                <w:t>-0.015688</w:t>
              </w:r>
            </w:ins>
          </w:p>
        </w:tc>
        <w:tc>
          <w:tcPr>
            <w:tcW w:w="1080" w:type="dxa"/>
            <w:vAlign w:val="center"/>
          </w:tcPr>
          <w:p w14:paraId="25B511DF" w14:textId="614F2284" w:rsidR="0098160E" w:rsidRPr="00B968C7" w:rsidRDefault="00002FC2" w:rsidP="00DC7C25">
            <w:pPr>
              <w:pStyle w:val="NoSpacing"/>
            </w:pPr>
            <w:ins w:id="286" w:author="Kronsberg, Shari" w:date="2020-12-17T11:22:00Z">
              <w:r>
                <w:t>0.5252</w:t>
              </w:r>
            </w:ins>
          </w:p>
        </w:tc>
      </w:tr>
      <w:tr w:rsidR="00A14B7C" w:rsidRPr="00B968C7" w14:paraId="5318D24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3DB4C35" w14:textId="0A18AE7F" w:rsidR="00A14B7C" w:rsidRPr="00FF2D1E" w:rsidRDefault="00A14B7C" w:rsidP="00A14B7C">
            <w:pPr>
              <w:pStyle w:val="NoSpacing"/>
            </w:pPr>
            <w:r>
              <w:rPr>
                <w:iCs/>
              </w:rPr>
              <w:t>Hispanic ethnicity</w:t>
            </w:r>
          </w:p>
        </w:tc>
        <w:tc>
          <w:tcPr>
            <w:tcW w:w="2520" w:type="dxa"/>
            <w:vAlign w:val="center"/>
          </w:tcPr>
          <w:p w14:paraId="2F0744C7" w14:textId="66A7A9CE" w:rsidR="00A14B7C" w:rsidRPr="00514618" w:rsidRDefault="00A14B7C" w:rsidP="00A14B7C">
            <w:pPr>
              <w:pStyle w:val="NoSpacing"/>
            </w:pPr>
            <w:r w:rsidRPr="00514618">
              <w:rPr>
                <w:rFonts w:eastAsiaTheme="minorEastAsia"/>
              </w:rPr>
              <w:t>0.123911</w:t>
            </w:r>
          </w:p>
        </w:tc>
        <w:tc>
          <w:tcPr>
            <w:tcW w:w="1080" w:type="dxa"/>
            <w:vAlign w:val="center"/>
          </w:tcPr>
          <w:p w14:paraId="44E6509F" w14:textId="6FEAFA00" w:rsidR="00A14B7C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52AFC4CB" w14:textId="33EC1711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del w:id="287" w:author="Kronsberg, Shari" w:date="2020-12-17T11:24:00Z">
              <w:r w:rsidRPr="00B968C7" w:rsidDel="00002FC2">
                <w:rPr>
                  <w:rFonts w:eastAsiaTheme="minorEastAsia"/>
                </w:rPr>
                <w:delText>-</w:delText>
              </w:r>
            </w:del>
            <w:r w:rsidRPr="00B968C7">
              <w:rPr>
                <w:rFonts w:eastAsiaTheme="minorEastAsia"/>
              </w:rPr>
              <w:t>0.025428</w:t>
            </w:r>
          </w:p>
        </w:tc>
        <w:tc>
          <w:tcPr>
            <w:tcW w:w="1080" w:type="dxa"/>
            <w:vAlign w:val="center"/>
          </w:tcPr>
          <w:p w14:paraId="3C1D8234" w14:textId="3D9E7E0C" w:rsidR="00A14B7C" w:rsidRPr="00B968C7" w:rsidRDefault="00A14B7C" w:rsidP="00A14B7C">
            <w:pPr>
              <w:pStyle w:val="NoSpacing"/>
            </w:pPr>
            <w:r w:rsidRPr="00B968C7">
              <w:t>0.3244</w:t>
            </w:r>
          </w:p>
        </w:tc>
      </w:tr>
      <w:tr w:rsidR="00A14B7C" w:rsidRPr="00B968C7" w14:paraId="6D376F11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A485312" w14:textId="0456721F" w:rsidR="00A14B7C" w:rsidRPr="00FF2D1E" w:rsidRDefault="00A14B7C" w:rsidP="00A14B7C">
            <w:pPr>
              <w:pStyle w:val="NoSpacing"/>
            </w:pPr>
            <w:r w:rsidRPr="00FF2D1E">
              <w:t>BMI (kg/m</w:t>
            </w:r>
            <w:r w:rsidRPr="00FF2D1E">
              <w:rPr>
                <w:vertAlign w:val="superscript"/>
              </w:rPr>
              <w:t>2</w:t>
            </w:r>
            <w:r w:rsidRPr="00FF2D1E">
              <w:t>)</w:t>
            </w:r>
          </w:p>
        </w:tc>
        <w:tc>
          <w:tcPr>
            <w:tcW w:w="2520" w:type="dxa"/>
            <w:vAlign w:val="center"/>
          </w:tcPr>
          <w:p w14:paraId="43A7D2D9" w14:textId="3878BCD7" w:rsidR="00A14B7C" w:rsidRPr="00514618" w:rsidRDefault="00397C8E" w:rsidP="00A14B7C">
            <w:pPr>
              <w:pStyle w:val="NoSpacing"/>
            </w:pPr>
            <w:r w:rsidRPr="00397C8E">
              <w:t>0.025472</w:t>
            </w:r>
          </w:p>
        </w:tc>
        <w:tc>
          <w:tcPr>
            <w:tcW w:w="1080" w:type="dxa"/>
            <w:vAlign w:val="center"/>
          </w:tcPr>
          <w:p w14:paraId="1850ABAC" w14:textId="06010D10" w:rsidR="00A14B7C" w:rsidRDefault="00A14B7C" w:rsidP="00A14B7C">
            <w:pPr>
              <w:pStyle w:val="NoSpacing"/>
            </w:pPr>
            <w:r>
              <w:t>0.</w:t>
            </w:r>
            <w:ins w:id="288" w:author="Kronsberg, Shari" w:date="2020-12-17T10:39:00Z">
              <w:r w:rsidR="008949B5">
                <w:t>3449</w:t>
              </w:r>
            </w:ins>
            <w:del w:id="289" w:author="Kronsberg, Shari" w:date="2020-12-17T10:39:00Z">
              <w:r w:rsidDel="008949B5">
                <w:delText>4752</w:delText>
              </w:r>
            </w:del>
          </w:p>
        </w:tc>
        <w:tc>
          <w:tcPr>
            <w:tcW w:w="2520" w:type="dxa"/>
            <w:vAlign w:val="center"/>
          </w:tcPr>
          <w:p w14:paraId="69D69AFB" w14:textId="4C58D547" w:rsidR="00A14B7C" w:rsidRPr="00B968C7" w:rsidRDefault="00A14B7C" w:rsidP="00A14B7C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0.045630</w:t>
            </w:r>
          </w:p>
        </w:tc>
        <w:tc>
          <w:tcPr>
            <w:tcW w:w="1080" w:type="dxa"/>
            <w:vAlign w:val="center"/>
          </w:tcPr>
          <w:p w14:paraId="6904838C" w14:textId="06FAF09E" w:rsidR="00A14B7C" w:rsidRPr="00B968C7" w:rsidRDefault="00A14B7C" w:rsidP="00A14B7C">
            <w:pPr>
              <w:pStyle w:val="NoSpacing"/>
            </w:pPr>
            <w:r w:rsidRPr="00B968C7">
              <w:t>0.0617</w:t>
            </w:r>
          </w:p>
        </w:tc>
      </w:tr>
      <w:tr w:rsidR="00A14B7C" w:rsidRPr="00B968C7" w14:paraId="47F6430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08F2C95" w14:textId="5F5EB2A8" w:rsidR="00A14B7C" w:rsidRPr="00FF2D1E" w:rsidRDefault="00A14B7C" w:rsidP="00A14B7C">
            <w:pPr>
              <w:pStyle w:val="NoSpacing"/>
            </w:pPr>
            <w:r>
              <w:t>C</w:t>
            </w:r>
            <w:del w:id="290" w:author="Kronsberg, Shari" w:date="2020-12-17T10:40:00Z">
              <w:r w:rsidDel="008949B5">
                <w:delText>urrent c</w:delText>
              </w:r>
            </w:del>
            <w:r>
              <w:t>igarette use</w:t>
            </w:r>
            <w:ins w:id="291" w:author="Kronsberg, Shari" w:date="2020-12-17T10:40:00Z">
              <w:r w:rsidR="008949B5">
                <w:t xml:space="preserve"> (versu</w:t>
              </w:r>
            </w:ins>
            <w:ins w:id="292" w:author="Kronsberg, Shari" w:date="2020-12-17T10:49:00Z">
              <w:r w:rsidR="00B801FC">
                <w:t>s never)</w:t>
              </w:r>
            </w:ins>
          </w:p>
        </w:tc>
        <w:tc>
          <w:tcPr>
            <w:tcW w:w="2520" w:type="dxa"/>
            <w:vAlign w:val="center"/>
          </w:tcPr>
          <w:p w14:paraId="1FAE3356" w14:textId="3F761B32" w:rsidR="00A14B7C" w:rsidRPr="00514618" w:rsidRDefault="00A14B7C" w:rsidP="00A14B7C">
            <w:pPr>
              <w:pStyle w:val="NoSpacing"/>
            </w:pPr>
            <w:del w:id="293" w:author="Kronsberg, Shari" w:date="2020-12-17T10:45:00Z">
              <w:r w:rsidRPr="00514618" w:rsidDel="008949B5">
                <w:rPr>
                  <w:rFonts w:eastAsiaTheme="minorEastAsia"/>
                </w:rPr>
                <w:delText>0.10110</w:delText>
              </w:r>
              <w:r w:rsidRPr="00514618" w:rsidDel="00B801FC">
                <w:rPr>
                  <w:rFonts w:eastAsiaTheme="minorEastAsia"/>
                </w:rPr>
                <w:delText>9</w:delText>
              </w:r>
            </w:del>
          </w:p>
        </w:tc>
        <w:tc>
          <w:tcPr>
            <w:tcW w:w="1080" w:type="dxa"/>
            <w:vAlign w:val="center"/>
          </w:tcPr>
          <w:p w14:paraId="78F43099" w14:textId="77777777" w:rsidR="00A14B7C" w:rsidRPr="00FF2D1E" w:rsidRDefault="00A14B7C" w:rsidP="00A14B7C">
            <w:pPr>
              <w:pStyle w:val="NoSpacing"/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4AF94CED" w14:textId="7352C85F" w:rsidR="00A14B7C" w:rsidRPr="00B968C7" w:rsidRDefault="00A14B7C" w:rsidP="00A14B7C">
            <w:pPr>
              <w:pStyle w:val="NoSpacing"/>
            </w:pPr>
            <w:del w:id="294" w:author="Kronsberg, Shari" w:date="2020-12-17T11:24:00Z">
              <w:r w:rsidRPr="00B968C7" w:rsidDel="00002FC2">
                <w:rPr>
                  <w:rFonts w:eastAsiaTheme="minorEastAsia"/>
                </w:rPr>
                <w:delText>0.100678</w:delText>
              </w:r>
            </w:del>
          </w:p>
        </w:tc>
        <w:tc>
          <w:tcPr>
            <w:tcW w:w="1080" w:type="dxa"/>
            <w:vAlign w:val="center"/>
          </w:tcPr>
          <w:p w14:paraId="5908F6F0" w14:textId="77777777" w:rsidR="00A14B7C" w:rsidRPr="00B968C7" w:rsidRDefault="00A14B7C" w:rsidP="00A14B7C">
            <w:pPr>
              <w:pStyle w:val="NoSpacing"/>
            </w:pPr>
            <w:r w:rsidRPr="00B968C7">
              <w:t>&lt;0.0001</w:t>
            </w:r>
          </w:p>
        </w:tc>
      </w:tr>
      <w:tr w:rsidR="008949B5" w:rsidRPr="00B968C7" w14:paraId="18717E12" w14:textId="77777777" w:rsidTr="00D42DFB">
        <w:trPr>
          <w:trHeight w:val="350"/>
          <w:ins w:id="295" w:author="Kronsberg, Shari" w:date="2020-12-17T10:39:00Z"/>
        </w:trPr>
        <w:tc>
          <w:tcPr>
            <w:tcW w:w="3510" w:type="dxa"/>
            <w:vAlign w:val="center"/>
          </w:tcPr>
          <w:p w14:paraId="70F67CA2" w14:textId="2C275B8A" w:rsidR="008949B5" w:rsidRDefault="00B801FC" w:rsidP="00A14B7C">
            <w:pPr>
              <w:pStyle w:val="NoSpacing"/>
              <w:rPr>
                <w:ins w:id="296" w:author="Kronsberg, Shari" w:date="2020-12-17T10:39:00Z"/>
              </w:rPr>
            </w:pPr>
            <w:ins w:id="297" w:author="Kronsberg, Shari" w:date="2020-12-17T10:49:00Z">
              <w:r>
                <w:t xml:space="preserve">     Current</w:t>
              </w:r>
            </w:ins>
          </w:p>
        </w:tc>
        <w:tc>
          <w:tcPr>
            <w:tcW w:w="2520" w:type="dxa"/>
            <w:vAlign w:val="center"/>
          </w:tcPr>
          <w:p w14:paraId="3B18523B" w14:textId="14AC7852" w:rsidR="008949B5" w:rsidRPr="00514618" w:rsidRDefault="00B801FC" w:rsidP="00A14B7C">
            <w:pPr>
              <w:pStyle w:val="NoSpacing"/>
              <w:rPr>
                <w:ins w:id="298" w:author="Kronsberg, Shari" w:date="2020-12-17T10:39:00Z"/>
                <w:rFonts w:eastAsiaTheme="minorEastAsia"/>
              </w:rPr>
            </w:pPr>
            <w:ins w:id="299" w:author="Kronsberg, Shari" w:date="2020-12-17T10:49:00Z">
              <w:r>
                <w:t>0.142412</w:t>
              </w:r>
            </w:ins>
          </w:p>
        </w:tc>
        <w:tc>
          <w:tcPr>
            <w:tcW w:w="1080" w:type="dxa"/>
            <w:vAlign w:val="center"/>
          </w:tcPr>
          <w:p w14:paraId="2F17732F" w14:textId="5834FC76" w:rsidR="008949B5" w:rsidRDefault="005F32CD" w:rsidP="00A14B7C">
            <w:pPr>
              <w:pStyle w:val="NoSpacing"/>
              <w:rPr>
                <w:ins w:id="300" w:author="Kronsberg, Shari" w:date="2020-12-17T10:39:00Z"/>
              </w:rPr>
            </w:pPr>
            <w:ins w:id="301" w:author="Kronsberg, Shari" w:date="2020-12-17T10:58:00Z">
              <w:r>
                <w:t>&lt;0.0001</w:t>
              </w:r>
            </w:ins>
          </w:p>
        </w:tc>
        <w:tc>
          <w:tcPr>
            <w:tcW w:w="2520" w:type="dxa"/>
            <w:vAlign w:val="center"/>
          </w:tcPr>
          <w:p w14:paraId="31AA8C12" w14:textId="47726986" w:rsidR="008949B5" w:rsidRPr="00B968C7" w:rsidRDefault="00002FC2" w:rsidP="00A14B7C">
            <w:pPr>
              <w:pStyle w:val="NoSpacing"/>
              <w:rPr>
                <w:ins w:id="302" w:author="Kronsberg, Shari" w:date="2020-12-17T10:39:00Z"/>
                <w:rFonts w:eastAsiaTheme="minorEastAsia"/>
              </w:rPr>
            </w:pPr>
            <w:ins w:id="303" w:author="Kronsberg, Shari" w:date="2020-12-17T11:27:00Z">
              <w:r>
                <w:t>0.085403</w:t>
              </w:r>
            </w:ins>
          </w:p>
        </w:tc>
        <w:tc>
          <w:tcPr>
            <w:tcW w:w="1080" w:type="dxa"/>
            <w:vAlign w:val="center"/>
          </w:tcPr>
          <w:p w14:paraId="76CC58A4" w14:textId="6788ADC7" w:rsidR="008949B5" w:rsidRPr="00B968C7" w:rsidRDefault="00B145AA" w:rsidP="00A14B7C">
            <w:pPr>
              <w:pStyle w:val="NoSpacing"/>
              <w:rPr>
                <w:ins w:id="304" w:author="Kronsberg, Shari" w:date="2020-12-17T10:39:00Z"/>
              </w:rPr>
            </w:pPr>
            <w:ins w:id="305" w:author="Kronsberg, Shari" w:date="2020-12-17T11:28:00Z">
              <w:r>
                <w:t>0.0005</w:t>
              </w:r>
            </w:ins>
          </w:p>
        </w:tc>
      </w:tr>
      <w:tr w:rsidR="008949B5" w:rsidRPr="00B968C7" w14:paraId="5B3489A9" w14:textId="77777777" w:rsidTr="00D42DFB">
        <w:trPr>
          <w:trHeight w:val="350"/>
          <w:ins w:id="306" w:author="Kronsberg, Shari" w:date="2020-12-17T10:39:00Z"/>
        </w:trPr>
        <w:tc>
          <w:tcPr>
            <w:tcW w:w="3510" w:type="dxa"/>
            <w:vAlign w:val="center"/>
          </w:tcPr>
          <w:p w14:paraId="538ED283" w14:textId="6BF7DE2F" w:rsidR="008949B5" w:rsidRDefault="00B801FC" w:rsidP="00A14B7C">
            <w:pPr>
              <w:pStyle w:val="NoSpacing"/>
              <w:rPr>
                <w:ins w:id="307" w:author="Kronsberg, Shari" w:date="2020-12-17T10:39:00Z"/>
              </w:rPr>
            </w:pPr>
            <w:ins w:id="308" w:author="Kronsberg, Shari" w:date="2020-12-17T10:49:00Z">
              <w:r>
                <w:t xml:space="preserve">      </w:t>
              </w:r>
            </w:ins>
            <w:ins w:id="309" w:author="Kronsberg, Shari" w:date="2020-12-17T10:57:00Z">
              <w:r w:rsidR="005F32CD">
                <w:t>Former</w:t>
              </w:r>
            </w:ins>
          </w:p>
        </w:tc>
        <w:tc>
          <w:tcPr>
            <w:tcW w:w="2520" w:type="dxa"/>
            <w:vAlign w:val="center"/>
          </w:tcPr>
          <w:p w14:paraId="292EBFE3" w14:textId="6701A5C5" w:rsidR="008949B5" w:rsidRPr="00514618" w:rsidRDefault="005F32CD" w:rsidP="00A14B7C">
            <w:pPr>
              <w:pStyle w:val="NoSpacing"/>
              <w:rPr>
                <w:ins w:id="310" w:author="Kronsberg, Shari" w:date="2020-12-17T10:39:00Z"/>
                <w:rFonts w:eastAsiaTheme="minorEastAsia"/>
              </w:rPr>
            </w:pPr>
            <w:ins w:id="311" w:author="Kronsberg, Shari" w:date="2020-12-17T10:58:00Z">
              <w:r>
                <w:t>0.030349</w:t>
              </w:r>
            </w:ins>
          </w:p>
        </w:tc>
        <w:tc>
          <w:tcPr>
            <w:tcW w:w="1080" w:type="dxa"/>
            <w:vAlign w:val="center"/>
          </w:tcPr>
          <w:p w14:paraId="01842835" w14:textId="0F9145C5" w:rsidR="008949B5" w:rsidRDefault="005F32CD" w:rsidP="00A14B7C">
            <w:pPr>
              <w:pStyle w:val="NoSpacing"/>
              <w:rPr>
                <w:ins w:id="312" w:author="Kronsberg, Shari" w:date="2020-12-17T10:39:00Z"/>
              </w:rPr>
            </w:pPr>
            <w:ins w:id="313" w:author="Kronsberg, Shari" w:date="2020-12-17T10:58:00Z">
              <w:r>
                <w:t>0.2558</w:t>
              </w:r>
            </w:ins>
          </w:p>
        </w:tc>
        <w:tc>
          <w:tcPr>
            <w:tcW w:w="2520" w:type="dxa"/>
            <w:vAlign w:val="center"/>
          </w:tcPr>
          <w:p w14:paraId="46072A55" w14:textId="3AF6E7E8" w:rsidR="008949B5" w:rsidRPr="00B968C7" w:rsidRDefault="00002FC2" w:rsidP="00A14B7C">
            <w:pPr>
              <w:pStyle w:val="NoSpacing"/>
              <w:rPr>
                <w:ins w:id="314" w:author="Kronsberg, Shari" w:date="2020-12-17T10:39:00Z"/>
                <w:rFonts w:eastAsiaTheme="minorEastAsia"/>
              </w:rPr>
            </w:pPr>
            <w:ins w:id="315" w:author="Kronsberg, Shari" w:date="2020-12-17T11:27:00Z">
              <w:r>
                <w:t>0.075534</w:t>
              </w:r>
            </w:ins>
          </w:p>
        </w:tc>
        <w:tc>
          <w:tcPr>
            <w:tcW w:w="1080" w:type="dxa"/>
            <w:vAlign w:val="center"/>
          </w:tcPr>
          <w:p w14:paraId="1BEFD7BF" w14:textId="3F446899" w:rsidR="008949B5" w:rsidRPr="00B968C7" w:rsidRDefault="00B145AA" w:rsidP="00A14B7C">
            <w:pPr>
              <w:pStyle w:val="NoSpacing"/>
              <w:rPr>
                <w:ins w:id="316" w:author="Kronsberg, Shari" w:date="2020-12-17T10:39:00Z"/>
              </w:rPr>
            </w:pPr>
            <w:ins w:id="317" w:author="Kronsberg, Shari" w:date="2020-12-17T11:28:00Z">
              <w:r>
                <w:t>0.0019</w:t>
              </w:r>
            </w:ins>
          </w:p>
        </w:tc>
      </w:tr>
      <w:tr w:rsidR="00A14B7C" w:rsidRPr="00B968C7" w14:paraId="1A5AB92C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D766EAF" w14:textId="605B7D18" w:rsidR="00A14B7C" w:rsidRPr="00FF2D1E" w:rsidRDefault="005F32CD" w:rsidP="00A14B7C">
            <w:pPr>
              <w:pStyle w:val="NoSpacing"/>
            </w:pPr>
            <w:ins w:id="318" w:author="Kronsberg, Shari" w:date="2020-12-17T10:59:00Z">
              <w:r>
                <w:t>P</w:t>
              </w:r>
            </w:ins>
            <w:del w:id="319" w:author="Kronsberg, Shari" w:date="2020-12-17T10:58:00Z">
              <w:r w:rsidR="00A14B7C" w:rsidDel="005F32CD">
                <w:delText>Current p</w:delText>
              </w:r>
            </w:del>
            <w:r w:rsidR="00A14B7C">
              <w:t>ipe use</w:t>
            </w:r>
            <w:ins w:id="320" w:author="Kronsberg, Shari" w:date="2020-12-17T10:59:00Z">
              <w:r>
                <w:t xml:space="preserve"> (versus never)</w:t>
              </w:r>
            </w:ins>
          </w:p>
        </w:tc>
        <w:tc>
          <w:tcPr>
            <w:tcW w:w="2520" w:type="dxa"/>
            <w:vAlign w:val="center"/>
          </w:tcPr>
          <w:p w14:paraId="5381152D" w14:textId="05572856" w:rsidR="00A14B7C" w:rsidRPr="00514618" w:rsidRDefault="00A14B7C" w:rsidP="00A14B7C">
            <w:pPr>
              <w:pStyle w:val="NoSpacing"/>
            </w:pPr>
            <w:del w:id="321" w:author="Kronsberg, Shari" w:date="2020-12-17T11:01:00Z">
              <w:r w:rsidRPr="00514618" w:rsidDel="005F32CD">
                <w:rPr>
                  <w:rFonts w:eastAsiaTheme="minorEastAsia"/>
                </w:rPr>
                <w:delText>-0.079617</w:delText>
              </w:r>
            </w:del>
          </w:p>
        </w:tc>
        <w:tc>
          <w:tcPr>
            <w:tcW w:w="1080" w:type="dxa"/>
            <w:vAlign w:val="center"/>
          </w:tcPr>
          <w:p w14:paraId="1A1644E1" w14:textId="69D4A870" w:rsidR="00A14B7C" w:rsidRPr="00FF2D1E" w:rsidRDefault="00A14B7C" w:rsidP="00A14B7C">
            <w:pPr>
              <w:pStyle w:val="NoSpacing"/>
            </w:pPr>
            <w:r>
              <w:t>0.</w:t>
            </w:r>
            <w:del w:id="322" w:author="Kronsberg, Shari" w:date="2020-12-17T11:02:00Z">
              <w:r w:rsidDel="005F32CD">
                <w:delText>3886</w:delText>
              </w:r>
            </w:del>
            <w:ins w:id="323" w:author="Kronsberg, Shari" w:date="2020-12-17T11:02:00Z">
              <w:r w:rsidR="005F32CD">
                <w:t>4407</w:t>
              </w:r>
            </w:ins>
          </w:p>
        </w:tc>
        <w:tc>
          <w:tcPr>
            <w:tcW w:w="2520" w:type="dxa"/>
            <w:vAlign w:val="center"/>
          </w:tcPr>
          <w:p w14:paraId="635D23EF" w14:textId="56C966DE" w:rsidR="00A14B7C" w:rsidRPr="00B968C7" w:rsidRDefault="00A14B7C" w:rsidP="00A14B7C">
            <w:pPr>
              <w:pStyle w:val="NoSpacing"/>
            </w:pPr>
            <w:del w:id="324" w:author="Kronsberg, Shari" w:date="2020-12-17T11:32:00Z">
              <w:r w:rsidRPr="00B968C7" w:rsidDel="00B145AA">
                <w:rPr>
                  <w:rFonts w:eastAsiaTheme="minorEastAsia"/>
                </w:rPr>
                <w:delText>-0.022853</w:delText>
              </w:r>
            </w:del>
          </w:p>
        </w:tc>
        <w:tc>
          <w:tcPr>
            <w:tcW w:w="1080" w:type="dxa"/>
            <w:vAlign w:val="center"/>
          </w:tcPr>
          <w:p w14:paraId="07386A82" w14:textId="6E01B7FA" w:rsidR="00A14B7C" w:rsidRPr="00B968C7" w:rsidRDefault="00A14B7C" w:rsidP="00A14B7C">
            <w:pPr>
              <w:pStyle w:val="NoSpacing"/>
            </w:pPr>
            <w:r w:rsidRPr="00B968C7">
              <w:t>0.</w:t>
            </w:r>
            <w:ins w:id="325" w:author="Kronsberg, Shari" w:date="2020-12-17T11:37:00Z">
              <w:r w:rsidR="00B145AA">
                <w:t>5938</w:t>
              </w:r>
            </w:ins>
            <w:del w:id="326" w:author="Kronsberg, Shari" w:date="2020-12-17T11:37:00Z">
              <w:r w:rsidRPr="00B968C7" w:rsidDel="00B145AA">
                <w:delText>3492</w:delText>
              </w:r>
            </w:del>
          </w:p>
        </w:tc>
      </w:tr>
      <w:tr w:rsidR="005F32CD" w:rsidRPr="00B968C7" w14:paraId="3D921C71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D18F928" w14:textId="3D673F13" w:rsidR="005F32CD" w:rsidRDefault="005F32CD" w:rsidP="005F32CD">
            <w:pPr>
              <w:pStyle w:val="NoSpacing"/>
            </w:pPr>
            <w:ins w:id="327" w:author="Kronsberg, Shari" w:date="2020-12-17T10:59:00Z">
              <w:r>
                <w:t xml:space="preserve">     Current</w:t>
              </w:r>
            </w:ins>
          </w:p>
        </w:tc>
        <w:tc>
          <w:tcPr>
            <w:tcW w:w="2520" w:type="dxa"/>
            <w:vAlign w:val="center"/>
          </w:tcPr>
          <w:p w14:paraId="221B5790" w14:textId="09C8E39D" w:rsidR="005F32CD" w:rsidRPr="00514618" w:rsidRDefault="005F32CD" w:rsidP="005F32CD">
            <w:pPr>
              <w:pStyle w:val="NoSpacing"/>
              <w:rPr>
                <w:rFonts w:eastAsiaTheme="minorEastAsia"/>
              </w:rPr>
            </w:pPr>
            <w:ins w:id="328" w:author="Kronsberg, Shari" w:date="2020-12-17T11:00:00Z">
              <w:r>
                <w:t>-0.017821</w:t>
              </w:r>
            </w:ins>
          </w:p>
        </w:tc>
        <w:tc>
          <w:tcPr>
            <w:tcW w:w="1080" w:type="dxa"/>
            <w:vAlign w:val="center"/>
          </w:tcPr>
          <w:p w14:paraId="0DFAF599" w14:textId="61BB52C7" w:rsidR="005F32CD" w:rsidRDefault="005F32CD" w:rsidP="005F32CD">
            <w:pPr>
              <w:pStyle w:val="NoSpacing"/>
            </w:pPr>
            <w:ins w:id="329" w:author="Kronsberg, Shari" w:date="2020-12-17T11:04:00Z">
              <w:r>
                <w:t>0.5088</w:t>
              </w:r>
            </w:ins>
          </w:p>
        </w:tc>
        <w:tc>
          <w:tcPr>
            <w:tcW w:w="2520" w:type="dxa"/>
            <w:vAlign w:val="center"/>
          </w:tcPr>
          <w:p w14:paraId="6FACB097" w14:textId="0B979304" w:rsidR="005F32CD" w:rsidRPr="00B968C7" w:rsidRDefault="00B145AA" w:rsidP="005F32CD">
            <w:pPr>
              <w:pStyle w:val="NoSpacing"/>
              <w:rPr>
                <w:rFonts w:eastAsiaTheme="minorEastAsia"/>
              </w:rPr>
            </w:pPr>
            <w:ins w:id="330" w:author="Kronsberg, Shari" w:date="2020-12-17T11:32:00Z">
              <w:r>
                <w:t>-0.019827</w:t>
              </w:r>
            </w:ins>
          </w:p>
        </w:tc>
        <w:tc>
          <w:tcPr>
            <w:tcW w:w="1080" w:type="dxa"/>
            <w:vAlign w:val="center"/>
          </w:tcPr>
          <w:p w14:paraId="4EFF9208" w14:textId="0CFA8D39" w:rsidR="005F32CD" w:rsidRPr="00B968C7" w:rsidRDefault="00B145AA" w:rsidP="005F32CD">
            <w:pPr>
              <w:pStyle w:val="NoSpacing"/>
            </w:pPr>
            <w:ins w:id="331" w:author="Kronsberg, Shari" w:date="2020-12-17T11:33:00Z">
              <w:r>
                <w:t>0.4168</w:t>
              </w:r>
            </w:ins>
          </w:p>
        </w:tc>
      </w:tr>
      <w:tr w:rsidR="005F32CD" w:rsidRPr="00B968C7" w14:paraId="74FCB45A" w14:textId="77777777" w:rsidTr="00D42DFB">
        <w:trPr>
          <w:trHeight w:val="350"/>
          <w:ins w:id="332" w:author="Kronsberg, Shari" w:date="2020-12-17T10:59:00Z"/>
        </w:trPr>
        <w:tc>
          <w:tcPr>
            <w:tcW w:w="3510" w:type="dxa"/>
            <w:vAlign w:val="center"/>
          </w:tcPr>
          <w:p w14:paraId="3C76F8C9" w14:textId="3CEB80E9" w:rsidR="005F32CD" w:rsidRDefault="005F32CD" w:rsidP="005F32CD">
            <w:pPr>
              <w:pStyle w:val="NoSpacing"/>
              <w:rPr>
                <w:ins w:id="333" w:author="Kronsberg, Shari" w:date="2020-12-17T10:59:00Z"/>
              </w:rPr>
            </w:pPr>
            <w:ins w:id="334" w:author="Kronsberg, Shari" w:date="2020-12-17T10:59:00Z">
              <w:r>
                <w:t xml:space="preserve">      Former</w:t>
              </w:r>
            </w:ins>
          </w:p>
        </w:tc>
        <w:tc>
          <w:tcPr>
            <w:tcW w:w="2520" w:type="dxa"/>
            <w:vAlign w:val="center"/>
          </w:tcPr>
          <w:p w14:paraId="3B3311D6" w14:textId="15770812" w:rsidR="005F32CD" w:rsidRPr="00514618" w:rsidRDefault="005F32CD" w:rsidP="005F32CD">
            <w:pPr>
              <w:pStyle w:val="NoSpacing"/>
              <w:rPr>
                <w:ins w:id="335" w:author="Kronsberg, Shari" w:date="2020-12-17T10:59:00Z"/>
                <w:rFonts w:eastAsiaTheme="minorEastAsia"/>
              </w:rPr>
            </w:pPr>
            <w:ins w:id="336" w:author="Kronsberg, Shari" w:date="2020-12-17T11:04:00Z">
              <w:r>
                <w:t>0.029360</w:t>
              </w:r>
            </w:ins>
          </w:p>
        </w:tc>
        <w:tc>
          <w:tcPr>
            <w:tcW w:w="1080" w:type="dxa"/>
            <w:vAlign w:val="center"/>
          </w:tcPr>
          <w:p w14:paraId="31400EEB" w14:textId="1FB7B632" w:rsidR="005F32CD" w:rsidRDefault="005F32CD" w:rsidP="005F32CD">
            <w:pPr>
              <w:pStyle w:val="NoSpacing"/>
              <w:rPr>
                <w:ins w:id="337" w:author="Kronsberg, Shari" w:date="2020-12-17T10:59:00Z"/>
              </w:rPr>
            </w:pPr>
            <w:ins w:id="338" w:author="Kronsberg, Shari" w:date="2020-12-17T11:04:00Z">
              <w:r>
                <w:t>0.27</w:t>
              </w:r>
            </w:ins>
            <w:ins w:id="339" w:author="Kronsberg, Shari" w:date="2020-12-17T11:05:00Z">
              <w:r>
                <w:t>59</w:t>
              </w:r>
            </w:ins>
          </w:p>
        </w:tc>
        <w:tc>
          <w:tcPr>
            <w:tcW w:w="2520" w:type="dxa"/>
            <w:vAlign w:val="center"/>
          </w:tcPr>
          <w:p w14:paraId="01890E7D" w14:textId="1E3C9BD8" w:rsidR="005F32CD" w:rsidRPr="00B968C7" w:rsidRDefault="00B145AA" w:rsidP="005F32CD">
            <w:pPr>
              <w:pStyle w:val="NoSpacing"/>
              <w:rPr>
                <w:ins w:id="340" w:author="Kronsberg, Shari" w:date="2020-12-17T10:59:00Z"/>
                <w:rFonts w:eastAsiaTheme="minorEastAsia"/>
              </w:rPr>
            </w:pPr>
            <w:ins w:id="341" w:author="Kronsberg, Shari" w:date="2020-12-17T11:33:00Z">
              <w:r>
                <w:t>-0.015226</w:t>
              </w:r>
            </w:ins>
          </w:p>
        </w:tc>
        <w:tc>
          <w:tcPr>
            <w:tcW w:w="1080" w:type="dxa"/>
            <w:vAlign w:val="center"/>
          </w:tcPr>
          <w:p w14:paraId="01FD7EF8" w14:textId="03120B95" w:rsidR="005F32CD" w:rsidRPr="00B968C7" w:rsidRDefault="00B145AA" w:rsidP="005F32CD">
            <w:pPr>
              <w:pStyle w:val="NoSpacing"/>
              <w:rPr>
                <w:ins w:id="342" w:author="Kronsberg, Shari" w:date="2020-12-17T10:59:00Z"/>
              </w:rPr>
            </w:pPr>
            <w:ins w:id="343" w:author="Kronsberg, Shari" w:date="2020-12-17T11:34:00Z">
              <w:r>
                <w:t>0.5329</w:t>
              </w:r>
            </w:ins>
          </w:p>
        </w:tc>
      </w:tr>
      <w:tr w:rsidR="005F32CD" w:rsidRPr="00B968C7" w14:paraId="035FD39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7E8C73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LVEF (%)</w:t>
            </w:r>
          </w:p>
        </w:tc>
        <w:tc>
          <w:tcPr>
            <w:tcW w:w="2520" w:type="dxa"/>
            <w:vAlign w:val="center"/>
          </w:tcPr>
          <w:p w14:paraId="02DEEBDA" w14:textId="6298D26E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-0.029155</w:t>
            </w:r>
          </w:p>
        </w:tc>
        <w:tc>
          <w:tcPr>
            <w:tcW w:w="1080" w:type="dxa"/>
            <w:vAlign w:val="center"/>
          </w:tcPr>
          <w:p w14:paraId="3D0AB607" w14:textId="2F90B7A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0.3</w:t>
            </w:r>
            <w:ins w:id="344" w:author="Kronsberg, Shari" w:date="2020-12-17T11:05:00Z">
              <w:r>
                <w:t>004</w:t>
              </w:r>
            </w:ins>
            <w:del w:id="345" w:author="Kronsberg, Shari" w:date="2020-12-17T11:05:00Z">
              <w:r w:rsidDel="005F32CD">
                <w:delText>771</w:delText>
              </w:r>
            </w:del>
          </w:p>
        </w:tc>
        <w:tc>
          <w:tcPr>
            <w:tcW w:w="2520" w:type="dxa"/>
            <w:vAlign w:val="center"/>
          </w:tcPr>
          <w:p w14:paraId="5EF60E59" w14:textId="33656C7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-0.023034</w:t>
            </w:r>
          </w:p>
        </w:tc>
        <w:tc>
          <w:tcPr>
            <w:tcW w:w="1080" w:type="dxa"/>
            <w:vAlign w:val="center"/>
          </w:tcPr>
          <w:p w14:paraId="20915B14" w14:textId="77777777" w:rsidR="005F32CD" w:rsidRPr="00B968C7" w:rsidRDefault="005F32CD" w:rsidP="005F32CD">
            <w:pPr>
              <w:pStyle w:val="NoSpacing"/>
            </w:pPr>
            <w:r w:rsidRPr="00B968C7">
              <w:t>0.3670</w:t>
            </w:r>
          </w:p>
        </w:tc>
      </w:tr>
      <w:tr w:rsidR="005F32CD" w:rsidRPr="00B968C7" w14:paraId="50F1D0F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B23BFED" w14:textId="094EECA8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Atrial fibrillation/flutter rhythm</w:t>
            </w:r>
          </w:p>
        </w:tc>
        <w:tc>
          <w:tcPr>
            <w:tcW w:w="2520" w:type="dxa"/>
            <w:vAlign w:val="center"/>
          </w:tcPr>
          <w:p w14:paraId="2586E175" w14:textId="49DEE2AB" w:rsidR="005F32CD" w:rsidRPr="005F6155" w:rsidRDefault="005F32CD" w:rsidP="005F32CD">
            <w:pPr>
              <w:pStyle w:val="NoSpacing"/>
              <w:rPr>
                <w:rFonts w:eastAsiaTheme="minorEastAsia"/>
                <w:rPrChange w:id="34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347" w:author="Kronsberg, Shari" w:date="2020-12-16T22:49:00Z">
              <w:r w:rsidRPr="005F6155" w:rsidDel="005F6155">
                <w:rPr>
                  <w:rFonts w:eastAsiaTheme="minorEastAsia"/>
                  <w:rPrChange w:id="34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49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0.054589</w:t>
            </w:r>
          </w:p>
        </w:tc>
        <w:tc>
          <w:tcPr>
            <w:tcW w:w="1080" w:type="dxa"/>
            <w:vAlign w:val="center"/>
          </w:tcPr>
          <w:p w14:paraId="428410CF" w14:textId="34C7D611" w:rsidR="005F32CD" w:rsidRDefault="005F32CD" w:rsidP="005F32CD">
            <w:pPr>
              <w:pStyle w:val="NoSpacing"/>
            </w:pPr>
            <w:r>
              <w:t>0.0</w:t>
            </w:r>
            <w:ins w:id="350" w:author="Kronsberg, Shari" w:date="2020-12-17T11:05:00Z">
              <w:r>
                <w:t>423</w:t>
              </w:r>
            </w:ins>
            <w:del w:id="351" w:author="Kronsberg, Shari" w:date="2020-12-17T11:05:00Z">
              <w:r w:rsidDel="005F32CD">
                <w:delText>309</w:delText>
              </w:r>
            </w:del>
          </w:p>
        </w:tc>
        <w:tc>
          <w:tcPr>
            <w:tcW w:w="2520" w:type="dxa"/>
            <w:vAlign w:val="center"/>
          </w:tcPr>
          <w:p w14:paraId="5F859DBA" w14:textId="57B9248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0.150148</w:t>
            </w:r>
          </w:p>
        </w:tc>
        <w:tc>
          <w:tcPr>
            <w:tcW w:w="1080" w:type="dxa"/>
            <w:vAlign w:val="center"/>
          </w:tcPr>
          <w:p w14:paraId="2400E22E" w14:textId="74BB0344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724CC7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E4488EB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Hypertension</w:t>
            </w:r>
          </w:p>
        </w:tc>
        <w:tc>
          <w:tcPr>
            <w:tcW w:w="2520" w:type="dxa"/>
            <w:vAlign w:val="center"/>
          </w:tcPr>
          <w:p w14:paraId="76456307" w14:textId="42D06A40" w:rsidR="005F32CD" w:rsidRPr="005F6155" w:rsidRDefault="005F32CD" w:rsidP="005F32CD">
            <w:pPr>
              <w:pStyle w:val="NoSpacing"/>
              <w:rPr>
                <w:rPrChange w:id="352" w:author="Kronsberg, Shari" w:date="2020-12-16T22:53:00Z">
                  <w:rPr>
                    <w:highlight w:val="yellow"/>
                  </w:rPr>
                </w:rPrChange>
              </w:rPr>
            </w:pPr>
            <w:ins w:id="353" w:author="Kronsberg, Shari" w:date="2020-12-16T22:50:00Z">
              <w:r w:rsidRPr="005F6155">
                <w:rPr>
                  <w:rFonts w:eastAsiaTheme="minorEastAsia"/>
                  <w:rPrChange w:id="354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355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0.010847</w:t>
            </w:r>
          </w:p>
        </w:tc>
        <w:tc>
          <w:tcPr>
            <w:tcW w:w="1080" w:type="dxa"/>
            <w:vAlign w:val="center"/>
          </w:tcPr>
          <w:p w14:paraId="5EF50491" w14:textId="5CCA8DD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356" w:author="Kronsberg, Shari" w:date="2020-12-17T11:06:00Z">
              <w:r w:rsidR="001B27DC">
                <w:t>6869</w:t>
              </w:r>
            </w:ins>
            <w:del w:id="357" w:author="Kronsberg, Shari" w:date="2020-12-17T11:05:00Z">
              <w:r w:rsidDel="001B27DC">
                <w:delText>5506</w:delText>
              </w:r>
            </w:del>
          </w:p>
        </w:tc>
        <w:tc>
          <w:tcPr>
            <w:tcW w:w="2520" w:type="dxa"/>
            <w:vAlign w:val="center"/>
          </w:tcPr>
          <w:p w14:paraId="78BD26C8" w14:textId="6A58568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0.135535</w:t>
            </w:r>
          </w:p>
        </w:tc>
        <w:tc>
          <w:tcPr>
            <w:tcW w:w="1080" w:type="dxa"/>
            <w:vAlign w:val="center"/>
          </w:tcPr>
          <w:p w14:paraId="0B85CD6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21AB0E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93DF197" w14:textId="7D945B17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Hyperlipidemia</w:t>
            </w:r>
          </w:p>
        </w:tc>
        <w:tc>
          <w:tcPr>
            <w:tcW w:w="2520" w:type="dxa"/>
            <w:vAlign w:val="center"/>
          </w:tcPr>
          <w:p w14:paraId="086A2692" w14:textId="5088FB08" w:rsidR="005F32CD" w:rsidRPr="005F6155" w:rsidRDefault="005F32CD" w:rsidP="005F32CD">
            <w:pPr>
              <w:pStyle w:val="NoSpacing"/>
              <w:rPr>
                <w:rFonts w:eastAsiaTheme="minorEastAsia"/>
                <w:rPrChange w:id="35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ins w:id="359" w:author="Kronsberg, Shari" w:date="2020-12-16T22:50:00Z">
              <w:r w:rsidRPr="005F6155">
                <w:rPr>
                  <w:rFonts w:eastAsiaTheme="minorEastAsia"/>
                  <w:rPrChange w:id="36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36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0.064651</w:t>
            </w:r>
          </w:p>
        </w:tc>
        <w:tc>
          <w:tcPr>
            <w:tcW w:w="1080" w:type="dxa"/>
            <w:vAlign w:val="center"/>
          </w:tcPr>
          <w:p w14:paraId="6B56540D" w14:textId="35E343ED" w:rsidR="005F32CD" w:rsidRDefault="005F32CD" w:rsidP="005F32CD">
            <w:pPr>
              <w:pStyle w:val="NoSpacing"/>
            </w:pPr>
            <w:r>
              <w:t>0.0</w:t>
            </w:r>
            <w:ins w:id="362" w:author="Kronsberg, Shari" w:date="2020-12-17T11:06:00Z">
              <w:r w:rsidR="001B27DC">
                <w:t>163</w:t>
              </w:r>
            </w:ins>
            <w:del w:id="363" w:author="Kronsberg, Shari" w:date="2020-12-17T11:06:00Z">
              <w:r w:rsidDel="001B27DC">
                <w:delText>071</w:delText>
              </w:r>
            </w:del>
          </w:p>
        </w:tc>
        <w:tc>
          <w:tcPr>
            <w:tcW w:w="2520" w:type="dxa"/>
            <w:vAlign w:val="center"/>
          </w:tcPr>
          <w:p w14:paraId="69E36C95" w14:textId="22D42350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0.035628</w:t>
            </w:r>
          </w:p>
        </w:tc>
        <w:tc>
          <w:tcPr>
            <w:tcW w:w="1080" w:type="dxa"/>
            <w:vAlign w:val="center"/>
          </w:tcPr>
          <w:p w14:paraId="54C985B1" w14:textId="3F5B7BEB" w:rsidR="005F32CD" w:rsidRPr="00B968C7" w:rsidRDefault="005F32CD" w:rsidP="005F32CD">
            <w:pPr>
              <w:pStyle w:val="NoSpacing"/>
            </w:pPr>
            <w:r w:rsidRPr="00B968C7">
              <w:t>0.1444</w:t>
            </w:r>
          </w:p>
        </w:tc>
      </w:tr>
      <w:tr w:rsidR="005F32CD" w:rsidRPr="00B968C7" w14:paraId="5DEFF236" w14:textId="77777777" w:rsidTr="00611403">
        <w:trPr>
          <w:trHeight w:val="350"/>
        </w:trPr>
        <w:tc>
          <w:tcPr>
            <w:tcW w:w="3510" w:type="dxa"/>
            <w:vAlign w:val="center"/>
          </w:tcPr>
          <w:p w14:paraId="66403D0A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Diabetes</w:t>
            </w:r>
          </w:p>
        </w:tc>
        <w:tc>
          <w:tcPr>
            <w:tcW w:w="2520" w:type="dxa"/>
            <w:vAlign w:val="center"/>
          </w:tcPr>
          <w:p w14:paraId="4972A790" w14:textId="77777777" w:rsidR="005F32CD" w:rsidRPr="005F6155" w:rsidRDefault="005F32CD" w:rsidP="005F32CD">
            <w:pPr>
              <w:pStyle w:val="NoSpacing"/>
              <w:rPr>
                <w:rPrChange w:id="364" w:author="Kronsberg, Shari" w:date="2020-12-16T22:53:00Z">
                  <w:rPr>
                    <w:highlight w:val="yellow"/>
                  </w:rPr>
                </w:rPrChange>
              </w:rPr>
            </w:pPr>
            <w:del w:id="365" w:author="Kronsberg, Shari" w:date="2020-12-16T22:50:00Z">
              <w:r w:rsidRPr="005F6155" w:rsidDel="005F6155">
                <w:rPr>
                  <w:rFonts w:eastAsiaTheme="minorEastAsia"/>
                  <w:rPrChange w:id="36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6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0.087954</w:t>
            </w:r>
          </w:p>
        </w:tc>
        <w:tc>
          <w:tcPr>
            <w:tcW w:w="1080" w:type="dxa"/>
            <w:vAlign w:val="center"/>
          </w:tcPr>
          <w:p w14:paraId="4E930D9D" w14:textId="3DDED3B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368" w:author="Kronsberg, Shari" w:date="2020-12-17T11:06:00Z">
              <w:r w:rsidR="001B27DC">
                <w:t>11</w:t>
              </w:r>
            </w:ins>
            <w:del w:id="369" w:author="Kronsberg, Shari" w:date="2020-12-17T11:06:00Z">
              <w:r w:rsidDel="001B27DC">
                <w:delText>40</w:delText>
              </w:r>
            </w:del>
          </w:p>
        </w:tc>
        <w:tc>
          <w:tcPr>
            <w:tcW w:w="2520" w:type="dxa"/>
            <w:vAlign w:val="center"/>
          </w:tcPr>
          <w:p w14:paraId="7A7E12C1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0.077875</w:t>
            </w:r>
          </w:p>
        </w:tc>
        <w:tc>
          <w:tcPr>
            <w:tcW w:w="1080" w:type="dxa"/>
            <w:vAlign w:val="center"/>
          </w:tcPr>
          <w:p w14:paraId="51A26455" w14:textId="77777777" w:rsidR="005F32CD" w:rsidRPr="00B968C7" w:rsidRDefault="005F32CD" w:rsidP="005F32CD">
            <w:pPr>
              <w:pStyle w:val="NoSpacing"/>
            </w:pPr>
            <w:r w:rsidRPr="00B968C7">
              <w:t>0.0023</w:t>
            </w:r>
          </w:p>
        </w:tc>
      </w:tr>
      <w:tr w:rsidR="005F32CD" w:rsidRPr="00B968C7" w14:paraId="11556835" w14:textId="77777777" w:rsidTr="00611403">
        <w:trPr>
          <w:trHeight w:val="350"/>
        </w:trPr>
        <w:tc>
          <w:tcPr>
            <w:tcW w:w="3510" w:type="dxa"/>
            <w:vAlign w:val="center"/>
          </w:tcPr>
          <w:p w14:paraId="4DE9ED01" w14:textId="77777777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Heart failure</w:t>
            </w:r>
          </w:p>
        </w:tc>
        <w:tc>
          <w:tcPr>
            <w:tcW w:w="2520" w:type="dxa"/>
            <w:vAlign w:val="center"/>
          </w:tcPr>
          <w:p w14:paraId="22361250" w14:textId="32133D52" w:rsidR="005F32CD" w:rsidRPr="005F6155" w:rsidRDefault="005F32CD" w:rsidP="005F32CD">
            <w:pPr>
              <w:pStyle w:val="NoSpacing"/>
              <w:rPr>
                <w:rPrChange w:id="370" w:author="Kronsberg, Shari" w:date="2020-12-16T22:53:00Z">
                  <w:rPr>
                    <w:highlight w:val="yellow"/>
                  </w:rPr>
                </w:rPrChange>
              </w:rPr>
            </w:pPr>
            <w:del w:id="371" w:author="Kronsberg, Shari" w:date="2020-12-16T22:50:00Z">
              <w:r w:rsidRPr="005F6155" w:rsidDel="005F6155">
                <w:rPr>
                  <w:rFonts w:eastAsiaTheme="minorEastAsia"/>
                  <w:rPrChange w:id="37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7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0.082972</w:t>
            </w:r>
          </w:p>
        </w:tc>
        <w:tc>
          <w:tcPr>
            <w:tcW w:w="1080" w:type="dxa"/>
            <w:vAlign w:val="center"/>
          </w:tcPr>
          <w:p w14:paraId="0F693D77" w14:textId="7404A98A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</w:t>
            </w:r>
            <w:ins w:id="374" w:author="Kronsberg, Shari" w:date="2020-12-17T11:06:00Z">
              <w:r w:rsidR="001B27DC">
                <w:t>20</w:t>
              </w:r>
            </w:ins>
            <w:del w:id="375" w:author="Kronsberg, Shari" w:date="2020-12-17T11:06:00Z">
              <w:r w:rsidDel="001B27DC">
                <w:delText>39</w:delText>
              </w:r>
            </w:del>
          </w:p>
        </w:tc>
        <w:tc>
          <w:tcPr>
            <w:tcW w:w="2520" w:type="dxa"/>
            <w:vAlign w:val="center"/>
          </w:tcPr>
          <w:p w14:paraId="5367ACC3" w14:textId="7777777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0.128382</w:t>
            </w:r>
          </w:p>
        </w:tc>
        <w:tc>
          <w:tcPr>
            <w:tcW w:w="1080" w:type="dxa"/>
            <w:vAlign w:val="center"/>
          </w:tcPr>
          <w:p w14:paraId="4B5B86F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619CCB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36ADFCC" w14:textId="2586D3BA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Myocardial infarction</w:t>
            </w:r>
          </w:p>
        </w:tc>
        <w:tc>
          <w:tcPr>
            <w:tcW w:w="2520" w:type="dxa"/>
            <w:vAlign w:val="center"/>
          </w:tcPr>
          <w:p w14:paraId="2618704D" w14:textId="4AC00AE9" w:rsidR="005F32CD" w:rsidRPr="005F6155" w:rsidRDefault="005F32CD" w:rsidP="005F32CD">
            <w:pPr>
              <w:pStyle w:val="NoSpacing"/>
              <w:rPr>
                <w:rPrChange w:id="376" w:author="Kronsberg, Shari" w:date="2020-12-16T22:53:00Z">
                  <w:rPr>
                    <w:highlight w:val="yellow"/>
                  </w:rPr>
                </w:rPrChange>
              </w:rPr>
            </w:pPr>
            <w:del w:id="377" w:author="Kronsberg, Shari" w:date="2020-12-16T22:50:00Z">
              <w:r w:rsidRPr="005F6155" w:rsidDel="005F6155">
                <w:rPr>
                  <w:rFonts w:eastAsiaTheme="minorEastAsia"/>
                  <w:rPrChange w:id="37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79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0.003155</w:t>
            </w:r>
          </w:p>
        </w:tc>
        <w:tc>
          <w:tcPr>
            <w:tcW w:w="1080" w:type="dxa"/>
            <w:vAlign w:val="center"/>
          </w:tcPr>
          <w:p w14:paraId="1298EFA0" w14:textId="2BAAFBD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380" w:author="Kronsberg, Shari" w:date="2020-12-17T11:06:00Z">
              <w:r w:rsidR="001B27DC">
                <w:t>907</w:t>
              </w:r>
            </w:ins>
            <w:ins w:id="381" w:author="Kronsberg, Shari" w:date="2020-12-17T11:07:00Z">
              <w:r w:rsidR="001B27DC">
                <w:t>4</w:t>
              </w:r>
            </w:ins>
            <w:del w:id="382" w:author="Kronsberg, Shari" w:date="2020-12-17T11:06:00Z">
              <w:r w:rsidDel="001B27DC">
                <w:delText>6112</w:delText>
              </w:r>
            </w:del>
          </w:p>
        </w:tc>
        <w:tc>
          <w:tcPr>
            <w:tcW w:w="2520" w:type="dxa"/>
            <w:vAlign w:val="center"/>
          </w:tcPr>
          <w:p w14:paraId="102D82B4" w14:textId="023F834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0.088702</w:t>
            </w:r>
          </w:p>
        </w:tc>
        <w:tc>
          <w:tcPr>
            <w:tcW w:w="1080" w:type="dxa"/>
            <w:vAlign w:val="center"/>
          </w:tcPr>
          <w:p w14:paraId="3CFBE1FF" w14:textId="599B6779" w:rsidR="005F32CD" w:rsidRPr="00B968C7" w:rsidRDefault="005F32CD" w:rsidP="005F32CD">
            <w:pPr>
              <w:pStyle w:val="NoSpacing"/>
            </w:pPr>
            <w:r w:rsidRPr="00B968C7">
              <w:t>0.0003</w:t>
            </w:r>
          </w:p>
        </w:tc>
        <w:bookmarkStart w:id="383" w:name="_GoBack"/>
        <w:bookmarkEnd w:id="383"/>
      </w:tr>
      <w:tr w:rsidR="005F32CD" w:rsidRPr="00B968C7" w14:paraId="04DDB79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6CFD449" w14:textId="161182F6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History of atrial fibrillation/flutter</w:t>
            </w:r>
          </w:p>
        </w:tc>
        <w:tc>
          <w:tcPr>
            <w:tcW w:w="2520" w:type="dxa"/>
            <w:vAlign w:val="center"/>
          </w:tcPr>
          <w:p w14:paraId="2E0FD0C2" w14:textId="27243D58" w:rsidR="005F32CD" w:rsidRPr="005F6155" w:rsidRDefault="005F32CD" w:rsidP="005F32CD">
            <w:pPr>
              <w:pStyle w:val="NoSpacing"/>
              <w:rPr>
                <w:rPrChange w:id="384" w:author="Kronsberg, Shari" w:date="2020-12-16T22:53:00Z">
                  <w:rPr>
                    <w:highlight w:val="yellow"/>
                  </w:rPr>
                </w:rPrChange>
              </w:rPr>
            </w:pPr>
            <w:del w:id="385" w:author="Kronsberg, Shari" w:date="2020-12-16T22:50:00Z">
              <w:r w:rsidRPr="005F6155" w:rsidDel="005F6155">
                <w:rPr>
                  <w:rFonts w:eastAsiaTheme="minorEastAsia"/>
                  <w:rPrChange w:id="386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87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0.066042</w:t>
            </w:r>
          </w:p>
        </w:tc>
        <w:tc>
          <w:tcPr>
            <w:tcW w:w="1080" w:type="dxa"/>
            <w:vAlign w:val="center"/>
          </w:tcPr>
          <w:p w14:paraId="2FC86CF5" w14:textId="46924121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388" w:author="Kronsberg, Shari" w:date="2020-12-17T11:07:00Z">
              <w:r w:rsidR="001B27DC">
                <w:t>142</w:t>
              </w:r>
            </w:ins>
            <w:del w:id="389" w:author="Kronsberg, Shari" w:date="2020-12-17T11:07:00Z">
              <w:r w:rsidDel="001B27DC">
                <w:delText>355</w:delText>
              </w:r>
            </w:del>
          </w:p>
        </w:tc>
        <w:tc>
          <w:tcPr>
            <w:tcW w:w="2520" w:type="dxa"/>
            <w:vAlign w:val="center"/>
          </w:tcPr>
          <w:p w14:paraId="3708BB9C" w14:textId="191E2ED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0.141437</w:t>
            </w:r>
          </w:p>
        </w:tc>
        <w:tc>
          <w:tcPr>
            <w:tcW w:w="1080" w:type="dxa"/>
            <w:vAlign w:val="center"/>
          </w:tcPr>
          <w:p w14:paraId="651229E2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30B62C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8D9ED2F" w14:textId="6ABE2698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Cerebrovascular disease</w:t>
            </w:r>
          </w:p>
        </w:tc>
        <w:tc>
          <w:tcPr>
            <w:tcW w:w="2520" w:type="dxa"/>
            <w:vAlign w:val="center"/>
          </w:tcPr>
          <w:p w14:paraId="6B6CF42C" w14:textId="1BDB7DF9" w:rsidR="005F32CD" w:rsidRPr="005F6155" w:rsidRDefault="005F32CD" w:rsidP="005F32CD">
            <w:pPr>
              <w:pStyle w:val="NoSpacing"/>
              <w:rPr>
                <w:rPrChange w:id="390" w:author="Kronsberg, Shari" w:date="2020-12-16T22:53:00Z">
                  <w:rPr>
                    <w:highlight w:val="yellow"/>
                  </w:rPr>
                </w:rPrChange>
              </w:rPr>
            </w:pPr>
            <w:del w:id="391" w:author="Kronsberg, Shari" w:date="2020-12-16T22:50:00Z">
              <w:r w:rsidRPr="005F6155" w:rsidDel="005F6155">
                <w:rPr>
                  <w:rFonts w:eastAsiaTheme="minorEastAsia"/>
                  <w:rPrChange w:id="392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93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0.052967</w:t>
            </w:r>
          </w:p>
        </w:tc>
        <w:tc>
          <w:tcPr>
            <w:tcW w:w="1080" w:type="dxa"/>
            <w:vAlign w:val="center"/>
          </w:tcPr>
          <w:p w14:paraId="4DE01C7E" w14:textId="27BB0815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394" w:author="Kronsberg, Shari" w:date="2020-12-17T11:07:00Z">
              <w:r w:rsidR="001B27DC">
                <w:t>488</w:t>
              </w:r>
            </w:ins>
            <w:del w:id="395" w:author="Kronsberg, Shari" w:date="2020-12-17T11:07:00Z">
              <w:r w:rsidDel="001B27DC">
                <w:delText>693</w:delText>
              </w:r>
            </w:del>
          </w:p>
        </w:tc>
        <w:tc>
          <w:tcPr>
            <w:tcW w:w="2520" w:type="dxa"/>
            <w:vAlign w:val="center"/>
          </w:tcPr>
          <w:p w14:paraId="29B1E5D1" w14:textId="160A22E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0.096793</w:t>
            </w:r>
          </w:p>
        </w:tc>
        <w:tc>
          <w:tcPr>
            <w:tcW w:w="1080" w:type="dxa"/>
            <w:vAlign w:val="center"/>
          </w:tcPr>
          <w:p w14:paraId="28CA46D0" w14:textId="1DE9773F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497EA3F6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288A0C6" w14:textId="58A8BB91" w:rsidR="005F32CD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Peripheral vascular disease</w:t>
            </w:r>
          </w:p>
        </w:tc>
        <w:tc>
          <w:tcPr>
            <w:tcW w:w="2520" w:type="dxa"/>
            <w:vAlign w:val="center"/>
          </w:tcPr>
          <w:p w14:paraId="2E8CC2B1" w14:textId="3452288B" w:rsidR="005F32CD" w:rsidRPr="005F6155" w:rsidRDefault="005F32CD" w:rsidP="005F32CD">
            <w:pPr>
              <w:pStyle w:val="NoSpacing"/>
              <w:rPr>
                <w:rFonts w:eastAsiaTheme="minorEastAsia"/>
                <w:rPrChange w:id="39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</w:pPr>
            <w:del w:id="397" w:author="Kronsberg, Shari" w:date="2020-12-16T22:51:00Z">
              <w:r w:rsidRPr="005F6155" w:rsidDel="005F6155">
                <w:rPr>
                  <w:rFonts w:eastAsiaTheme="minorEastAsia"/>
                  <w:rPrChange w:id="398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399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0.047153</w:t>
            </w:r>
          </w:p>
        </w:tc>
        <w:tc>
          <w:tcPr>
            <w:tcW w:w="1080" w:type="dxa"/>
            <w:vAlign w:val="center"/>
          </w:tcPr>
          <w:p w14:paraId="6915D651" w14:textId="521A0AA4" w:rsidR="005F32CD" w:rsidRDefault="005F32CD" w:rsidP="005F32CD">
            <w:pPr>
              <w:pStyle w:val="NoSpacing"/>
            </w:pPr>
            <w:r>
              <w:t>0.</w:t>
            </w:r>
            <w:ins w:id="400" w:author="Kronsberg, Shari" w:date="2020-12-17T11:07:00Z">
              <w:r w:rsidR="001B27DC">
                <w:t>0813</w:t>
              </w:r>
            </w:ins>
            <w:del w:id="401" w:author="Kronsberg, Shari" w:date="2020-12-17T11:07:00Z">
              <w:r w:rsidDel="001B27DC">
                <w:delText>2301</w:delText>
              </w:r>
            </w:del>
          </w:p>
        </w:tc>
        <w:tc>
          <w:tcPr>
            <w:tcW w:w="2520" w:type="dxa"/>
            <w:vAlign w:val="center"/>
          </w:tcPr>
          <w:p w14:paraId="05CBCF59" w14:textId="5B6AF8F6" w:rsidR="005F32CD" w:rsidRPr="00B968C7" w:rsidRDefault="005F32CD" w:rsidP="005F32CD">
            <w:pPr>
              <w:pStyle w:val="NoSpacing"/>
              <w:rPr>
                <w:rFonts w:eastAsiaTheme="minorEastAsia"/>
              </w:rPr>
            </w:pPr>
            <w:r w:rsidRPr="00B968C7">
              <w:rPr>
                <w:rFonts w:eastAsiaTheme="minorEastAsia"/>
              </w:rPr>
              <w:t>0.002112</w:t>
            </w:r>
          </w:p>
        </w:tc>
        <w:tc>
          <w:tcPr>
            <w:tcW w:w="1080" w:type="dxa"/>
            <w:vAlign w:val="center"/>
          </w:tcPr>
          <w:p w14:paraId="76DE4EB6" w14:textId="31DDED41" w:rsidR="005F32CD" w:rsidRPr="00B968C7" w:rsidRDefault="005F32CD" w:rsidP="005F32CD">
            <w:pPr>
              <w:pStyle w:val="NoSpacing"/>
            </w:pPr>
            <w:r w:rsidRPr="00B968C7">
              <w:t>0.9310</w:t>
            </w:r>
          </w:p>
        </w:tc>
      </w:tr>
      <w:tr w:rsidR="005F32CD" w:rsidRPr="00B968C7" w14:paraId="649439B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D6578EC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Coronary revascularization</w:t>
            </w:r>
          </w:p>
        </w:tc>
        <w:tc>
          <w:tcPr>
            <w:tcW w:w="2520" w:type="dxa"/>
            <w:vAlign w:val="center"/>
          </w:tcPr>
          <w:p w14:paraId="68DCF915" w14:textId="4EEA3297" w:rsidR="005F32CD" w:rsidRPr="005F6155" w:rsidRDefault="005F32CD" w:rsidP="005F32CD">
            <w:pPr>
              <w:pStyle w:val="NoSpacing"/>
              <w:rPr>
                <w:rPrChange w:id="402" w:author="Kronsberg, Shari" w:date="2020-12-16T22:53:00Z">
                  <w:rPr>
                    <w:highlight w:val="yellow"/>
                  </w:rPr>
                </w:rPrChange>
              </w:rPr>
            </w:pPr>
            <w:del w:id="403" w:author="Kronsberg, Shari" w:date="2020-12-16T22:51:00Z">
              <w:r w:rsidRPr="005F6155" w:rsidDel="005F6155">
                <w:rPr>
                  <w:rFonts w:eastAsiaTheme="minorEastAsia"/>
                  <w:rPrChange w:id="404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405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0.004971</w:t>
            </w:r>
          </w:p>
        </w:tc>
        <w:tc>
          <w:tcPr>
            <w:tcW w:w="1080" w:type="dxa"/>
            <w:vAlign w:val="center"/>
          </w:tcPr>
          <w:p w14:paraId="004C9B6F" w14:textId="4F52851D" w:rsidR="005F32CD" w:rsidRPr="00F02C45" w:rsidRDefault="005F32CD" w:rsidP="005F32CD">
            <w:pPr>
              <w:pStyle w:val="NoSpacing"/>
            </w:pPr>
            <w:r w:rsidRPr="00F02C45">
              <w:t>0.</w:t>
            </w:r>
            <w:ins w:id="406" w:author="Kronsberg, Shari" w:date="2020-12-17T11:07:00Z">
              <w:r w:rsidR="001B27DC">
                <w:t>8576</w:t>
              </w:r>
            </w:ins>
            <w:del w:id="407" w:author="Kronsberg, Shari" w:date="2020-12-17T11:07:00Z">
              <w:r w:rsidRPr="00F02C45" w:rsidDel="001B27DC">
                <w:delText>3270</w:delText>
              </w:r>
            </w:del>
          </w:p>
        </w:tc>
        <w:tc>
          <w:tcPr>
            <w:tcW w:w="2520" w:type="dxa"/>
            <w:vAlign w:val="center"/>
          </w:tcPr>
          <w:p w14:paraId="15F3AE05" w14:textId="6F854B4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0.067661</w:t>
            </w:r>
          </w:p>
        </w:tc>
        <w:tc>
          <w:tcPr>
            <w:tcW w:w="1080" w:type="dxa"/>
            <w:vAlign w:val="center"/>
          </w:tcPr>
          <w:p w14:paraId="4067AE3D" w14:textId="77777777" w:rsidR="005F32CD" w:rsidRPr="00B968C7" w:rsidRDefault="005F32CD" w:rsidP="005F32CD">
            <w:pPr>
              <w:pStyle w:val="NoSpacing"/>
            </w:pPr>
            <w:r w:rsidRPr="00B968C7">
              <w:t>0.0055</w:t>
            </w:r>
          </w:p>
        </w:tc>
      </w:tr>
      <w:tr w:rsidR="005F32CD" w:rsidRPr="00B968C7" w14:paraId="251E48D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7853C4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PCI</w:t>
            </w:r>
          </w:p>
        </w:tc>
        <w:tc>
          <w:tcPr>
            <w:tcW w:w="2520" w:type="dxa"/>
            <w:vAlign w:val="center"/>
          </w:tcPr>
          <w:p w14:paraId="143257F4" w14:textId="09A39962" w:rsidR="005F32CD" w:rsidRPr="005F6155" w:rsidRDefault="005F32CD" w:rsidP="005F32CD">
            <w:pPr>
              <w:pStyle w:val="NoSpacing"/>
              <w:rPr>
                <w:rPrChange w:id="408" w:author="Kronsberg, Shari" w:date="2020-12-16T22:53:00Z">
                  <w:rPr>
                    <w:highlight w:val="yellow"/>
                  </w:rPr>
                </w:rPrChange>
              </w:rPr>
            </w:pPr>
            <w:ins w:id="409" w:author="Kronsberg, Shari" w:date="2020-12-16T22:51:00Z">
              <w:r w:rsidRPr="005F6155">
                <w:rPr>
                  <w:rFonts w:eastAsiaTheme="minorEastAsia"/>
                  <w:rPrChange w:id="410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411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0.016742</w:t>
            </w:r>
          </w:p>
        </w:tc>
        <w:tc>
          <w:tcPr>
            <w:tcW w:w="1080" w:type="dxa"/>
            <w:vAlign w:val="center"/>
          </w:tcPr>
          <w:p w14:paraId="6A64E5A2" w14:textId="2DC298B8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12" w:author="Kronsberg, Shari" w:date="2020-12-17T11:07:00Z">
              <w:r w:rsidR="001B27DC">
                <w:t>5414</w:t>
              </w:r>
            </w:ins>
            <w:del w:id="413" w:author="Kronsberg, Shari" w:date="2020-12-17T11:07:00Z">
              <w:r w:rsidDel="001B27DC">
                <w:delText>1244</w:delText>
              </w:r>
            </w:del>
          </w:p>
        </w:tc>
        <w:tc>
          <w:tcPr>
            <w:tcW w:w="2520" w:type="dxa"/>
            <w:vAlign w:val="center"/>
          </w:tcPr>
          <w:p w14:paraId="3BCA6852" w14:textId="2AF1C5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0.058074</w:t>
            </w:r>
          </w:p>
        </w:tc>
        <w:tc>
          <w:tcPr>
            <w:tcW w:w="1080" w:type="dxa"/>
            <w:vAlign w:val="center"/>
          </w:tcPr>
          <w:p w14:paraId="5F10DDEA" w14:textId="77777777" w:rsidR="005F32CD" w:rsidRPr="00B968C7" w:rsidRDefault="005F32CD" w:rsidP="005F32CD">
            <w:pPr>
              <w:pStyle w:val="NoSpacing"/>
            </w:pPr>
            <w:r w:rsidRPr="00B968C7">
              <w:t>0.0173</w:t>
            </w:r>
          </w:p>
        </w:tc>
      </w:tr>
      <w:tr w:rsidR="005F32CD" w:rsidRPr="00B968C7" w14:paraId="505593A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5DCB94C" w14:textId="1431A3E2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CABG</w:t>
            </w:r>
            <w:ins w:id="414" w:author="Kronsberg, Shari" w:date="2020-12-16T22:27:00Z">
              <w:r>
                <w:rPr>
                  <w:iCs/>
                </w:rPr>
                <w:t xml:space="preserve"> surgery</w:t>
              </w:r>
            </w:ins>
          </w:p>
        </w:tc>
        <w:tc>
          <w:tcPr>
            <w:tcW w:w="2520" w:type="dxa"/>
            <w:vAlign w:val="center"/>
          </w:tcPr>
          <w:p w14:paraId="4FBD48A3" w14:textId="7339F002" w:rsidR="005F32CD" w:rsidRPr="005F6155" w:rsidRDefault="005F32CD" w:rsidP="005F32CD">
            <w:pPr>
              <w:pStyle w:val="NoSpacing"/>
              <w:rPr>
                <w:rPrChange w:id="415" w:author="Kronsberg, Shari" w:date="2020-12-16T22:53:00Z">
                  <w:rPr>
                    <w:highlight w:val="yellow"/>
                  </w:rPr>
                </w:rPrChange>
              </w:rPr>
            </w:pPr>
            <w:del w:id="416" w:author="Kronsberg, Shari" w:date="2020-12-16T22:52:00Z">
              <w:r w:rsidRPr="005F6155" w:rsidDel="005F6155">
                <w:rPr>
                  <w:rFonts w:eastAsiaTheme="minorEastAsia"/>
                  <w:rPrChange w:id="417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418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0.017313</w:t>
            </w:r>
          </w:p>
        </w:tc>
        <w:tc>
          <w:tcPr>
            <w:tcW w:w="1080" w:type="dxa"/>
            <w:vAlign w:val="center"/>
          </w:tcPr>
          <w:p w14:paraId="2B987F9D" w14:textId="4F4FF32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</w:t>
            </w:r>
            <w:ins w:id="419" w:author="Kronsberg, Shari" w:date="2020-12-17T11:08:00Z">
              <w:r w:rsidR="001B27DC">
                <w:t>5242</w:t>
              </w:r>
            </w:ins>
            <w:del w:id="420" w:author="Kronsberg, Shari" w:date="2020-12-17T11:08:00Z">
              <w:r w:rsidDel="001B27DC">
                <w:delText>.938</w:delText>
              </w:r>
            </w:del>
            <w:r>
              <w:t>1</w:t>
            </w:r>
          </w:p>
        </w:tc>
        <w:tc>
          <w:tcPr>
            <w:tcW w:w="2520" w:type="dxa"/>
            <w:vAlign w:val="center"/>
          </w:tcPr>
          <w:p w14:paraId="1464812E" w14:textId="254303B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0.047353</w:t>
            </w:r>
          </w:p>
        </w:tc>
        <w:tc>
          <w:tcPr>
            <w:tcW w:w="1080" w:type="dxa"/>
            <w:vAlign w:val="center"/>
          </w:tcPr>
          <w:p w14:paraId="6EBC7EB3" w14:textId="77777777" w:rsidR="005F32CD" w:rsidRPr="00B968C7" w:rsidRDefault="005F32CD" w:rsidP="005F32CD">
            <w:pPr>
              <w:pStyle w:val="NoSpacing"/>
            </w:pPr>
            <w:r w:rsidRPr="00B968C7">
              <w:t>0.0522</w:t>
            </w:r>
          </w:p>
        </w:tc>
      </w:tr>
      <w:tr w:rsidR="005F32CD" w:rsidRPr="00B968C7" w14:paraId="51E9CD2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44BB817" w14:textId="68658A32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Valve surgery</w:t>
            </w:r>
          </w:p>
        </w:tc>
        <w:tc>
          <w:tcPr>
            <w:tcW w:w="2520" w:type="dxa"/>
            <w:vAlign w:val="center"/>
          </w:tcPr>
          <w:p w14:paraId="57E22A6A" w14:textId="644005DD" w:rsidR="005F32CD" w:rsidRPr="005F6155" w:rsidRDefault="005F32CD" w:rsidP="005F32CD">
            <w:pPr>
              <w:pStyle w:val="NoSpacing"/>
              <w:rPr>
                <w:rPrChange w:id="421" w:author="Kronsberg, Shari" w:date="2020-12-16T22:53:00Z">
                  <w:rPr>
                    <w:highlight w:val="yellow"/>
                  </w:rPr>
                </w:rPrChange>
              </w:rPr>
            </w:pPr>
            <w:ins w:id="422" w:author="Kronsberg, Shari" w:date="2020-12-16T22:52:00Z">
              <w:r w:rsidRPr="005F6155">
                <w:rPr>
                  <w:rFonts w:eastAsiaTheme="minorEastAsia"/>
                  <w:rPrChange w:id="423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424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0.015799</w:t>
            </w:r>
          </w:p>
        </w:tc>
        <w:tc>
          <w:tcPr>
            <w:tcW w:w="1080" w:type="dxa"/>
            <w:vAlign w:val="center"/>
          </w:tcPr>
          <w:p w14:paraId="1A81F91B" w14:textId="327193CD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25" w:author="Kronsberg, Shari" w:date="2020-12-17T11:08:00Z">
              <w:r w:rsidR="001B27DC">
                <w:t>5569</w:t>
              </w:r>
            </w:ins>
            <w:del w:id="426" w:author="Kronsberg, Shari" w:date="2020-12-17T11:08:00Z">
              <w:r w:rsidDel="001B27DC">
                <w:delText>5766</w:delText>
              </w:r>
            </w:del>
          </w:p>
        </w:tc>
        <w:tc>
          <w:tcPr>
            <w:tcW w:w="2520" w:type="dxa"/>
            <w:vAlign w:val="center"/>
          </w:tcPr>
          <w:p w14:paraId="073E370F" w14:textId="54DCCF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0.039312</w:t>
            </w:r>
          </w:p>
        </w:tc>
        <w:tc>
          <w:tcPr>
            <w:tcW w:w="1080" w:type="dxa"/>
            <w:vAlign w:val="center"/>
          </w:tcPr>
          <w:p w14:paraId="78D30167" w14:textId="3620E4E7" w:rsidR="005F32CD" w:rsidRPr="00B968C7" w:rsidRDefault="005F32CD" w:rsidP="005F32CD">
            <w:pPr>
              <w:pStyle w:val="NoSpacing"/>
            </w:pPr>
            <w:r w:rsidRPr="00B968C7">
              <w:t>0.1071</w:t>
            </w:r>
          </w:p>
        </w:tc>
      </w:tr>
      <w:tr w:rsidR="005F32CD" w:rsidRPr="00B968C7" w14:paraId="6C73F25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25A4239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COPD</w:t>
            </w:r>
          </w:p>
        </w:tc>
        <w:tc>
          <w:tcPr>
            <w:tcW w:w="2520" w:type="dxa"/>
            <w:vAlign w:val="center"/>
          </w:tcPr>
          <w:p w14:paraId="5BAB3EDA" w14:textId="16C3A4A3" w:rsidR="005F32CD" w:rsidRPr="005F6155" w:rsidRDefault="005F32CD" w:rsidP="005F32CD">
            <w:pPr>
              <w:pStyle w:val="NoSpacing"/>
              <w:rPr>
                <w:rPrChange w:id="427" w:author="Kronsberg, Shari" w:date="2020-12-16T22:53:00Z">
                  <w:rPr>
                    <w:highlight w:val="yellow"/>
                  </w:rPr>
                </w:rPrChange>
              </w:rPr>
            </w:pPr>
            <w:del w:id="428" w:author="Kronsberg, Shari" w:date="2020-12-16T22:52:00Z">
              <w:r w:rsidRPr="005F6155" w:rsidDel="005F6155">
                <w:rPr>
                  <w:rFonts w:eastAsiaTheme="minorEastAsia"/>
                  <w:rPrChange w:id="429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430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0.043989</w:t>
            </w:r>
          </w:p>
        </w:tc>
        <w:tc>
          <w:tcPr>
            <w:tcW w:w="1080" w:type="dxa"/>
            <w:vAlign w:val="center"/>
          </w:tcPr>
          <w:p w14:paraId="5397093D" w14:textId="165923DC" w:rsidR="005F32CD" w:rsidRPr="00C7789C" w:rsidRDefault="005F32CD" w:rsidP="005F32CD">
            <w:pPr>
              <w:pStyle w:val="NoSpacing"/>
            </w:pPr>
            <w:r>
              <w:t>0.</w:t>
            </w:r>
            <w:ins w:id="431" w:author="Kronsberg, Shari" w:date="2020-12-17T11:08:00Z">
              <w:r w:rsidR="001B27DC">
                <w:t>1046</w:t>
              </w:r>
            </w:ins>
            <w:del w:id="432" w:author="Kronsberg, Shari" w:date="2020-12-17T11:08:00Z">
              <w:r w:rsidDel="001B27DC">
                <w:delText>1344</w:delText>
              </w:r>
            </w:del>
          </w:p>
        </w:tc>
        <w:tc>
          <w:tcPr>
            <w:tcW w:w="2520" w:type="dxa"/>
            <w:vAlign w:val="center"/>
          </w:tcPr>
          <w:p w14:paraId="644A440C" w14:textId="6D1A128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0.083952</w:t>
            </w:r>
          </w:p>
        </w:tc>
        <w:tc>
          <w:tcPr>
            <w:tcW w:w="1080" w:type="dxa"/>
            <w:vAlign w:val="center"/>
          </w:tcPr>
          <w:p w14:paraId="102166DD" w14:textId="77777777" w:rsidR="005F32CD" w:rsidRPr="00B968C7" w:rsidRDefault="005F32CD" w:rsidP="005F32CD">
            <w:pPr>
              <w:pStyle w:val="NoSpacing"/>
            </w:pPr>
            <w:r w:rsidRPr="00B968C7">
              <w:t>0.0006</w:t>
            </w:r>
          </w:p>
        </w:tc>
      </w:tr>
      <w:tr w:rsidR="005F32CD" w:rsidRPr="00B968C7" w14:paraId="569D275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724ED71" w14:textId="77777777" w:rsidR="005F32CD" w:rsidRPr="00FF2D1E" w:rsidRDefault="005F32CD" w:rsidP="005F32CD">
            <w:pPr>
              <w:pStyle w:val="NoSpacing"/>
            </w:pPr>
            <w:r>
              <w:rPr>
                <w:iCs/>
              </w:rPr>
              <w:t>Menopause</w:t>
            </w:r>
          </w:p>
        </w:tc>
        <w:tc>
          <w:tcPr>
            <w:tcW w:w="2520" w:type="dxa"/>
            <w:vAlign w:val="center"/>
          </w:tcPr>
          <w:p w14:paraId="1EB5C904" w14:textId="4455F059" w:rsidR="005F32CD" w:rsidRPr="005F6155" w:rsidRDefault="005F32CD" w:rsidP="005F32CD">
            <w:pPr>
              <w:pStyle w:val="NoSpacing"/>
              <w:rPr>
                <w:rPrChange w:id="433" w:author="Kronsberg, Shari" w:date="2020-12-16T22:53:00Z">
                  <w:rPr>
                    <w:highlight w:val="yellow"/>
                  </w:rPr>
                </w:rPrChange>
              </w:rPr>
            </w:pPr>
            <w:del w:id="434" w:author="Kronsberg, Shari" w:date="2020-12-16T22:52:00Z">
              <w:r w:rsidRPr="005F6155" w:rsidDel="005F6155">
                <w:rPr>
                  <w:rFonts w:eastAsiaTheme="minorEastAsia"/>
                  <w:rPrChange w:id="435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5F6155">
              <w:rPr>
                <w:rFonts w:eastAsiaTheme="minorEastAsia"/>
                <w:rPrChange w:id="436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0.039245</w:t>
            </w:r>
          </w:p>
        </w:tc>
        <w:tc>
          <w:tcPr>
            <w:tcW w:w="1080" w:type="dxa"/>
            <w:vAlign w:val="center"/>
          </w:tcPr>
          <w:p w14:paraId="3EED6470" w14:textId="6663036D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37" w:author="Kronsberg, Shari" w:date="2020-12-17T11:09:00Z">
              <w:r w:rsidR="001B27DC">
                <w:t>3587</w:t>
              </w:r>
            </w:ins>
            <w:del w:id="438" w:author="Kronsberg, Shari" w:date="2020-12-17T11:09:00Z">
              <w:r w:rsidDel="001B27DC">
                <w:delText>3437</w:delText>
              </w:r>
            </w:del>
          </w:p>
        </w:tc>
        <w:tc>
          <w:tcPr>
            <w:tcW w:w="2520" w:type="dxa"/>
            <w:vAlign w:val="center"/>
          </w:tcPr>
          <w:p w14:paraId="3432E931" w14:textId="2E73E10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0.058365</w:t>
            </w:r>
          </w:p>
        </w:tc>
        <w:tc>
          <w:tcPr>
            <w:tcW w:w="1080" w:type="dxa"/>
            <w:vAlign w:val="center"/>
          </w:tcPr>
          <w:p w14:paraId="2028C1BD" w14:textId="77777777" w:rsidR="005F32CD" w:rsidRPr="00B968C7" w:rsidRDefault="005F32CD" w:rsidP="005F32CD">
            <w:pPr>
              <w:pStyle w:val="NoSpacing"/>
            </w:pPr>
            <w:r w:rsidRPr="00B968C7">
              <w:t>0.0776</w:t>
            </w:r>
          </w:p>
        </w:tc>
      </w:tr>
      <w:tr w:rsidR="005F32CD" w:rsidRPr="00B968C7" w14:paraId="5F70EF5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5FAC024" w14:textId="77777777" w:rsidR="005F32CD" w:rsidRPr="00FF2D1E" w:rsidRDefault="005F32CD" w:rsidP="005F32CD">
            <w:pPr>
              <w:pStyle w:val="NoSpacing"/>
            </w:pPr>
            <w:r>
              <w:t>Cancer</w:t>
            </w:r>
          </w:p>
        </w:tc>
        <w:tc>
          <w:tcPr>
            <w:tcW w:w="2520" w:type="dxa"/>
            <w:vAlign w:val="center"/>
          </w:tcPr>
          <w:p w14:paraId="5FAA243B" w14:textId="072DD125" w:rsidR="005F32CD" w:rsidRPr="005F6155" w:rsidRDefault="005F32CD" w:rsidP="005F32CD">
            <w:pPr>
              <w:pStyle w:val="NoSpacing"/>
              <w:rPr>
                <w:rPrChange w:id="439" w:author="Kronsberg, Shari" w:date="2020-12-16T22:53:00Z">
                  <w:rPr>
                    <w:highlight w:val="yellow"/>
                  </w:rPr>
                </w:rPrChange>
              </w:rPr>
            </w:pPr>
            <w:ins w:id="440" w:author="Kronsberg, Shari" w:date="2020-12-16T22:52:00Z">
              <w:r w:rsidRPr="005F6155">
                <w:rPr>
                  <w:rFonts w:eastAsiaTheme="minorEastAsia"/>
                  <w:rPrChange w:id="441" w:author="Kronsberg, Shari" w:date="2020-12-16T22:53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5F6155">
              <w:rPr>
                <w:rFonts w:eastAsiaTheme="minorEastAsia"/>
                <w:rPrChange w:id="442" w:author="Kronsberg, Shari" w:date="2020-12-16T22:53:00Z">
                  <w:rPr>
                    <w:rFonts w:eastAsiaTheme="minorEastAsia"/>
                    <w:highlight w:val="yellow"/>
                  </w:rPr>
                </w:rPrChange>
              </w:rPr>
              <w:t>0.013559</w:t>
            </w:r>
          </w:p>
        </w:tc>
        <w:tc>
          <w:tcPr>
            <w:tcW w:w="1080" w:type="dxa"/>
            <w:vAlign w:val="center"/>
          </w:tcPr>
          <w:p w14:paraId="1D3CCEA4" w14:textId="4D115B0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43" w:author="Kronsberg, Shari" w:date="2020-12-17T11:09:00Z">
              <w:r w:rsidR="001B27DC">
                <w:t>6143</w:t>
              </w:r>
            </w:ins>
            <w:del w:id="444" w:author="Kronsberg, Shari" w:date="2020-12-17T11:09:00Z">
              <w:r w:rsidDel="001B27DC">
                <w:delText>7200</w:delText>
              </w:r>
            </w:del>
          </w:p>
        </w:tc>
        <w:tc>
          <w:tcPr>
            <w:tcW w:w="2520" w:type="dxa"/>
            <w:vAlign w:val="center"/>
          </w:tcPr>
          <w:p w14:paraId="40D02FF0" w14:textId="09A7A054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0.041981</w:t>
            </w:r>
          </w:p>
        </w:tc>
        <w:tc>
          <w:tcPr>
            <w:tcW w:w="1080" w:type="dxa"/>
            <w:vAlign w:val="center"/>
          </w:tcPr>
          <w:p w14:paraId="0DCBD32C" w14:textId="77777777" w:rsidR="005F32CD" w:rsidRPr="00B968C7" w:rsidRDefault="005F32CD" w:rsidP="005F32CD">
            <w:pPr>
              <w:pStyle w:val="NoSpacing"/>
            </w:pPr>
            <w:r w:rsidRPr="00B968C7">
              <w:t>0.0853</w:t>
            </w:r>
          </w:p>
        </w:tc>
      </w:tr>
      <w:tr w:rsidR="005F32CD" w:rsidRPr="00B968C7" w14:paraId="0E5E57AE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97427D1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 xml:space="preserve">ASA dose </w:t>
            </w:r>
          </w:p>
        </w:tc>
        <w:tc>
          <w:tcPr>
            <w:tcW w:w="2520" w:type="dxa"/>
            <w:vAlign w:val="center"/>
          </w:tcPr>
          <w:p w14:paraId="58285946" w14:textId="4482C135" w:rsidR="005F32CD" w:rsidRPr="00397C8E" w:rsidRDefault="001B27DC" w:rsidP="005F32CD">
            <w:pPr>
              <w:pStyle w:val="NoSpacing"/>
            </w:pPr>
            <w:ins w:id="445" w:author="Kronsberg, Shari" w:date="2020-12-17T11:11:00Z">
              <w:r>
                <w:t>0.129469</w:t>
              </w:r>
            </w:ins>
          </w:p>
        </w:tc>
        <w:tc>
          <w:tcPr>
            <w:tcW w:w="1080" w:type="dxa"/>
            <w:vAlign w:val="center"/>
          </w:tcPr>
          <w:p w14:paraId="1EF5BA95" w14:textId="20E8DD08" w:rsidR="005F32CD" w:rsidRPr="008949B5" w:rsidRDefault="005F32CD" w:rsidP="005F32CD">
            <w:pPr>
              <w:pStyle w:val="NoSpacing"/>
              <w:rPr>
                <w:b/>
                <w:bCs/>
              </w:rPr>
            </w:pPr>
            <w:r w:rsidRPr="008949B5">
              <w:t>&lt;0.0001</w:t>
            </w:r>
          </w:p>
        </w:tc>
        <w:tc>
          <w:tcPr>
            <w:tcW w:w="2520" w:type="dxa"/>
            <w:vAlign w:val="center"/>
          </w:tcPr>
          <w:p w14:paraId="5403AC09" w14:textId="77777777" w:rsidR="005F32CD" w:rsidRPr="00B968C7" w:rsidRDefault="005F32CD" w:rsidP="005F32CD">
            <w:pPr>
              <w:pStyle w:val="NoSpacing"/>
            </w:pPr>
          </w:p>
        </w:tc>
        <w:tc>
          <w:tcPr>
            <w:tcW w:w="1080" w:type="dxa"/>
            <w:vAlign w:val="center"/>
          </w:tcPr>
          <w:p w14:paraId="2BEBC12B" w14:textId="77777777" w:rsidR="005F32CD" w:rsidRPr="00B968C7" w:rsidRDefault="005F32CD" w:rsidP="005F32CD">
            <w:pPr>
              <w:pStyle w:val="NoSpacing"/>
            </w:pPr>
          </w:p>
        </w:tc>
      </w:tr>
      <w:tr w:rsidR="005F32CD" w:rsidRPr="00B968C7" w14:paraId="6310F92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4566582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rPr>
                <w:iCs/>
              </w:rPr>
              <w:t>NSAID</w:t>
            </w:r>
          </w:p>
        </w:tc>
        <w:tc>
          <w:tcPr>
            <w:tcW w:w="2520" w:type="dxa"/>
            <w:vAlign w:val="center"/>
          </w:tcPr>
          <w:p w14:paraId="11810804" w14:textId="7823172B" w:rsidR="005F32CD" w:rsidRPr="00E026E8" w:rsidRDefault="005F32CD" w:rsidP="005F32CD">
            <w:pPr>
              <w:pStyle w:val="NoSpacing"/>
            </w:pPr>
            <w:ins w:id="446" w:author="Kronsberg, Shari" w:date="2020-12-16T22:53:00Z">
              <w:r w:rsidRPr="00E026E8">
                <w:rPr>
                  <w:rFonts w:eastAsiaTheme="minorEastAsia"/>
                  <w:rPrChange w:id="447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448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0.004733</w:t>
            </w:r>
          </w:p>
        </w:tc>
        <w:tc>
          <w:tcPr>
            <w:tcW w:w="1080" w:type="dxa"/>
            <w:vAlign w:val="center"/>
          </w:tcPr>
          <w:p w14:paraId="1E1D487D" w14:textId="45CF3A58" w:rsidR="005F32CD" w:rsidRPr="00FF2D1E" w:rsidRDefault="005F32CD" w:rsidP="005F32CD">
            <w:pPr>
              <w:pStyle w:val="NoSpacing"/>
            </w:pPr>
            <w:r>
              <w:t>0.</w:t>
            </w:r>
            <w:ins w:id="449" w:author="Kronsberg, Shari" w:date="2020-12-17T11:13:00Z">
              <w:r w:rsidR="001B27DC">
                <w:t>8603</w:t>
              </w:r>
            </w:ins>
            <w:del w:id="450" w:author="Kronsberg, Shari" w:date="2020-12-17T11:13:00Z">
              <w:r w:rsidDel="001B27DC">
                <w:delText>9296</w:delText>
              </w:r>
            </w:del>
          </w:p>
        </w:tc>
        <w:tc>
          <w:tcPr>
            <w:tcW w:w="2520" w:type="dxa"/>
            <w:vAlign w:val="center"/>
          </w:tcPr>
          <w:p w14:paraId="64729E60" w14:textId="76C5D8C0" w:rsidR="005F32CD" w:rsidRPr="00B968C7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-0.140060</w:t>
            </w:r>
          </w:p>
        </w:tc>
        <w:tc>
          <w:tcPr>
            <w:tcW w:w="1080" w:type="dxa"/>
            <w:vAlign w:val="center"/>
          </w:tcPr>
          <w:p w14:paraId="1C32C73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FA2D4E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D33DA50" w14:textId="77777777" w:rsidR="005F32CD" w:rsidRPr="00FF2D1E" w:rsidRDefault="005F32CD" w:rsidP="005F32CD">
            <w:pPr>
              <w:pStyle w:val="NoSpacing"/>
            </w:pPr>
            <w:r>
              <w:t>Antihypertensive use</w:t>
            </w:r>
          </w:p>
        </w:tc>
        <w:tc>
          <w:tcPr>
            <w:tcW w:w="2520" w:type="dxa"/>
            <w:vAlign w:val="center"/>
          </w:tcPr>
          <w:p w14:paraId="694AF3EB" w14:textId="753CD4EA" w:rsidR="005F32CD" w:rsidRPr="00E026E8" w:rsidRDefault="005F32CD" w:rsidP="005F32CD">
            <w:pPr>
              <w:pStyle w:val="NoSpacing"/>
              <w:rPr>
                <w:rPrChange w:id="451" w:author="Kronsberg, Shari" w:date="2020-12-17T10:22:00Z">
                  <w:rPr>
                    <w:highlight w:val="yellow"/>
                  </w:rPr>
                </w:rPrChange>
              </w:rPr>
            </w:pPr>
            <w:ins w:id="452" w:author="Kronsberg, Shari" w:date="2020-12-16T22:53:00Z">
              <w:r w:rsidRPr="00E026E8">
                <w:rPr>
                  <w:rFonts w:eastAsiaTheme="minorEastAsia"/>
                  <w:rPrChange w:id="453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454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0.004105</w:t>
            </w:r>
          </w:p>
        </w:tc>
        <w:tc>
          <w:tcPr>
            <w:tcW w:w="1080" w:type="dxa"/>
            <w:vAlign w:val="center"/>
          </w:tcPr>
          <w:p w14:paraId="7B7C7BCC" w14:textId="692A7AA4" w:rsidR="005F32CD" w:rsidRPr="00FF2D1E" w:rsidRDefault="005F32CD" w:rsidP="005F32CD">
            <w:pPr>
              <w:pStyle w:val="NoSpacing"/>
            </w:pPr>
            <w:r>
              <w:t>0.</w:t>
            </w:r>
            <w:ins w:id="455" w:author="Kronsberg, Shari" w:date="2020-12-17T11:13:00Z">
              <w:r w:rsidR="001B27DC">
                <w:t>8788</w:t>
              </w:r>
            </w:ins>
            <w:del w:id="456" w:author="Kronsberg, Shari" w:date="2020-12-17T11:13:00Z">
              <w:r w:rsidDel="001B27DC">
                <w:delText>9790</w:delText>
              </w:r>
            </w:del>
          </w:p>
        </w:tc>
        <w:tc>
          <w:tcPr>
            <w:tcW w:w="2520" w:type="dxa"/>
            <w:vAlign w:val="center"/>
          </w:tcPr>
          <w:p w14:paraId="71A643DB" w14:textId="517C77F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0.006897</w:t>
            </w:r>
          </w:p>
        </w:tc>
        <w:tc>
          <w:tcPr>
            <w:tcW w:w="1080" w:type="dxa"/>
            <w:vAlign w:val="center"/>
          </w:tcPr>
          <w:p w14:paraId="1286276A" w14:textId="77777777" w:rsidR="005F32CD" w:rsidRPr="00B968C7" w:rsidRDefault="005F32CD" w:rsidP="005F32CD">
            <w:pPr>
              <w:pStyle w:val="NoSpacing"/>
            </w:pPr>
            <w:r w:rsidRPr="00B968C7">
              <w:t>0.7775</w:t>
            </w:r>
          </w:p>
        </w:tc>
      </w:tr>
      <w:tr w:rsidR="005F32CD" w:rsidRPr="00B968C7" w14:paraId="728D1DB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4CEF2D1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t>Beta-blocker</w:t>
            </w:r>
          </w:p>
        </w:tc>
        <w:tc>
          <w:tcPr>
            <w:tcW w:w="2520" w:type="dxa"/>
            <w:vAlign w:val="center"/>
          </w:tcPr>
          <w:p w14:paraId="724625A6" w14:textId="324E1045" w:rsidR="005F32CD" w:rsidRPr="00E026E8" w:rsidRDefault="005F32CD" w:rsidP="005F32CD">
            <w:pPr>
              <w:pStyle w:val="NoSpacing"/>
              <w:rPr>
                <w:rPrChange w:id="457" w:author="Kronsberg, Shari" w:date="2020-12-17T10:22:00Z">
                  <w:rPr>
                    <w:highlight w:val="yellow"/>
                  </w:rPr>
                </w:rPrChange>
              </w:rPr>
            </w:pPr>
            <w:del w:id="458" w:author="Kronsberg, Shari" w:date="2020-12-16T22:53:00Z">
              <w:r w:rsidRPr="00E026E8" w:rsidDel="005F6155">
                <w:rPr>
                  <w:rFonts w:eastAsiaTheme="minorEastAsia"/>
                  <w:rPrChange w:id="459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E026E8">
              <w:rPr>
                <w:rFonts w:eastAsiaTheme="minorEastAsia"/>
                <w:rPrChange w:id="460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0.004583</w:t>
            </w:r>
          </w:p>
        </w:tc>
        <w:tc>
          <w:tcPr>
            <w:tcW w:w="1080" w:type="dxa"/>
            <w:vAlign w:val="center"/>
          </w:tcPr>
          <w:p w14:paraId="081F3676" w14:textId="3526EADA" w:rsidR="005F32CD" w:rsidRPr="00FF2D1E" w:rsidRDefault="005F32CD" w:rsidP="005F32CD">
            <w:pPr>
              <w:pStyle w:val="NoSpacing"/>
            </w:pPr>
            <w:r>
              <w:t>0.</w:t>
            </w:r>
            <w:ins w:id="461" w:author="Kronsberg, Shari" w:date="2020-12-17T11:13:00Z">
              <w:r w:rsidR="001B27DC">
                <w:t>8657</w:t>
              </w:r>
            </w:ins>
            <w:del w:id="462" w:author="Kronsberg, Shari" w:date="2020-12-17T11:13:00Z">
              <w:r w:rsidDel="001B27DC">
                <w:delText>6808</w:delText>
              </w:r>
            </w:del>
          </w:p>
        </w:tc>
        <w:tc>
          <w:tcPr>
            <w:tcW w:w="2520" w:type="dxa"/>
            <w:vAlign w:val="center"/>
          </w:tcPr>
          <w:p w14:paraId="307908BC" w14:textId="61E10C1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0.118753</w:t>
            </w:r>
          </w:p>
        </w:tc>
        <w:tc>
          <w:tcPr>
            <w:tcW w:w="1080" w:type="dxa"/>
            <w:vAlign w:val="center"/>
          </w:tcPr>
          <w:p w14:paraId="2E50F328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71AAC51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ABA1408" w14:textId="77777777" w:rsidR="005F32CD" w:rsidRPr="00FF2D1E" w:rsidRDefault="005F32CD" w:rsidP="005F32CD">
            <w:pPr>
              <w:pStyle w:val="NoSpacing"/>
              <w:rPr>
                <w:iCs/>
              </w:rPr>
            </w:pPr>
            <w:r>
              <w:t>ACE/ARB</w:t>
            </w:r>
          </w:p>
        </w:tc>
        <w:tc>
          <w:tcPr>
            <w:tcW w:w="2520" w:type="dxa"/>
            <w:vAlign w:val="center"/>
          </w:tcPr>
          <w:p w14:paraId="3F9F37DF" w14:textId="39C0FE6F" w:rsidR="005F32CD" w:rsidRPr="00E026E8" w:rsidRDefault="005F32CD" w:rsidP="005F32CD">
            <w:pPr>
              <w:pStyle w:val="NoSpacing"/>
              <w:rPr>
                <w:rPrChange w:id="463" w:author="Kronsberg, Shari" w:date="2020-12-17T10:22:00Z">
                  <w:rPr>
                    <w:highlight w:val="yellow"/>
                  </w:rPr>
                </w:rPrChange>
              </w:rPr>
            </w:pPr>
            <w:ins w:id="464" w:author="Kronsberg, Shari" w:date="2020-12-16T22:53:00Z">
              <w:r w:rsidRPr="00E026E8">
                <w:rPr>
                  <w:rFonts w:eastAsiaTheme="minorEastAsia"/>
                  <w:rPrChange w:id="465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466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0.016767</w:t>
            </w:r>
          </w:p>
        </w:tc>
        <w:tc>
          <w:tcPr>
            <w:tcW w:w="1080" w:type="dxa"/>
            <w:vAlign w:val="center"/>
          </w:tcPr>
          <w:p w14:paraId="5A2F2BFE" w14:textId="708821DA" w:rsidR="005F32CD" w:rsidRPr="00FF2D1E" w:rsidRDefault="005F32CD" w:rsidP="005F32CD">
            <w:pPr>
              <w:pStyle w:val="NoSpacing"/>
            </w:pPr>
            <w:r>
              <w:t>0.</w:t>
            </w:r>
            <w:ins w:id="467" w:author="Kronsberg, Shari" w:date="2020-12-17T11:13:00Z">
              <w:r w:rsidR="001B27DC">
                <w:t>5339</w:t>
              </w:r>
            </w:ins>
            <w:del w:id="468" w:author="Kronsberg, Shari" w:date="2020-12-17T11:13:00Z">
              <w:r w:rsidDel="001B27DC">
                <w:delText>3457</w:delText>
              </w:r>
            </w:del>
          </w:p>
        </w:tc>
        <w:tc>
          <w:tcPr>
            <w:tcW w:w="2520" w:type="dxa"/>
            <w:vAlign w:val="center"/>
          </w:tcPr>
          <w:p w14:paraId="5EB7A223" w14:textId="3572D090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0.047259</w:t>
            </w:r>
          </w:p>
        </w:tc>
        <w:tc>
          <w:tcPr>
            <w:tcW w:w="1080" w:type="dxa"/>
            <w:vAlign w:val="center"/>
          </w:tcPr>
          <w:p w14:paraId="45D40403" w14:textId="77777777" w:rsidR="005F32CD" w:rsidRPr="00B968C7" w:rsidRDefault="005F32CD" w:rsidP="005F32CD">
            <w:pPr>
              <w:pStyle w:val="NoSpacing"/>
            </w:pPr>
            <w:r w:rsidRPr="00B968C7">
              <w:t>0.0527</w:t>
            </w:r>
          </w:p>
        </w:tc>
      </w:tr>
      <w:tr w:rsidR="005F32CD" w:rsidRPr="00B968C7" w14:paraId="5FB2F6E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3F5934E4" w14:textId="77777777" w:rsidR="005F32CD" w:rsidRPr="00FF2D1E" w:rsidRDefault="005F32CD" w:rsidP="005F32CD">
            <w:pPr>
              <w:pStyle w:val="NoSpacing"/>
            </w:pPr>
            <w:r>
              <w:rPr>
                <w:iCs/>
              </w:rPr>
              <w:t>Lipid therapy</w:t>
            </w:r>
          </w:p>
        </w:tc>
        <w:tc>
          <w:tcPr>
            <w:tcW w:w="2520" w:type="dxa"/>
            <w:vAlign w:val="center"/>
          </w:tcPr>
          <w:p w14:paraId="5C4EE7C4" w14:textId="3BEDB1AE" w:rsidR="005F32CD" w:rsidRPr="00E026E8" w:rsidRDefault="005F32CD" w:rsidP="005F32CD">
            <w:pPr>
              <w:pStyle w:val="NoSpacing"/>
              <w:rPr>
                <w:rPrChange w:id="469" w:author="Kronsberg, Shari" w:date="2020-12-17T10:22:00Z">
                  <w:rPr>
                    <w:highlight w:val="yellow"/>
                  </w:rPr>
                </w:rPrChange>
              </w:rPr>
            </w:pPr>
            <w:ins w:id="470" w:author="Kronsberg, Shari" w:date="2020-12-16T22:54:00Z">
              <w:r w:rsidRPr="00E026E8">
                <w:rPr>
                  <w:rFonts w:eastAsiaTheme="minorEastAsia"/>
                  <w:rPrChange w:id="471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472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0.062567</w:t>
            </w:r>
          </w:p>
        </w:tc>
        <w:tc>
          <w:tcPr>
            <w:tcW w:w="1080" w:type="dxa"/>
            <w:vAlign w:val="center"/>
          </w:tcPr>
          <w:p w14:paraId="5A1E3B58" w14:textId="08B48F00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73" w:author="Kronsberg, Shari" w:date="2020-12-17T11:14:00Z">
              <w:r w:rsidR="001B27DC">
                <w:t>0200</w:t>
              </w:r>
            </w:ins>
            <w:del w:id="474" w:author="Kronsberg, Shari" w:date="2020-12-17T11:13:00Z">
              <w:r w:rsidDel="001B27DC">
                <w:delText>0101</w:delText>
              </w:r>
            </w:del>
          </w:p>
        </w:tc>
        <w:tc>
          <w:tcPr>
            <w:tcW w:w="2520" w:type="dxa"/>
            <w:vAlign w:val="center"/>
          </w:tcPr>
          <w:p w14:paraId="54D78372" w14:textId="5A4B1D6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0.004903</w:t>
            </w:r>
          </w:p>
        </w:tc>
        <w:tc>
          <w:tcPr>
            <w:tcW w:w="1080" w:type="dxa"/>
            <w:vAlign w:val="center"/>
          </w:tcPr>
          <w:p w14:paraId="6ADA9C81" w14:textId="77777777" w:rsidR="005F32CD" w:rsidRPr="00B968C7" w:rsidRDefault="005F32CD" w:rsidP="005F32CD">
            <w:pPr>
              <w:pStyle w:val="NoSpacing"/>
            </w:pPr>
            <w:r w:rsidRPr="00B968C7">
              <w:t>0.8408</w:t>
            </w:r>
          </w:p>
        </w:tc>
      </w:tr>
      <w:tr w:rsidR="005F32CD" w:rsidRPr="00B968C7" w14:paraId="7AF9C135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FB5CC82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Statin</w:t>
            </w:r>
          </w:p>
        </w:tc>
        <w:tc>
          <w:tcPr>
            <w:tcW w:w="2520" w:type="dxa"/>
            <w:vAlign w:val="center"/>
          </w:tcPr>
          <w:p w14:paraId="2C738EF7" w14:textId="28C63362" w:rsidR="005F32CD" w:rsidRPr="00E026E8" w:rsidRDefault="005F32CD" w:rsidP="005F32CD">
            <w:pPr>
              <w:pStyle w:val="NoSpacing"/>
              <w:rPr>
                <w:rPrChange w:id="475" w:author="Kronsberg, Shari" w:date="2020-12-17T10:22:00Z">
                  <w:rPr>
                    <w:highlight w:val="yellow"/>
                  </w:rPr>
                </w:rPrChange>
              </w:rPr>
            </w:pPr>
            <w:ins w:id="476" w:author="Kronsberg, Shari" w:date="2020-12-16T22:54:00Z">
              <w:r w:rsidRPr="00E026E8">
                <w:rPr>
                  <w:rFonts w:eastAsiaTheme="minorEastAsia"/>
                  <w:rPrChange w:id="477" w:author="Kronsberg, Shari" w:date="2020-12-17T10:22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E026E8">
              <w:rPr>
                <w:rFonts w:eastAsiaTheme="minorEastAsia"/>
                <w:rPrChange w:id="478" w:author="Kronsberg, Shari" w:date="2020-12-17T10:22:00Z">
                  <w:rPr>
                    <w:rFonts w:eastAsiaTheme="minorEastAsia"/>
                    <w:highlight w:val="yellow"/>
                  </w:rPr>
                </w:rPrChange>
              </w:rPr>
              <w:t>0.051530</w:t>
            </w:r>
          </w:p>
        </w:tc>
        <w:tc>
          <w:tcPr>
            <w:tcW w:w="1080" w:type="dxa"/>
            <w:vAlign w:val="center"/>
          </w:tcPr>
          <w:p w14:paraId="68405765" w14:textId="01B21B5C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79" w:author="Kronsberg, Shari" w:date="2020-12-17T11:14:00Z">
              <w:r w:rsidR="001B27DC">
                <w:t>0556</w:t>
              </w:r>
            </w:ins>
            <w:del w:id="480" w:author="Kronsberg, Shari" w:date="2020-12-17T11:14:00Z">
              <w:r w:rsidDel="001B27DC">
                <w:delText>0276</w:delText>
              </w:r>
            </w:del>
          </w:p>
        </w:tc>
        <w:tc>
          <w:tcPr>
            <w:tcW w:w="2520" w:type="dxa"/>
            <w:vAlign w:val="center"/>
          </w:tcPr>
          <w:p w14:paraId="0765AA57" w14:textId="41FEF20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0.039598</w:t>
            </w:r>
          </w:p>
        </w:tc>
        <w:tc>
          <w:tcPr>
            <w:tcW w:w="1080" w:type="dxa"/>
            <w:vAlign w:val="center"/>
          </w:tcPr>
          <w:p w14:paraId="62448D9E" w14:textId="77777777" w:rsidR="005F32CD" w:rsidRPr="00B968C7" w:rsidRDefault="005F32CD" w:rsidP="005F32CD">
            <w:pPr>
              <w:pStyle w:val="NoSpacing"/>
            </w:pPr>
            <w:r w:rsidRPr="00B968C7">
              <w:t>0.1046</w:t>
            </w:r>
          </w:p>
        </w:tc>
      </w:tr>
      <w:tr w:rsidR="005F32CD" w:rsidRPr="00B968C7" w14:paraId="3954CB5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A761426" w14:textId="77777777" w:rsidR="005F32CD" w:rsidRDefault="005F32CD" w:rsidP="005F32CD">
            <w:pPr>
              <w:pStyle w:val="NoSpacing"/>
            </w:pPr>
            <w:r>
              <w:t>Diuretic</w:t>
            </w:r>
          </w:p>
        </w:tc>
        <w:tc>
          <w:tcPr>
            <w:tcW w:w="2520" w:type="dxa"/>
            <w:vAlign w:val="center"/>
          </w:tcPr>
          <w:p w14:paraId="7EEFE66B" w14:textId="56AE01E7" w:rsidR="005F32CD" w:rsidRPr="001B27DC" w:rsidRDefault="005F32CD" w:rsidP="005F32CD">
            <w:pPr>
              <w:pStyle w:val="NoSpacing"/>
              <w:rPr>
                <w:rPrChange w:id="481" w:author="Kronsberg, Shari" w:date="2020-12-17T11:11:00Z">
                  <w:rPr>
                    <w:highlight w:val="yellow"/>
                  </w:rPr>
                </w:rPrChange>
              </w:rPr>
            </w:pPr>
            <w:ins w:id="482" w:author="Kronsberg, Shari" w:date="2020-12-16T22:54:00Z">
              <w:r w:rsidRPr="001B27DC">
                <w:rPr>
                  <w:rFonts w:eastAsiaTheme="minorEastAsia"/>
                  <w:rPrChange w:id="483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t>-</w:t>
              </w:r>
            </w:ins>
            <w:r w:rsidRPr="001B27DC">
              <w:rPr>
                <w:rFonts w:eastAsiaTheme="minorEastAsia"/>
                <w:rPrChange w:id="484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0.010140</w:t>
            </w:r>
          </w:p>
        </w:tc>
        <w:tc>
          <w:tcPr>
            <w:tcW w:w="1080" w:type="dxa"/>
            <w:vAlign w:val="center"/>
          </w:tcPr>
          <w:p w14:paraId="5467974C" w14:textId="7A1A238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485" w:author="Kronsberg, Shari" w:date="2020-12-17T11:14:00Z">
              <w:r w:rsidR="001B27DC">
                <w:t>7061</w:t>
              </w:r>
            </w:ins>
            <w:del w:id="486" w:author="Kronsberg, Shari" w:date="2020-12-17T11:14:00Z">
              <w:r w:rsidDel="001B27DC">
                <w:delText>6875</w:delText>
              </w:r>
            </w:del>
          </w:p>
        </w:tc>
        <w:tc>
          <w:tcPr>
            <w:tcW w:w="2520" w:type="dxa"/>
            <w:vAlign w:val="center"/>
          </w:tcPr>
          <w:p w14:paraId="25242557" w14:textId="06DDC01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0.079397</w:t>
            </w:r>
          </w:p>
        </w:tc>
        <w:tc>
          <w:tcPr>
            <w:tcW w:w="1080" w:type="dxa"/>
            <w:vAlign w:val="center"/>
          </w:tcPr>
          <w:p w14:paraId="76B92F34" w14:textId="77777777" w:rsidR="005F32CD" w:rsidRPr="00B968C7" w:rsidRDefault="005F32CD" w:rsidP="005F32CD">
            <w:pPr>
              <w:pStyle w:val="NoSpacing"/>
            </w:pPr>
            <w:r w:rsidRPr="00B968C7">
              <w:t>0.0011</w:t>
            </w:r>
          </w:p>
        </w:tc>
      </w:tr>
      <w:tr w:rsidR="005F32CD" w:rsidRPr="00B968C7" w14:paraId="40713EC6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050A70CD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Insulin</w:t>
            </w:r>
          </w:p>
        </w:tc>
        <w:tc>
          <w:tcPr>
            <w:tcW w:w="2520" w:type="dxa"/>
            <w:vAlign w:val="center"/>
          </w:tcPr>
          <w:p w14:paraId="7C961CEB" w14:textId="11595BBC" w:rsidR="005F32CD" w:rsidRPr="001B27DC" w:rsidRDefault="005F32CD" w:rsidP="005F32CD">
            <w:pPr>
              <w:pStyle w:val="NoSpacing"/>
              <w:rPr>
                <w:rPrChange w:id="487" w:author="Kronsberg, Shari" w:date="2020-12-17T11:11:00Z">
                  <w:rPr>
                    <w:highlight w:val="yellow"/>
                  </w:rPr>
                </w:rPrChange>
              </w:rPr>
            </w:pPr>
            <w:del w:id="488" w:author="Kronsberg, Shari" w:date="2020-12-16T22:54:00Z">
              <w:r w:rsidRPr="001B27DC" w:rsidDel="005F6155">
                <w:rPr>
                  <w:rFonts w:eastAsiaTheme="minorEastAsia"/>
                  <w:rPrChange w:id="489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490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0.023885</w:t>
            </w:r>
          </w:p>
        </w:tc>
        <w:tc>
          <w:tcPr>
            <w:tcW w:w="1080" w:type="dxa"/>
            <w:vAlign w:val="center"/>
          </w:tcPr>
          <w:p w14:paraId="25E06945" w14:textId="1B94069E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del w:id="491" w:author="Kronsberg, Shari" w:date="2020-12-17T11:15:00Z">
              <w:r w:rsidDel="001B27DC">
                <w:delText>40</w:delText>
              </w:r>
            </w:del>
            <w:ins w:id="492" w:author="Kronsberg, Shari" w:date="2020-12-17T11:14:00Z">
              <w:r w:rsidR="001B27DC">
                <w:t>3744</w:t>
              </w:r>
            </w:ins>
            <w:del w:id="493" w:author="Kronsberg, Shari" w:date="2020-12-17T11:14:00Z">
              <w:r w:rsidDel="001B27DC">
                <w:delText>57</w:delText>
              </w:r>
            </w:del>
          </w:p>
        </w:tc>
        <w:tc>
          <w:tcPr>
            <w:tcW w:w="2520" w:type="dxa"/>
            <w:vAlign w:val="center"/>
          </w:tcPr>
          <w:p w14:paraId="2D334652" w14:textId="0A14CCD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0.003911</w:t>
            </w:r>
          </w:p>
        </w:tc>
        <w:tc>
          <w:tcPr>
            <w:tcW w:w="1080" w:type="dxa"/>
            <w:vAlign w:val="center"/>
          </w:tcPr>
          <w:p w14:paraId="231D91DB" w14:textId="77777777" w:rsidR="005F32CD" w:rsidRPr="00B968C7" w:rsidRDefault="005F32CD" w:rsidP="005F32CD">
            <w:pPr>
              <w:pStyle w:val="NoSpacing"/>
            </w:pPr>
            <w:r w:rsidRPr="00B968C7">
              <w:t>0.8727</w:t>
            </w:r>
          </w:p>
        </w:tc>
      </w:tr>
      <w:tr w:rsidR="005F32CD" w:rsidRPr="00B968C7" w14:paraId="55FCD562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381FEF5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Non-insulin diabetic therapy</w:t>
            </w:r>
          </w:p>
        </w:tc>
        <w:tc>
          <w:tcPr>
            <w:tcW w:w="2520" w:type="dxa"/>
            <w:vAlign w:val="center"/>
          </w:tcPr>
          <w:p w14:paraId="3D1ECC5A" w14:textId="6C8BE9CF" w:rsidR="005F32CD" w:rsidRPr="001B27DC" w:rsidRDefault="005F32CD" w:rsidP="005F32CD">
            <w:pPr>
              <w:pStyle w:val="NoSpacing"/>
              <w:rPr>
                <w:rPrChange w:id="494" w:author="Kronsberg, Shari" w:date="2020-12-17T11:11:00Z">
                  <w:rPr>
                    <w:highlight w:val="yellow"/>
                  </w:rPr>
                </w:rPrChange>
              </w:rPr>
            </w:pPr>
            <w:del w:id="495" w:author="Kronsberg, Shari" w:date="2020-12-16T22:55:00Z">
              <w:r w:rsidRPr="001B27DC" w:rsidDel="005F6155">
                <w:rPr>
                  <w:rFonts w:eastAsiaTheme="minorEastAsia"/>
                  <w:rPrChange w:id="496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497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0.080585</w:t>
            </w:r>
          </w:p>
        </w:tc>
        <w:tc>
          <w:tcPr>
            <w:tcW w:w="1080" w:type="dxa"/>
            <w:vAlign w:val="center"/>
          </w:tcPr>
          <w:p w14:paraId="6192803F" w14:textId="5097025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</w:t>
            </w:r>
            <w:ins w:id="498" w:author="Kronsberg, Shari" w:date="2020-12-17T11:15:00Z">
              <w:r w:rsidR="001B27DC">
                <w:t>028</w:t>
              </w:r>
            </w:ins>
            <w:del w:id="499" w:author="Kronsberg, Shari" w:date="2020-12-17T11:15:00Z">
              <w:r w:rsidDel="001B27DC">
                <w:delText>105</w:delText>
              </w:r>
            </w:del>
          </w:p>
        </w:tc>
        <w:tc>
          <w:tcPr>
            <w:tcW w:w="2520" w:type="dxa"/>
            <w:vAlign w:val="center"/>
          </w:tcPr>
          <w:p w14:paraId="4C4ECBC6" w14:textId="3385791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0.069487</w:t>
            </w:r>
          </w:p>
        </w:tc>
        <w:tc>
          <w:tcPr>
            <w:tcW w:w="1080" w:type="dxa"/>
            <w:vAlign w:val="center"/>
          </w:tcPr>
          <w:p w14:paraId="05EC516F" w14:textId="77777777" w:rsidR="005F32CD" w:rsidRPr="00B968C7" w:rsidRDefault="005F32CD" w:rsidP="005F32CD">
            <w:pPr>
              <w:pStyle w:val="NoSpacing"/>
            </w:pPr>
            <w:r w:rsidRPr="00B968C7">
              <w:t>0.0044</w:t>
            </w:r>
          </w:p>
        </w:tc>
      </w:tr>
      <w:tr w:rsidR="005F32CD" w:rsidRPr="00B968C7" w14:paraId="3C63C492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F92E412" w14:textId="77777777" w:rsidR="005F32CD" w:rsidRDefault="005F32CD" w:rsidP="005F32CD">
            <w:pPr>
              <w:pStyle w:val="NoSpacing"/>
            </w:pPr>
            <w:r>
              <w:t>Oral anticoagulant</w:t>
            </w:r>
          </w:p>
        </w:tc>
        <w:tc>
          <w:tcPr>
            <w:tcW w:w="2520" w:type="dxa"/>
            <w:vAlign w:val="center"/>
          </w:tcPr>
          <w:p w14:paraId="21446DB8" w14:textId="548C9293" w:rsidR="005F32CD" w:rsidRPr="001B27DC" w:rsidRDefault="005F32CD" w:rsidP="005F32CD">
            <w:pPr>
              <w:pStyle w:val="NoSpacing"/>
              <w:rPr>
                <w:rPrChange w:id="500" w:author="Kronsberg, Shari" w:date="2020-12-17T11:11:00Z">
                  <w:rPr>
                    <w:highlight w:val="yellow"/>
                  </w:rPr>
                </w:rPrChange>
              </w:rPr>
            </w:pPr>
            <w:del w:id="501" w:author="Kronsberg, Shari" w:date="2020-12-16T22:56:00Z">
              <w:r w:rsidRPr="001B27DC" w:rsidDel="00CC5F29">
                <w:rPr>
                  <w:rFonts w:eastAsiaTheme="minorEastAsia"/>
                  <w:rPrChange w:id="502" w:author="Kronsberg, Shari" w:date="2020-12-17T11:11:00Z">
                    <w:rPr>
                      <w:rFonts w:eastAsiaTheme="minorEastAsia"/>
                      <w:highlight w:val="yellow"/>
                    </w:rPr>
                  </w:rPrChange>
                </w:rPr>
                <w:delText>-</w:delText>
              </w:r>
            </w:del>
            <w:r w:rsidRPr="001B27DC">
              <w:rPr>
                <w:rFonts w:eastAsiaTheme="minorEastAsia"/>
                <w:rPrChange w:id="503" w:author="Kronsberg, Shari" w:date="2020-12-17T11:11:00Z">
                  <w:rPr>
                    <w:rFonts w:eastAsiaTheme="minorEastAsia"/>
                    <w:highlight w:val="yellow"/>
                  </w:rPr>
                </w:rPrChange>
              </w:rPr>
              <w:t>0.040608</w:t>
            </w:r>
          </w:p>
        </w:tc>
        <w:tc>
          <w:tcPr>
            <w:tcW w:w="1080" w:type="dxa"/>
            <w:vAlign w:val="center"/>
          </w:tcPr>
          <w:p w14:paraId="5931E3E4" w14:textId="2152B45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504" w:author="Kronsberg, Shari" w:date="2020-12-17T11:15:00Z">
              <w:r w:rsidR="001B27DC">
                <w:t>1315</w:t>
              </w:r>
            </w:ins>
            <w:del w:id="505" w:author="Kronsberg, Shari" w:date="2020-12-17T11:15:00Z">
              <w:r w:rsidDel="001B27DC">
                <w:delText>0754</w:delText>
              </w:r>
            </w:del>
          </w:p>
        </w:tc>
        <w:tc>
          <w:tcPr>
            <w:tcW w:w="2520" w:type="dxa"/>
            <w:vAlign w:val="center"/>
          </w:tcPr>
          <w:p w14:paraId="6A007692" w14:textId="01ADA7B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0.188710</w:t>
            </w:r>
          </w:p>
        </w:tc>
        <w:tc>
          <w:tcPr>
            <w:tcW w:w="1080" w:type="dxa"/>
            <w:vAlign w:val="center"/>
          </w:tcPr>
          <w:p w14:paraId="2ED1A997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18039C80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A78F027" w14:textId="77777777" w:rsidR="005F32CD" w:rsidRDefault="005F32CD" w:rsidP="005F32CD">
            <w:pPr>
              <w:pStyle w:val="NoSpacing"/>
            </w:pPr>
            <w:r>
              <w:t>8-isoPGF</w:t>
            </w:r>
            <w:r w:rsidRPr="00D320DA">
              <w:rPr>
                <w:vertAlign w:val="subscript"/>
              </w:rPr>
              <w:t>2α</w:t>
            </w:r>
            <w:r>
              <w:t xml:space="preserve"> (</w:t>
            </w:r>
            <w:proofErr w:type="spellStart"/>
            <w:r>
              <w:t>pg</w:t>
            </w:r>
            <w:proofErr w:type="spellEnd"/>
            <w:r>
              <w:t>/mg creatinine)</w:t>
            </w:r>
          </w:p>
        </w:tc>
        <w:tc>
          <w:tcPr>
            <w:tcW w:w="2520" w:type="dxa"/>
            <w:vAlign w:val="center"/>
          </w:tcPr>
          <w:p w14:paraId="6CA1DD36" w14:textId="6C3F631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0.176048</w:t>
            </w:r>
          </w:p>
        </w:tc>
        <w:tc>
          <w:tcPr>
            <w:tcW w:w="1080" w:type="dxa"/>
            <w:vAlign w:val="center"/>
          </w:tcPr>
          <w:p w14:paraId="18B040AE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3CAE0198" w14:textId="70F4B14F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0.190122</w:t>
            </w:r>
          </w:p>
        </w:tc>
        <w:tc>
          <w:tcPr>
            <w:tcW w:w="1080" w:type="dxa"/>
            <w:vAlign w:val="center"/>
          </w:tcPr>
          <w:p w14:paraId="7A7FE866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600AB1C4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D978F53" w14:textId="77777777" w:rsidR="005F32CD" w:rsidRDefault="005F32CD" w:rsidP="005F32CD">
            <w:pPr>
              <w:pStyle w:val="NoSpacing"/>
            </w:pPr>
            <w:r>
              <w:t>Creatinine (mg/dL)</w:t>
            </w:r>
          </w:p>
        </w:tc>
        <w:tc>
          <w:tcPr>
            <w:tcW w:w="2520" w:type="dxa"/>
            <w:vAlign w:val="center"/>
          </w:tcPr>
          <w:p w14:paraId="1A623F2B" w14:textId="41CDD0A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-0.171747</w:t>
            </w:r>
          </w:p>
        </w:tc>
        <w:tc>
          <w:tcPr>
            <w:tcW w:w="1080" w:type="dxa"/>
            <w:vAlign w:val="center"/>
          </w:tcPr>
          <w:p w14:paraId="461E0A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&lt;0.0001</w:t>
            </w:r>
          </w:p>
        </w:tc>
        <w:tc>
          <w:tcPr>
            <w:tcW w:w="2520" w:type="dxa"/>
            <w:vAlign w:val="center"/>
          </w:tcPr>
          <w:p w14:paraId="0979F523" w14:textId="233066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-0.129675</w:t>
            </w:r>
          </w:p>
        </w:tc>
        <w:tc>
          <w:tcPr>
            <w:tcW w:w="1080" w:type="dxa"/>
            <w:vAlign w:val="center"/>
          </w:tcPr>
          <w:p w14:paraId="26BDF27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28749533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5528871" w14:textId="77777777" w:rsidR="005F32CD" w:rsidRDefault="005F32CD" w:rsidP="005F32CD">
            <w:pPr>
              <w:pStyle w:val="NoSpacing"/>
            </w:pPr>
            <w:r>
              <w:t>Glucose (mg/dL)</w:t>
            </w:r>
          </w:p>
        </w:tc>
        <w:tc>
          <w:tcPr>
            <w:tcW w:w="2520" w:type="dxa"/>
            <w:vAlign w:val="center"/>
          </w:tcPr>
          <w:p w14:paraId="1A492188" w14:textId="60A07E1D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0.106507</w:t>
            </w:r>
          </w:p>
        </w:tc>
        <w:tc>
          <w:tcPr>
            <w:tcW w:w="1080" w:type="dxa"/>
            <w:vAlign w:val="center"/>
          </w:tcPr>
          <w:p w14:paraId="02982704" w14:textId="55ECB1C6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506" w:author="Kronsberg, Shari" w:date="2020-12-17T11:15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2520" w:type="dxa"/>
            <w:vAlign w:val="center"/>
          </w:tcPr>
          <w:p w14:paraId="221D784E" w14:textId="78B0B803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0.081017</w:t>
            </w:r>
          </w:p>
        </w:tc>
        <w:tc>
          <w:tcPr>
            <w:tcW w:w="1080" w:type="dxa"/>
            <w:vAlign w:val="center"/>
          </w:tcPr>
          <w:p w14:paraId="5F9D167D" w14:textId="77777777" w:rsidR="005F32CD" w:rsidRPr="00B968C7" w:rsidRDefault="005F32CD" w:rsidP="005F32CD">
            <w:pPr>
              <w:pStyle w:val="NoSpacing"/>
            </w:pPr>
            <w:r w:rsidRPr="00B968C7">
              <w:t>0.0009</w:t>
            </w:r>
          </w:p>
        </w:tc>
      </w:tr>
      <w:tr w:rsidR="005F32CD" w:rsidRPr="00B968C7" w14:paraId="33C1C14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1B8C8C90" w14:textId="77777777" w:rsidR="005F32CD" w:rsidRDefault="005F32CD" w:rsidP="005F32CD">
            <w:pPr>
              <w:pStyle w:val="NoSpacing"/>
            </w:pPr>
            <w:r>
              <w:t>Hemoglobin A</w:t>
            </w:r>
            <w:r w:rsidRPr="005D6AC0">
              <w:rPr>
                <w:vertAlign w:val="subscript"/>
              </w:rPr>
              <w:t>1C</w:t>
            </w:r>
            <w:r>
              <w:t xml:space="preserve"> (%)</w:t>
            </w:r>
          </w:p>
        </w:tc>
        <w:tc>
          <w:tcPr>
            <w:tcW w:w="2520" w:type="dxa"/>
            <w:vAlign w:val="center"/>
          </w:tcPr>
          <w:p w14:paraId="79F92B47" w14:textId="02D3E422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0.106453</w:t>
            </w:r>
          </w:p>
        </w:tc>
        <w:tc>
          <w:tcPr>
            <w:tcW w:w="1080" w:type="dxa"/>
            <w:vAlign w:val="center"/>
          </w:tcPr>
          <w:p w14:paraId="66FE411F" w14:textId="1059E4A9" w:rsidR="005F32CD" w:rsidRPr="00412A47" w:rsidRDefault="00002FC2" w:rsidP="005F32CD">
            <w:pPr>
              <w:pStyle w:val="NoSpacing"/>
              <w:rPr>
                <w:b/>
                <w:bCs/>
              </w:rPr>
            </w:pPr>
            <w:ins w:id="507" w:author="Kronsberg, Shari" w:date="2020-12-17T11:16:00Z">
              <w:r>
                <w:t>&lt;</w:t>
              </w:r>
            </w:ins>
            <w:r w:rsidR="005F32CD">
              <w:t>0.000</w:t>
            </w:r>
            <w:ins w:id="508" w:author="Kronsberg, Shari" w:date="2020-12-17T11:16:00Z">
              <w:r>
                <w:t>1</w:t>
              </w:r>
            </w:ins>
            <w:del w:id="509" w:author="Kronsberg, Shari" w:date="2020-12-17T11:16:00Z">
              <w:r w:rsidR="005F32CD" w:rsidDel="00002FC2">
                <w:delText>3</w:delText>
              </w:r>
            </w:del>
          </w:p>
        </w:tc>
        <w:tc>
          <w:tcPr>
            <w:tcW w:w="2520" w:type="dxa"/>
            <w:vAlign w:val="center"/>
          </w:tcPr>
          <w:p w14:paraId="431525B1" w14:textId="54EBD4AA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0.118336</w:t>
            </w:r>
          </w:p>
        </w:tc>
        <w:tc>
          <w:tcPr>
            <w:tcW w:w="1080" w:type="dxa"/>
            <w:vAlign w:val="center"/>
          </w:tcPr>
          <w:p w14:paraId="1D53D291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78446E7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B213210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Total cholesterol (mg/dL)</w:t>
            </w:r>
          </w:p>
        </w:tc>
        <w:tc>
          <w:tcPr>
            <w:tcW w:w="2520" w:type="dxa"/>
            <w:vAlign w:val="center"/>
          </w:tcPr>
          <w:p w14:paraId="338A6528" w14:textId="0ECEAF06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-0.006613</w:t>
            </w:r>
          </w:p>
        </w:tc>
        <w:tc>
          <w:tcPr>
            <w:tcW w:w="1080" w:type="dxa"/>
            <w:vAlign w:val="center"/>
          </w:tcPr>
          <w:p w14:paraId="5F578519" w14:textId="3B461FD2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0.80</w:t>
            </w:r>
            <w:ins w:id="510" w:author="Kronsberg, Shari" w:date="2020-12-17T11:18:00Z">
              <w:r w:rsidR="00002FC2">
                <w:t>72</w:t>
              </w:r>
            </w:ins>
            <w:del w:id="511" w:author="Kronsberg, Shari" w:date="2020-12-17T11:17:00Z">
              <w:r w:rsidDel="00002FC2">
                <w:delText>82</w:delText>
              </w:r>
            </w:del>
          </w:p>
        </w:tc>
        <w:tc>
          <w:tcPr>
            <w:tcW w:w="2520" w:type="dxa"/>
            <w:vAlign w:val="center"/>
          </w:tcPr>
          <w:p w14:paraId="3B99FA8E" w14:textId="4F66D54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-0.072443</w:t>
            </w:r>
          </w:p>
        </w:tc>
        <w:tc>
          <w:tcPr>
            <w:tcW w:w="1080" w:type="dxa"/>
            <w:vAlign w:val="center"/>
          </w:tcPr>
          <w:p w14:paraId="1D2DF7B3" w14:textId="77777777" w:rsidR="005F32CD" w:rsidRPr="00B968C7" w:rsidRDefault="005F32CD" w:rsidP="005F32CD">
            <w:pPr>
              <w:pStyle w:val="NoSpacing"/>
            </w:pPr>
            <w:r w:rsidRPr="00B968C7">
              <w:t>0.0030</w:t>
            </w:r>
          </w:p>
        </w:tc>
      </w:tr>
      <w:tr w:rsidR="005F32CD" w:rsidRPr="00B968C7" w14:paraId="521D992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8A0BA38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LDL cholesterol (mg/dL)</w:t>
            </w:r>
          </w:p>
        </w:tc>
        <w:tc>
          <w:tcPr>
            <w:tcW w:w="2520" w:type="dxa"/>
            <w:vAlign w:val="center"/>
          </w:tcPr>
          <w:p w14:paraId="49150049" w14:textId="790F0CBF" w:rsidR="005F32CD" w:rsidRPr="00514618" w:rsidRDefault="005F32CD" w:rsidP="005F32CD">
            <w:pPr>
              <w:pStyle w:val="NoSpacing"/>
            </w:pPr>
            <w:r w:rsidRPr="00514618">
              <w:t>-</w:t>
            </w:r>
            <w:r w:rsidRPr="00514618">
              <w:rPr>
                <w:rFonts w:eastAsiaTheme="minorEastAsia"/>
              </w:rPr>
              <w:t>0.038648</w:t>
            </w:r>
          </w:p>
        </w:tc>
        <w:tc>
          <w:tcPr>
            <w:tcW w:w="1080" w:type="dxa"/>
            <w:vAlign w:val="center"/>
          </w:tcPr>
          <w:p w14:paraId="45B8D9CB" w14:textId="2B25C5A3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</w:t>
            </w:r>
            <w:ins w:id="512" w:author="Kronsberg, Shari" w:date="2020-12-17T11:18:00Z">
              <w:r w:rsidR="00002FC2">
                <w:t>1525</w:t>
              </w:r>
            </w:ins>
            <w:del w:id="513" w:author="Kronsberg, Shari" w:date="2020-12-17T11:18:00Z">
              <w:r w:rsidDel="00002FC2">
                <w:delText>2694</w:delText>
              </w:r>
            </w:del>
          </w:p>
        </w:tc>
        <w:tc>
          <w:tcPr>
            <w:tcW w:w="2520" w:type="dxa"/>
            <w:vAlign w:val="center"/>
          </w:tcPr>
          <w:p w14:paraId="5F882273" w14:textId="4933F1A5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-0.070515</w:t>
            </w:r>
          </w:p>
        </w:tc>
        <w:tc>
          <w:tcPr>
            <w:tcW w:w="1080" w:type="dxa"/>
            <w:vAlign w:val="center"/>
          </w:tcPr>
          <w:p w14:paraId="049E9097" w14:textId="77777777" w:rsidR="005F32CD" w:rsidRPr="00B968C7" w:rsidRDefault="005F32CD" w:rsidP="005F32CD">
            <w:pPr>
              <w:pStyle w:val="NoSpacing"/>
            </w:pPr>
            <w:r w:rsidRPr="00B968C7">
              <w:t>0.0039</w:t>
            </w:r>
          </w:p>
        </w:tc>
      </w:tr>
      <w:tr w:rsidR="005F32CD" w:rsidRPr="00B968C7" w14:paraId="3F524D88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489D5D2" w14:textId="77777777" w:rsidR="005F32CD" w:rsidRPr="00FF2D1E" w:rsidRDefault="005F32CD" w:rsidP="005F32CD">
            <w:pPr>
              <w:pStyle w:val="NoSpacing"/>
            </w:pPr>
            <w:r>
              <w:rPr>
                <w:iCs/>
              </w:rPr>
              <w:t>HDL cholesterol (mg/dL)</w:t>
            </w:r>
          </w:p>
        </w:tc>
        <w:tc>
          <w:tcPr>
            <w:tcW w:w="2520" w:type="dxa"/>
            <w:vAlign w:val="center"/>
          </w:tcPr>
          <w:p w14:paraId="46DCB2E7" w14:textId="0B04297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-0.012190</w:t>
            </w:r>
          </w:p>
        </w:tc>
        <w:tc>
          <w:tcPr>
            <w:tcW w:w="1080" w:type="dxa"/>
            <w:vAlign w:val="center"/>
          </w:tcPr>
          <w:p w14:paraId="1BC82B0D" w14:textId="3F1784FF" w:rsidR="005F32CD" w:rsidRPr="00FF2D1E" w:rsidRDefault="005F32CD" w:rsidP="005F32CD">
            <w:pPr>
              <w:pStyle w:val="NoSpacing"/>
            </w:pPr>
            <w:r>
              <w:t>0.</w:t>
            </w:r>
            <w:ins w:id="514" w:author="Kronsberg, Shari" w:date="2020-12-17T11:18:00Z">
              <w:r w:rsidR="00002FC2">
                <w:t>6524</w:t>
              </w:r>
            </w:ins>
            <w:del w:id="515" w:author="Kronsberg, Shari" w:date="2020-12-17T11:18:00Z">
              <w:r w:rsidDel="00002FC2">
                <w:delText>9740</w:delText>
              </w:r>
            </w:del>
          </w:p>
        </w:tc>
        <w:tc>
          <w:tcPr>
            <w:tcW w:w="2520" w:type="dxa"/>
            <w:vAlign w:val="center"/>
          </w:tcPr>
          <w:p w14:paraId="6928511C" w14:textId="29E7BAC2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-0.082174</w:t>
            </w:r>
          </w:p>
        </w:tc>
        <w:tc>
          <w:tcPr>
            <w:tcW w:w="1080" w:type="dxa"/>
            <w:vAlign w:val="center"/>
          </w:tcPr>
          <w:p w14:paraId="4ABC92A3" w14:textId="77777777" w:rsidR="005F32CD" w:rsidRPr="00B968C7" w:rsidRDefault="005F32CD" w:rsidP="005F32CD">
            <w:pPr>
              <w:pStyle w:val="NoSpacing"/>
            </w:pPr>
            <w:r w:rsidRPr="00B968C7">
              <w:t>0.0008</w:t>
            </w:r>
          </w:p>
        </w:tc>
      </w:tr>
      <w:tr w:rsidR="005F32CD" w:rsidRPr="00B968C7" w14:paraId="682F0B5A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3753DD6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Triglycerides (mg/dL)</w:t>
            </w:r>
          </w:p>
        </w:tc>
        <w:tc>
          <w:tcPr>
            <w:tcW w:w="2520" w:type="dxa"/>
            <w:vAlign w:val="center"/>
          </w:tcPr>
          <w:p w14:paraId="53D21601" w14:textId="7DAEF4B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0.075001</w:t>
            </w:r>
          </w:p>
        </w:tc>
        <w:tc>
          <w:tcPr>
            <w:tcW w:w="1080" w:type="dxa"/>
            <w:vAlign w:val="center"/>
          </w:tcPr>
          <w:p w14:paraId="3DA30758" w14:textId="74ED975B" w:rsidR="005F32CD" w:rsidRPr="00FF2D1E" w:rsidRDefault="005F32CD" w:rsidP="005F32CD">
            <w:pPr>
              <w:pStyle w:val="NoSpacing"/>
            </w:pPr>
            <w:r>
              <w:t>0.00</w:t>
            </w:r>
            <w:ins w:id="516" w:author="Kronsberg, Shari" w:date="2020-12-17T11:18:00Z">
              <w:r w:rsidR="00002FC2">
                <w:t>53</w:t>
              </w:r>
            </w:ins>
            <w:del w:id="517" w:author="Kronsberg, Shari" w:date="2020-12-17T11:18:00Z">
              <w:r w:rsidDel="00002FC2">
                <w:delText>46</w:delText>
              </w:r>
            </w:del>
          </w:p>
        </w:tc>
        <w:tc>
          <w:tcPr>
            <w:tcW w:w="2520" w:type="dxa"/>
            <w:vAlign w:val="center"/>
          </w:tcPr>
          <w:p w14:paraId="325D92C9" w14:textId="551F834B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0.085082</w:t>
            </w:r>
          </w:p>
        </w:tc>
        <w:tc>
          <w:tcPr>
            <w:tcW w:w="1080" w:type="dxa"/>
            <w:vAlign w:val="center"/>
          </w:tcPr>
          <w:p w14:paraId="4AD4FE5D" w14:textId="77777777" w:rsidR="005F32CD" w:rsidRPr="00B968C7" w:rsidRDefault="005F32CD" w:rsidP="005F32CD">
            <w:pPr>
              <w:pStyle w:val="NoSpacing"/>
            </w:pPr>
            <w:r w:rsidRPr="00B968C7">
              <w:t>0.0005</w:t>
            </w:r>
          </w:p>
        </w:tc>
      </w:tr>
      <w:tr w:rsidR="005F32CD" w:rsidRPr="00B968C7" w14:paraId="4B9EC611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6FD3662A" w14:textId="77777777" w:rsidR="005F32CD" w:rsidRDefault="005F32CD" w:rsidP="005F32CD">
            <w:pPr>
              <w:pStyle w:val="NoSpacing"/>
            </w:pPr>
            <w:r>
              <w:rPr>
                <w:iCs/>
              </w:rPr>
              <w:t>Urine albumin (g/dL)</w:t>
            </w:r>
          </w:p>
        </w:tc>
        <w:tc>
          <w:tcPr>
            <w:tcW w:w="2520" w:type="dxa"/>
            <w:vAlign w:val="center"/>
          </w:tcPr>
          <w:p w14:paraId="1C035DBC" w14:textId="1379CB80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0.066239</w:t>
            </w:r>
          </w:p>
        </w:tc>
        <w:tc>
          <w:tcPr>
            <w:tcW w:w="1080" w:type="dxa"/>
            <w:vAlign w:val="center"/>
          </w:tcPr>
          <w:p w14:paraId="482FAE2B" w14:textId="0A8E45E1" w:rsidR="005F32CD" w:rsidRPr="00FF2D1E" w:rsidRDefault="005F32CD" w:rsidP="005F32CD">
            <w:pPr>
              <w:pStyle w:val="NoSpacing"/>
            </w:pPr>
            <w:r>
              <w:t>0.0</w:t>
            </w:r>
            <w:ins w:id="518" w:author="Kronsberg, Shari" w:date="2020-12-17T11:18:00Z">
              <w:r w:rsidR="00002FC2">
                <w:t>138</w:t>
              </w:r>
            </w:ins>
            <w:del w:id="519" w:author="Kronsberg, Shari" w:date="2020-12-17T11:18:00Z">
              <w:r w:rsidDel="00002FC2">
                <w:delText>289</w:delText>
              </w:r>
            </w:del>
          </w:p>
        </w:tc>
        <w:tc>
          <w:tcPr>
            <w:tcW w:w="2520" w:type="dxa"/>
            <w:vAlign w:val="center"/>
          </w:tcPr>
          <w:p w14:paraId="68397C4A" w14:textId="5466927E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0.060180</w:t>
            </w:r>
          </w:p>
        </w:tc>
        <w:tc>
          <w:tcPr>
            <w:tcW w:w="1080" w:type="dxa"/>
            <w:vAlign w:val="center"/>
          </w:tcPr>
          <w:p w14:paraId="00620677" w14:textId="77777777" w:rsidR="005F32CD" w:rsidRPr="00B968C7" w:rsidRDefault="005F32CD" w:rsidP="005F32CD">
            <w:pPr>
              <w:pStyle w:val="NoSpacing"/>
            </w:pPr>
            <w:r w:rsidRPr="00B968C7">
              <w:t>0.0136</w:t>
            </w:r>
          </w:p>
        </w:tc>
      </w:tr>
      <w:tr w:rsidR="005F32CD" w:rsidRPr="00B968C7" w14:paraId="330E566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252154EB" w14:textId="77777777" w:rsidR="005F32CD" w:rsidRDefault="005F32CD" w:rsidP="005F32CD">
            <w:pPr>
              <w:pStyle w:val="NoSpacing"/>
            </w:pPr>
            <w:r>
              <w:t>CRP (mg/L)</w:t>
            </w:r>
          </w:p>
        </w:tc>
        <w:tc>
          <w:tcPr>
            <w:tcW w:w="2520" w:type="dxa"/>
            <w:vAlign w:val="center"/>
          </w:tcPr>
          <w:p w14:paraId="0AC37BF6" w14:textId="3FFEAC69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0.068296</w:t>
            </w:r>
          </w:p>
        </w:tc>
        <w:tc>
          <w:tcPr>
            <w:tcW w:w="1080" w:type="dxa"/>
            <w:vAlign w:val="center"/>
          </w:tcPr>
          <w:p w14:paraId="087755E0" w14:textId="2A6DF331" w:rsidR="005F32CD" w:rsidRPr="00FF2D1E" w:rsidRDefault="005F32CD" w:rsidP="005F32CD">
            <w:pPr>
              <w:pStyle w:val="NoSpacing"/>
            </w:pPr>
            <w:r>
              <w:t>0.01</w:t>
            </w:r>
            <w:ins w:id="520" w:author="Kronsberg, Shari" w:date="2020-12-17T11:18:00Z">
              <w:r w:rsidR="00002FC2">
                <w:t>14</w:t>
              </w:r>
            </w:ins>
            <w:del w:id="521" w:author="Kronsberg, Shari" w:date="2020-12-17T11:18:00Z">
              <w:r w:rsidDel="00002FC2">
                <w:delText>07</w:delText>
              </w:r>
            </w:del>
          </w:p>
        </w:tc>
        <w:tc>
          <w:tcPr>
            <w:tcW w:w="2520" w:type="dxa"/>
            <w:vAlign w:val="center"/>
          </w:tcPr>
          <w:p w14:paraId="65262D1E" w14:textId="02F4AD71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0.101375</w:t>
            </w:r>
          </w:p>
        </w:tc>
        <w:tc>
          <w:tcPr>
            <w:tcW w:w="1080" w:type="dxa"/>
            <w:vAlign w:val="center"/>
          </w:tcPr>
          <w:p w14:paraId="049DC154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04F594EB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4816AC87" w14:textId="77777777" w:rsidR="005F32CD" w:rsidRDefault="005F32CD" w:rsidP="005F32CD">
            <w:pPr>
              <w:pStyle w:val="NoSpacing"/>
            </w:pPr>
            <w:r>
              <w:t>Serum insulin (</w:t>
            </w:r>
            <w:proofErr w:type="spellStart"/>
            <w:r>
              <w:t>pmol</w:t>
            </w:r>
            <w:proofErr w:type="spellEnd"/>
            <w:r>
              <w:t>/L)</w:t>
            </w:r>
          </w:p>
        </w:tc>
        <w:tc>
          <w:tcPr>
            <w:tcW w:w="2520" w:type="dxa"/>
            <w:vAlign w:val="center"/>
          </w:tcPr>
          <w:p w14:paraId="28E58678" w14:textId="001AA88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0.067949</w:t>
            </w:r>
          </w:p>
        </w:tc>
        <w:tc>
          <w:tcPr>
            <w:tcW w:w="1080" w:type="dxa"/>
            <w:vAlign w:val="center"/>
          </w:tcPr>
          <w:p w14:paraId="086471C1" w14:textId="18C5BB72" w:rsidR="005F32CD" w:rsidRPr="00FF2D1E" w:rsidRDefault="005F32CD" w:rsidP="005F32CD">
            <w:pPr>
              <w:pStyle w:val="NoSpacing"/>
            </w:pPr>
            <w:r>
              <w:t>0.0</w:t>
            </w:r>
            <w:ins w:id="522" w:author="Kronsberg, Shari" w:date="2020-12-17T11:19:00Z">
              <w:r w:rsidR="00002FC2">
                <w:t>119</w:t>
              </w:r>
            </w:ins>
            <w:del w:id="523" w:author="Kronsberg, Shari" w:date="2020-12-17T11:19:00Z">
              <w:r w:rsidDel="00002FC2">
                <w:delText>274</w:delText>
              </w:r>
            </w:del>
          </w:p>
        </w:tc>
        <w:tc>
          <w:tcPr>
            <w:tcW w:w="2520" w:type="dxa"/>
            <w:vAlign w:val="center"/>
          </w:tcPr>
          <w:p w14:paraId="106CA985" w14:textId="41D46DC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0.114534</w:t>
            </w:r>
          </w:p>
        </w:tc>
        <w:tc>
          <w:tcPr>
            <w:tcW w:w="1080" w:type="dxa"/>
            <w:vAlign w:val="center"/>
          </w:tcPr>
          <w:p w14:paraId="33B013D5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56A0E9AD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5C5EBA3C" w14:textId="77777777" w:rsidR="005F32CD" w:rsidRPr="00FF2D1E" w:rsidRDefault="005F32CD" w:rsidP="005F32CD">
            <w:pPr>
              <w:pStyle w:val="NoSpacing"/>
            </w:pPr>
            <w:r>
              <w:t>MCP-1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391B78D9" w14:textId="7A10B348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0.048542</w:t>
            </w:r>
          </w:p>
        </w:tc>
        <w:tc>
          <w:tcPr>
            <w:tcW w:w="1080" w:type="dxa"/>
            <w:vAlign w:val="center"/>
          </w:tcPr>
          <w:p w14:paraId="6DF7E9A2" w14:textId="2538CBAF" w:rsidR="005F32CD" w:rsidRPr="00FF2D1E" w:rsidRDefault="005F32CD" w:rsidP="005F32CD">
            <w:pPr>
              <w:pStyle w:val="NoSpacing"/>
            </w:pPr>
            <w:r>
              <w:t>0.</w:t>
            </w:r>
            <w:ins w:id="524" w:author="Kronsberg, Shari" w:date="2020-12-17T11:19:00Z">
              <w:r w:rsidR="00002FC2">
                <w:t>0777</w:t>
              </w:r>
            </w:ins>
            <w:del w:id="525" w:author="Kronsberg, Shari" w:date="2020-12-17T11:19:00Z">
              <w:r w:rsidDel="00002FC2">
                <w:delText>1109</w:delText>
              </w:r>
            </w:del>
          </w:p>
        </w:tc>
        <w:tc>
          <w:tcPr>
            <w:tcW w:w="2520" w:type="dxa"/>
            <w:vAlign w:val="center"/>
          </w:tcPr>
          <w:p w14:paraId="5ACACCA8" w14:textId="3EAA72E8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0.045726</w:t>
            </w:r>
          </w:p>
        </w:tc>
        <w:tc>
          <w:tcPr>
            <w:tcW w:w="1080" w:type="dxa"/>
            <w:vAlign w:val="center"/>
          </w:tcPr>
          <w:p w14:paraId="311A3CF2" w14:textId="77777777" w:rsidR="005F32CD" w:rsidRPr="00B968C7" w:rsidRDefault="005F32CD" w:rsidP="005F32CD">
            <w:pPr>
              <w:pStyle w:val="NoSpacing"/>
            </w:pPr>
            <w:r w:rsidRPr="00B968C7">
              <w:t>0.0670</w:t>
            </w:r>
          </w:p>
        </w:tc>
      </w:tr>
      <w:tr w:rsidR="005F32CD" w:rsidRPr="00B968C7" w14:paraId="21ACABAF" w14:textId="77777777" w:rsidTr="00D42DFB">
        <w:trPr>
          <w:trHeight w:val="350"/>
        </w:trPr>
        <w:tc>
          <w:tcPr>
            <w:tcW w:w="3510" w:type="dxa"/>
            <w:vAlign w:val="center"/>
          </w:tcPr>
          <w:p w14:paraId="763182E9" w14:textId="77777777" w:rsidR="005F32CD" w:rsidRPr="00FF2D1E" w:rsidRDefault="005F32CD" w:rsidP="005F32CD">
            <w:pPr>
              <w:pStyle w:val="NoSpacing"/>
            </w:pPr>
            <w:r>
              <w:t>IL-6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64782884" w14:textId="73213B14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0.113729</w:t>
            </w:r>
          </w:p>
        </w:tc>
        <w:tc>
          <w:tcPr>
            <w:tcW w:w="1080" w:type="dxa"/>
            <w:vAlign w:val="center"/>
          </w:tcPr>
          <w:p w14:paraId="70B7442A" w14:textId="0EEAAEE7" w:rsidR="005F32CD" w:rsidRPr="00FF2D1E" w:rsidRDefault="00002FC2" w:rsidP="005F32CD">
            <w:pPr>
              <w:pStyle w:val="NoSpacing"/>
            </w:pPr>
            <w:ins w:id="526" w:author="Kronsberg, Shari" w:date="2020-12-17T11:19:00Z">
              <w:r>
                <w:t>&lt;</w:t>
              </w:r>
            </w:ins>
            <w:r w:rsidR="005F32CD">
              <w:t>0.0001</w:t>
            </w:r>
          </w:p>
        </w:tc>
        <w:tc>
          <w:tcPr>
            <w:tcW w:w="2520" w:type="dxa"/>
            <w:vAlign w:val="center"/>
          </w:tcPr>
          <w:p w14:paraId="41BEF4E5" w14:textId="03D7B99C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</w:t>
            </w:r>
            <w:ins w:id="527" w:author="Kronsberg, Shari" w:date="2020-12-17T11:21:00Z">
              <w:r w:rsidR="00002FC2">
                <w:rPr>
                  <w:rFonts w:eastAsiaTheme="minorEastAsia"/>
                </w:rPr>
                <w:t>159307</w:t>
              </w:r>
            </w:ins>
            <w:del w:id="528" w:author="Kronsberg, Shari" w:date="2020-12-17T11:21:00Z">
              <w:r w:rsidRPr="00B968C7" w:rsidDel="00002FC2">
                <w:rPr>
                  <w:rFonts w:eastAsiaTheme="minorEastAsia"/>
                </w:rPr>
                <w:delText>006651</w:delText>
              </w:r>
            </w:del>
          </w:p>
        </w:tc>
        <w:tc>
          <w:tcPr>
            <w:tcW w:w="1080" w:type="dxa"/>
            <w:vAlign w:val="center"/>
          </w:tcPr>
          <w:p w14:paraId="55C5D5EC" w14:textId="77777777" w:rsidR="005F32CD" w:rsidRPr="00B968C7" w:rsidRDefault="005F32CD" w:rsidP="005F32CD">
            <w:pPr>
              <w:pStyle w:val="NoSpacing"/>
            </w:pPr>
            <w:r w:rsidRPr="00B968C7">
              <w:t>&lt;0.0001</w:t>
            </w:r>
          </w:p>
        </w:tc>
      </w:tr>
      <w:tr w:rsidR="005F32CD" w:rsidRPr="00B968C7" w14:paraId="33AFC5FD" w14:textId="77777777" w:rsidTr="00D42DFB">
        <w:trPr>
          <w:trHeight w:val="377"/>
        </w:trPr>
        <w:tc>
          <w:tcPr>
            <w:tcW w:w="3510" w:type="dxa"/>
            <w:vAlign w:val="center"/>
          </w:tcPr>
          <w:p w14:paraId="78431018" w14:textId="77777777" w:rsidR="005F32CD" w:rsidRPr="00FF2D1E" w:rsidRDefault="005F32CD" w:rsidP="005F32CD">
            <w:pPr>
              <w:pStyle w:val="NoSpacing"/>
            </w:pPr>
            <w:r>
              <w:t>Lp-PLA2 (ng/mL)</w:t>
            </w:r>
          </w:p>
        </w:tc>
        <w:tc>
          <w:tcPr>
            <w:tcW w:w="2520" w:type="dxa"/>
            <w:vAlign w:val="center"/>
          </w:tcPr>
          <w:p w14:paraId="3FCD5969" w14:textId="1890144A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0.010924</w:t>
            </w:r>
          </w:p>
        </w:tc>
        <w:tc>
          <w:tcPr>
            <w:tcW w:w="1080" w:type="dxa"/>
            <w:vAlign w:val="center"/>
          </w:tcPr>
          <w:p w14:paraId="43EBF22D" w14:textId="5F37A78F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0.6</w:t>
            </w:r>
            <w:ins w:id="529" w:author="Kronsberg, Shari" w:date="2020-12-17T11:19:00Z">
              <w:r w:rsidR="00002FC2">
                <w:t>873</w:t>
              </w:r>
            </w:ins>
            <w:del w:id="530" w:author="Kronsberg, Shari" w:date="2020-12-17T11:19:00Z">
              <w:r w:rsidDel="00002FC2">
                <w:delText>684</w:delText>
              </w:r>
            </w:del>
          </w:p>
        </w:tc>
        <w:tc>
          <w:tcPr>
            <w:tcW w:w="2520" w:type="dxa"/>
            <w:vAlign w:val="center"/>
          </w:tcPr>
          <w:p w14:paraId="4DB68ACE" w14:textId="742E9137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0.017394</w:t>
            </w:r>
          </w:p>
        </w:tc>
        <w:tc>
          <w:tcPr>
            <w:tcW w:w="1080" w:type="dxa"/>
            <w:vAlign w:val="center"/>
          </w:tcPr>
          <w:p w14:paraId="6EF7CE3C" w14:textId="77777777" w:rsidR="005F32CD" w:rsidRPr="00B968C7" w:rsidRDefault="005F32CD" w:rsidP="005F32CD">
            <w:pPr>
              <w:pStyle w:val="NoSpacing"/>
            </w:pPr>
            <w:r w:rsidRPr="00B968C7">
              <w:t>0.4816</w:t>
            </w:r>
          </w:p>
        </w:tc>
      </w:tr>
      <w:tr w:rsidR="005F32CD" w:rsidRPr="00B968C7" w14:paraId="56AEFFC4" w14:textId="77777777" w:rsidTr="00D42DFB">
        <w:trPr>
          <w:trHeight w:val="359"/>
        </w:trPr>
        <w:tc>
          <w:tcPr>
            <w:tcW w:w="3510" w:type="dxa"/>
            <w:vAlign w:val="center"/>
          </w:tcPr>
          <w:p w14:paraId="794B4DDA" w14:textId="77777777" w:rsidR="005F32CD" w:rsidRPr="00FF2D1E" w:rsidRDefault="005F32CD" w:rsidP="005F32CD">
            <w:pPr>
              <w:pStyle w:val="NoSpacing"/>
            </w:pPr>
            <w:r>
              <w:t>P-selectin (</w:t>
            </w:r>
            <w:proofErr w:type="spellStart"/>
            <w:r>
              <w:t>pg</w:t>
            </w:r>
            <w:proofErr w:type="spellEnd"/>
            <w:r>
              <w:t>/mL)</w:t>
            </w:r>
          </w:p>
        </w:tc>
        <w:tc>
          <w:tcPr>
            <w:tcW w:w="2520" w:type="dxa"/>
            <w:vAlign w:val="center"/>
          </w:tcPr>
          <w:p w14:paraId="58F6A752" w14:textId="7421E917" w:rsidR="005F32CD" w:rsidRPr="00514618" w:rsidRDefault="005F32CD" w:rsidP="005F32CD">
            <w:pPr>
              <w:pStyle w:val="NoSpacing"/>
            </w:pPr>
            <w:r w:rsidRPr="00514618">
              <w:rPr>
                <w:rFonts w:eastAsiaTheme="minorEastAsia"/>
              </w:rPr>
              <w:t>0.099453</w:t>
            </w:r>
          </w:p>
        </w:tc>
        <w:tc>
          <w:tcPr>
            <w:tcW w:w="1080" w:type="dxa"/>
            <w:vAlign w:val="center"/>
          </w:tcPr>
          <w:p w14:paraId="097DC9D6" w14:textId="7523F854" w:rsidR="005F32CD" w:rsidRPr="00412A47" w:rsidRDefault="005F32CD" w:rsidP="005F32CD">
            <w:pPr>
              <w:pStyle w:val="NoSpacing"/>
              <w:rPr>
                <w:b/>
                <w:bCs/>
              </w:rPr>
            </w:pPr>
            <w:r>
              <w:t>0.000</w:t>
            </w:r>
            <w:ins w:id="531" w:author="Kronsberg, Shari" w:date="2020-12-17T11:20:00Z">
              <w:r w:rsidR="00002FC2">
                <w:t>2</w:t>
              </w:r>
            </w:ins>
            <w:del w:id="532" w:author="Kronsberg, Shari" w:date="2020-12-17T11:20:00Z">
              <w:r w:rsidDel="00002FC2">
                <w:delText>3</w:delText>
              </w:r>
            </w:del>
          </w:p>
        </w:tc>
        <w:tc>
          <w:tcPr>
            <w:tcW w:w="2520" w:type="dxa"/>
            <w:vAlign w:val="center"/>
          </w:tcPr>
          <w:p w14:paraId="39B4D070" w14:textId="06463CB6" w:rsidR="005F32CD" w:rsidRPr="00B968C7" w:rsidRDefault="005F32CD" w:rsidP="005F32CD">
            <w:pPr>
              <w:pStyle w:val="NoSpacing"/>
            </w:pPr>
            <w:r w:rsidRPr="00B968C7">
              <w:rPr>
                <w:rFonts w:eastAsiaTheme="minorEastAsia"/>
              </w:rPr>
              <w:t>0.098264</w:t>
            </w:r>
          </w:p>
        </w:tc>
        <w:tc>
          <w:tcPr>
            <w:tcW w:w="1080" w:type="dxa"/>
            <w:vAlign w:val="center"/>
          </w:tcPr>
          <w:p w14:paraId="68AD2D48" w14:textId="77777777" w:rsidR="005F32CD" w:rsidRPr="00B968C7" w:rsidRDefault="005F32CD" w:rsidP="005F32CD">
            <w:pPr>
              <w:pStyle w:val="NoSpacing"/>
              <w:rPr>
                <w:b/>
                <w:bCs/>
              </w:rPr>
            </w:pPr>
            <w:r w:rsidRPr="00B968C7">
              <w:t>&lt;0.0001</w:t>
            </w:r>
          </w:p>
        </w:tc>
      </w:tr>
      <w:tr w:rsidR="005F32CD" w:rsidRPr="00412A47" w14:paraId="16020DE5" w14:textId="77777777" w:rsidTr="00DC7C25">
        <w:trPr>
          <w:trHeight w:val="359"/>
        </w:trPr>
        <w:tc>
          <w:tcPr>
            <w:tcW w:w="10710" w:type="dxa"/>
            <w:gridSpan w:val="5"/>
            <w:vAlign w:val="center"/>
          </w:tcPr>
          <w:p w14:paraId="5E325EFD" w14:textId="030C3F81" w:rsidR="005F32CD" w:rsidRPr="00FF2D1E" w:rsidRDefault="005F32CD" w:rsidP="005F32CD">
            <w:pPr>
              <w:pStyle w:val="NoSpacing"/>
            </w:pPr>
            <w:r w:rsidRPr="00FF2D1E">
              <w:t xml:space="preserve"> </w:t>
            </w:r>
          </w:p>
          <w:p w14:paraId="14D3A232" w14:textId="77777777" w:rsidR="005F32CD" w:rsidRPr="00412A47" w:rsidRDefault="005F32CD" w:rsidP="005F32CD">
            <w:pPr>
              <w:pStyle w:val="NoSpacing"/>
              <w:rPr>
                <w:b/>
                <w:bCs/>
              </w:rPr>
            </w:pPr>
          </w:p>
        </w:tc>
      </w:tr>
    </w:tbl>
    <w:p w14:paraId="75645429" w14:textId="40FCCEA3" w:rsidR="00966B80" w:rsidRPr="00FF2D1E" w:rsidRDefault="00966B80" w:rsidP="00FF2D1E">
      <w:pPr>
        <w:spacing w:line="480" w:lineRule="auto"/>
        <w:rPr>
          <w:rFonts w:eastAsia="Calibri"/>
        </w:rPr>
      </w:pPr>
    </w:p>
    <w:sectPr w:rsidR="00966B80" w:rsidRPr="00FF2D1E" w:rsidSect="0098160E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ACDBF" w14:textId="77777777" w:rsidR="00E026E8" w:rsidRDefault="00E026E8" w:rsidP="00226187">
      <w:pPr>
        <w:spacing w:after="0" w:line="240" w:lineRule="auto"/>
      </w:pPr>
      <w:r>
        <w:separator/>
      </w:r>
    </w:p>
  </w:endnote>
  <w:endnote w:type="continuationSeparator" w:id="0">
    <w:p w14:paraId="537F88CA" w14:textId="77777777" w:rsidR="00E026E8" w:rsidRDefault="00E026E8" w:rsidP="00226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163908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759B29B" w14:textId="77777777" w:rsidR="00E026E8" w:rsidRDefault="00E026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2725D454" w14:textId="77777777" w:rsidR="00E026E8" w:rsidRDefault="00E026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C0FC1" w14:textId="77777777" w:rsidR="00E026E8" w:rsidRDefault="00E026E8" w:rsidP="00226187">
      <w:pPr>
        <w:spacing w:after="0" w:line="240" w:lineRule="auto"/>
      </w:pPr>
      <w:r>
        <w:separator/>
      </w:r>
    </w:p>
  </w:footnote>
  <w:footnote w:type="continuationSeparator" w:id="0">
    <w:p w14:paraId="46EA8263" w14:textId="77777777" w:rsidR="00E026E8" w:rsidRDefault="00E026E8" w:rsidP="002261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73C80"/>
    <w:multiLevelType w:val="hybridMultilevel"/>
    <w:tmpl w:val="5706DD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8B4F61"/>
    <w:multiLevelType w:val="hybridMultilevel"/>
    <w:tmpl w:val="B4C2F51C"/>
    <w:lvl w:ilvl="0" w:tplc="726E3F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5F1C4AF2" w:tentative="1">
      <w:start w:val="1"/>
      <w:numFmt w:val="lowerLetter"/>
      <w:lvlText w:val="%2."/>
      <w:lvlJc w:val="left"/>
      <w:pPr>
        <w:ind w:left="1440" w:hanging="360"/>
      </w:pPr>
    </w:lvl>
    <w:lvl w:ilvl="2" w:tplc="B2C6FEE8" w:tentative="1">
      <w:start w:val="1"/>
      <w:numFmt w:val="lowerRoman"/>
      <w:lvlText w:val="%3."/>
      <w:lvlJc w:val="right"/>
      <w:pPr>
        <w:ind w:left="2160" w:hanging="180"/>
      </w:pPr>
    </w:lvl>
    <w:lvl w:ilvl="3" w:tplc="A7FE5A9E" w:tentative="1">
      <w:start w:val="1"/>
      <w:numFmt w:val="decimal"/>
      <w:lvlText w:val="%4."/>
      <w:lvlJc w:val="left"/>
      <w:pPr>
        <w:ind w:left="2880" w:hanging="360"/>
      </w:pPr>
    </w:lvl>
    <w:lvl w:ilvl="4" w:tplc="FCBC4734" w:tentative="1">
      <w:start w:val="1"/>
      <w:numFmt w:val="lowerLetter"/>
      <w:lvlText w:val="%5."/>
      <w:lvlJc w:val="left"/>
      <w:pPr>
        <w:ind w:left="3600" w:hanging="360"/>
      </w:pPr>
    </w:lvl>
    <w:lvl w:ilvl="5" w:tplc="00C60B3A" w:tentative="1">
      <w:start w:val="1"/>
      <w:numFmt w:val="lowerRoman"/>
      <w:lvlText w:val="%6."/>
      <w:lvlJc w:val="right"/>
      <w:pPr>
        <w:ind w:left="4320" w:hanging="180"/>
      </w:pPr>
    </w:lvl>
    <w:lvl w:ilvl="6" w:tplc="2848B48C" w:tentative="1">
      <w:start w:val="1"/>
      <w:numFmt w:val="decimal"/>
      <w:lvlText w:val="%7."/>
      <w:lvlJc w:val="left"/>
      <w:pPr>
        <w:ind w:left="5040" w:hanging="360"/>
      </w:pPr>
    </w:lvl>
    <w:lvl w:ilvl="7" w:tplc="E58812D4" w:tentative="1">
      <w:start w:val="1"/>
      <w:numFmt w:val="lowerLetter"/>
      <w:lvlText w:val="%8."/>
      <w:lvlJc w:val="left"/>
      <w:pPr>
        <w:ind w:left="5760" w:hanging="360"/>
      </w:pPr>
    </w:lvl>
    <w:lvl w:ilvl="8" w:tplc="CD1E8B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75154"/>
    <w:multiLevelType w:val="hybridMultilevel"/>
    <w:tmpl w:val="806C2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6D44FD"/>
    <w:multiLevelType w:val="hybridMultilevel"/>
    <w:tmpl w:val="620E123E"/>
    <w:lvl w:ilvl="0" w:tplc="C0E0DEDC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C303F"/>
    <w:multiLevelType w:val="hybridMultilevel"/>
    <w:tmpl w:val="1B560C78"/>
    <w:lvl w:ilvl="0" w:tplc="403C8C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F9CF7BE" w:tentative="1">
      <w:start w:val="1"/>
      <w:numFmt w:val="lowerLetter"/>
      <w:lvlText w:val="%2."/>
      <w:lvlJc w:val="left"/>
      <w:pPr>
        <w:ind w:left="1440" w:hanging="360"/>
      </w:pPr>
    </w:lvl>
    <w:lvl w:ilvl="2" w:tplc="F948E138" w:tentative="1">
      <w:start w:val="1"/>
      <w:numFmt w:val="lowerRoman"/>
      <w:lvlText w:val="%3."/>
      <w:lvlJc w:val="right"/>
      <w:pPr>
        <w:ind w:left="2160" w:hanging="180"/>
      </w:pPr>
    </w:lvl>
    <w:lvl w:ilvl="3" w:tplc="BAE220B6" w:tentative="1">
      <w:start w:val="1"/>
      <w:numFmt w:val="decimal"/>
      <w:lvlText w:val="%4."/>
      <w:lvlJc w:val="left"/>
      <w:pPr>
        <w:ind w:left="2880" w:hanging="360"/>
      </w:pPr>
    </w:lvl>
    <w:lvl w:ilvl="4" w:tplc="4D3A275A" w:tentative="1">
      <w:start w:val="1"/>
      <w:numFmt w:val="lowerLetter"/>
      <w:lvlText w:val="%5."/>
      <w:lvlJc w:val="left"/>
      <w:pPr>
        <w:ind w:left="3600" w:hanging="360"/>
      </w:pPr>
    </w:lvl>
    <w:lvl w:ilvl="5" w:tplc="EE84CF9A" w:tentative="1">
      <w:start w:val="1"/>
      <w:numFmt w:val="lowerRoman"/>
      <w:lvlText w:val="%6."/>
      <w:lvlJc w:val="right"/>
      <w:pPr>
        <w:ind w:left="4320" w:hanging="180"/>
      </w:pPr>
    </w:lvl>
    <w:lvl w:ilvl="6" w:tplc="CD7A37EA" w:tentative="1">
      <w:start w:val="1"/>
      <w:numFmt w:val="decimal"/>
      <w:lvlText w:val="%7."/>
      <w:lvlJc w:val="left"/>
      <w:pPr>
        <w:ind w:left="5040" w:hanging="360"/>
      </w:pPr>
    </w:lvl>
    <w:lvl w:ilvl="7" w:tplc="7EBC5144" w:tentative="1">
      <w:start w:val="1"/>
      <w:numFmt w:val="lowerLetter"/>
      <w:lvlText w:val="%8."/>
      <w:lvlJc w:val="left"/>
      <w:pPr>
        <w:ind w:left="5760" w:hanging="360"/>
      </w:pPr>
    </w:lvl>
    <w:lvl w:ilvl="8" w:tplc="F7D8A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042FD"/>
    <w:multiLevelType w:val="hybridMultilevel"/>
    <w:tmpl w:val="36FCD0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D372131"/>
    <w:multiLevelType w:val="hybridMultilevel"/>
    <w:tmpl w:val="640A50BA"/>
    <w:lvl w:ilvl="0" w:tplc="407E6E1A">
      <w:start w:val="14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1F2E1B"/>
    <w:multiLevelType w:val="hybridMultilevel"/>
    <w:tmpl w:val="F3906D84"/>
    <w:lvl w:ilvl="0" w:tplc="15FCA20A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  <w:num w:numId="7">
    <w:abstractNumId w:val="0"/>
  </w:num>
  <w:num w:numId="8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ronsberg, Shari">
    <w15:presenceInfo w15:providerId="AD" w15:userId="S::Shari.Kronsberg@umassmed.edu::ec2f2864-a30f-4acd-8374-bb2143e3b8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linkStyles/>
  <w:trackRevisions/>
  <w:defaultTabStop w:val="720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J Amer College Card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0&lt;/HyperlinksVisible&gt;&lt;/ENLayout&gt;"/>
    <w:docVar w:name="EN.Libraries" w:val="&lt;Libraries&gt;&lt;item db-id=&quot;vfzsvv9vdv559xepeft5sttqte55ew5das2x&quot;&gt;Innovance references&lt;record-ids&gt;&lt;item&gt;1&lt;/item&gt;&lt;item&gt;2&lt;/item&gt;&lt;item&gt;4&lt;/item&gt;&lt;item&gt;5&lt;/item&gt;&lt;item&gt;6&lt;/item&gt;&lt;item&gt;8&lt;/item&gt;&lt;item&gt;9&lt;/item&gt;&lt;item&gt;12&lt;/item&gt;&lt;item&gt;13&lt;/item&gt;&lt;item&gt;14&lt;/item&gt;&lt;item&gt;18&lt;/item&gt;&lt;item&gt;19&lt;/item&gt;&lt;item&gt;21&lt;/item&gt;&lt;item&gt;22&lt;/item&gt;&lt;item&gt;25&lt;/item&gt;&lt;item&gt;30&lt;/item&gt;&lt;item&gt;31&lt;/item&gt;&lt;item&gt;32&lt;/item&gt;&lt;item&gt;34&lt;/item&gt;&lt;item&gt;36&lt;/item&gt;&lt;item&gt;37&lt;/item&gt;&lt;item&gt;39&lt;/item&gt;&lt;item&gt;40&lt;/item&gt;&lt;item&gt;45&lt;/item&gt;&lt;item&gt;50&lt;/item&gt;&lt;item&gt;51&lt;/item&gt;&lt;item&gt;52&lt;/item&gt;&lt;item&gt;53&lt;/item&gt;&lt;item&gt;54&lt;/item&gt;&lt;item&gt;57&lt;/item&gt;&lt;item&gt;58&lt;/item&gt;&lt;item&gt;59&lt;/item&gt;&lt;item&gt;61&lt;/item&gt;&lt;item&gt;62&lt;/item&gt;&lt;item&gt;63&lt;/item&gt;&lt;item&gt;64&lt;/item&gt;&lt;item&gt;65&lt;/item&gt;&lt;item&gt;66&lt;/item&gt;&lt;item&gt;67&lt;/item&gt;&lt;/record-ids&gt;&lt;/item&gt;&lt;/Libraries&gt;"/>
    <w:docVar w:name="REFMGR.InstantFormat" w:val="&lt;ENInstantFormat&gt;&lt;Enabled&gt;0&lt;/Enabled&gt;&lt;ScanUnformatted&gt;1&lt;/ScanUnformatted&gt;&lt;ScanChanges&gt;1&lt;/ScanChanges&gt;&lt;/ENInstantFormat&gt;"/>
    <w:docVar w:name="REFMGR.Layout" w:val="&lt;ENLayout&gt;&lt;Style&gt;Journal of the American College of Cardiology&lt;/Style&gt;&lt;LeftDelim&gt;{&lt;/LeftDelim&gt;&lt;RightDelim&gt;}&lt;/RightDelim&gt;&lt;FontName&gt;Times New Roman&lt;/FontName&gt;&lt;FontSize&gt;12&lt;/FontSize&gt;&lt;ReflistTitle&gt;REFERENCES&lt;/ReflistTitle&gt;&lt;StartingRefnum&gt;1&lt;/StartingRefnum&gt;&lt;FirstLineIndent&gt;0&lt;/FirstLineIndent&gt;&lt;HangingIndent&gt;0&lt;/HangingIndent&gt;&lt;LineSpacing&gt;0&lt;/LineSpacing&gt;&lt;SpaceAfter&gt;3&lt;/SpaceAfter&gt;&lt;ReflistOrder&gt;0&lt;/ReflistOrder&gt;&lt;CitationOrder&gt;0&lt;/CitationOrder&gt;&lt;NumberReferences&gt;1&lt;/NumberReferences&gt;&lt;ShowRecordID&gt;0&lt;/ShowRecordID&gt;&lt;ShowNotes&gt;0&lt;/ShowNotes&gt;&lt;ShowAbstract&gt;0&lt;/ShowAbstract&gt;&lt;ShowReprint&gt;0&lt;/ShowReprint&gt;&lt;ShowKeywords&gt;0&lt;/ShowKeywords&gt;&lt;/ENLayout&gt;"/>
    <w:docVar w:name="REFMGR.Libraries" w:val="&lt;ENLibraries&gt;&lt;Libraries&gt;&lt;item&gt;main&lt;/item&gt;&lt;/Libraries&gt;&lt;/ENLibraries&gt;"/>
  </w:docVars>
  <w:rsids>
    <w:rsidRoot w:val="00F5305F"/>
    <w:rsid w:val="00002FC2"/>
    <w:rsid w:val="00006CF6"/>
    <w:rsid w:val="000071C9"/>
    <w:rsid w:val="000125D9"/>
    <w:rsid w:val="000157A3"/>
    <w:rsid w:val="0001629F"/>
    <w:rsid w:val="0002009E"/>
    <w:rsid w:val="00020F14"/>
    <w:rsid w:val="0002226D"/>
    <w:rsid w:val="00022489"/>
    <w:rsid w:val="000237FB"/>
    <w:rsid w:val="00023D9A"/>
    <w:rsid w:val="00025EE5"/>
    <w:rsid w:val="00026A8F"/>
    <w:rsid w:val="00030162"/>
    <w:rsid w:val="00030296"/>
    <w:rsid w:val="00030C3D"/>
    <w:rsid w:val="00032DE2"/>
    <w:rsid w:val="0003342E"/>
    <w:rsid w:val="00036FD9"/>
    <w:rsid w:val="00037412"/>
    <w:rsid w:val="000378F3"/>
    <w:rsid w:val="0004038A"/>
    <w:rsid w:val="00040765"/>
    <w:rsid w:val="0004119F"/>
    <w:rsid w:val="0004272A"/>
    <w:rsid w:val="00042F4E"/>
    <w:rsid w:val="00043EDD"/>
    <w:rsid w:val="00046D5D"/>
    <w:rsid w:val="00047134"/>
    <w:rsid w:val="0005093E"/>
    <w:rsid w:val="00051438"/>
    <w:rsid w:val="00051454"/>
    <w:rsid w:val="00051C25"/>
    <w:rsid w:val="00052ABE"/>
    <w:rsid w:val="00052C8F"/>
    <w:rsid w:val="00054D2E"/>
    <w:rsid w:val="000560C1"/>
    <w:rsid w:val="00057867"/>
    <w:rsid w:val="000578FC"/>
    <w:rsid w:val="00057DB4"/>
    <w:rsid w:val="00061208"/>
    <w:rsid w:val="00061680"/>
    <w:rsid w:val="000622F6"/>
    <w:rsid w:val="0006300B"/>
    <w:rsid w:val="00064EF7"/>
    <w:rsid w:val="00066008"/>
    <w:rsid w:val="000666A7"/>
    <w:rsid w:val="000666AD"/>
    <w:rsid w:val="00073026"/>
    <w:rsid w:val="00073EC2"/>
    <w:rsid w:val="00074747"/>
    <w:rsid w:val="00075BFC"/>
    <w:rsid w:val="000803DA"/>
    <w:rsid w:val="000807B0"/>
    <w:rsid w:val="0008096F"/>
    <w:rsid w:val="00082E42"/>
    <w:rsid w:val="00083179"/>
    <w:rsid w:val="00083A9F"/>
    <w:rsid w:val="000866CA"/>
    <w:rsid w:val="000901DE"/>
    <w:rsid w:val="00091561"/>
    <w:rsid w:val="00096161"/>
    <w:rsid w:val="00097D9E"/>
    <w:rsid w:val="000A0069"/>
    <w:rsid w:val="000A0DC0"/>
    <w:rsid w:val="000A190B"/>
    <w:rsid w:val="000A2D38"/>
    <w:rsid w:val="000A3261"/>
    <w:rsid w:val="000A5E47"/>
    <w:rsid w:val="000A7972"/>
    <w:rsid w:val="000B2464"/>
    <w:rsid w:val="000B571E"/>
    <w:rsid w:val="000B6368"/>
    <w:rsid w:val="000B6378"/>
    <w:rsid w:val="000B668E"/>
    <w:rsid w:val="000B7255"/>
    <w:rsid w:val="000B7266"/>
    <w:rsid w:val="000C14FB"/>
    <w:rsid w:val="000C28EB"/>
    <w:rsid w:val="000C3617"/>
    <w:rsid w:val="000C3B30"/>
    <w:rsid w:val="000C4106"/>
    <w:rsid w:val="000C47AE"/>
    <w:rsid w:val="000C5126"/>
    <w:rsid w:val="000C67F2"/>
    <w:rsid w:val="000C7644"/>
    <w:rsid w:val="000C7F30"/>
    <w:rsid w:val="000D4D09"/>
    <w:rsid w:val="000D5A5F"/>
    <w:rsid w:val="000D7131"/>
    <w:rsid w:val="000D7B3D"/>
    <w:rsid w:val="000E0199"/>
    <w:rsid w:val="000E0BF3"/>
    <w:rsid w:val="000E213A"/>
    <w:rsid w:val="000E330E"/>
    <w:rsid w:val="000E4B99"/>
    <w:rsid w:val="000E5BA6"/>
    <w:rsid w:val="000E5D8D"/>
    <w:rsid w:val="000E6293"/>
    <w:rsid w:val="000E6702"/>
    <w:rsid w:val="000E6E34"/>
    <w:rsid w:val="000E768B"/>
    <w:rsid w:val="000F0163"/>
    <w:rsid w:val="000F045B"/>
    <w:rsid w:val="000F06D7"/>
    <w:rsid w:val="000F36F1"/>
    <w:rsid w:val="00100EE2"/>
    <w:rsid w:val="001026DF"/>
    <w:rsid w:val="00102ADA"/>
    <w:rsid w:val="0010421F"/>
    <w:rsid w:val="00104718"/>
    <w:rsid w:val="00105212"/>
    <w:rsid w:val="0010587B"/>
    <w:rsid w:val="00105D39"/>
    <w:rsid w:val="00106186"/>
    <w:rsid w:val="0010760B"/>
    <w:rsid w:val="0011069B"/>
    <w:rsid w:val="00110F66"/>
    <w:rsid w:val="001128D6"/>
    <w:rsid w:val="00112C18"/>
    <w:rsid w:val="00115847"/>
    <w:rsid w:val="00115BBC"/>
    <w:rsid w:val="00122D6B"/>
    <w:rsid w:val="001234D8"/>
    <w:rsid w:val="00127974"/>
    <w:rsid w:val="0013130C"/>
    <w:rsid w:val="00137922"/>
    <w:rsid w:val="00142CA2"/>
    <w:rsid w:val="00143733"/>
    <w:rsid w:val="00143B8E"/>
    <w:rsid w:val="00144B7E"/>
    <w:rsid w:val="00145C4A"/>
    <w:rsid w:val="00146117"/>
    <w:rsid w:val="00147041"/>
    <w:rsid w:val="00147919"/>
    <w:rsid w:val="00147A5D"/>
    <w:rsid w:val="00150286"/>
    <w:rsid w:val="001519A8"/>
    <w:rsid w:val="00152348"/>
    <w:rsid w:val="0015413A"/>
    <w:rsid w:val="001553F7"/>
    <w:rsid w:val="00155562"/>
    <w:rsid w:val="001566D7"/>
    <w:rsid w:val="00156881"/>
    <w:rsid w:val="001571CD"/>
    <w:rsid w:val="00157F33"/>
    <w:rsid w:val="00160A01"/>
    <w:rsid w:val="00160DB8"/>
    <w:rsid w:val="00162185"/>
    <w:rsid w:val="00162280"/>
    <w:rsid w:val="001625E4"/>
    <w:rsid w:val="0016326E"/>
    <w:rsid w:val="001638AA"/>
    <w:rsid w:val="0016451B"/>
    <w:rsid w:val="001647AB"/>
    <w:rsid w:val="00165D22"/>
    <w:rsid w:val="001677A8"/>
    <w:rsid w:val="00167939"/>
    <w:rsid w:val="00167B96"/>
    <w:rsid w:val="00170A69"/>
    <w:rsid w:val="00170D5B"/>
    <w:rsid w:val="00174687"/>
    <w:rsid w:val="00174EE8"/>
    <w:rsid w:val="00176D6B"/>
    <w:rsid w:val="001779C5"/>
    <w:rsid w:val="00181104"/>
    <w:rsid w:val="0018182D"/>
    <w:rsid w:val="00182DBE"/>
    <w:rsid w:val="001835AD"/>
    <w:rsid w:val="0018608B"/>
    <w:rsid w:val="0018612E"/>
    <w:rsid w:val="001869F6"/>
    <w:rsid w:val="00187621"/>
    <w:rsid w:val="001907FB"/>
    <w:rsid w:val="00192ED6"/>
    <w:rsid w:val="00193144"/>
    <w:rsid w:val="00195093"/>
    <w:rsid w:val="00196156"/>
    <w:rsid w:val="00197039"/>
    <w:rsid w:val="001A1FD7"/>
    <w:rsid w:val="001A203A"/>
    <w:rsid w:val="001A2D0F"/>
    <w:rsid w:val="001A2F61"/>
    <w:rsid w:val="001A385A"/>
    <w:rsid w:val="001A4D11"/>
    <w:rsid w:val="001A5A42"/>
    <w:rsid w:val="001A6AF4"/>
    <w:rsid w:val="001A77E8"/>
    <w:rsid w:val="001B1348"/>
    <w:rsid w:val="001B27DC"/>
    <w:rsid w:val="001B28DA"/>
    <w:rsid w:val="001B3320"/>
    <w:rsid w:val="001B7B2E"/>
    <w:rsid w:val="001C0F67"/>
    <w:rsid w:val="001C2772"/>
    <w:rsid w:val="001C4D9C"/>
    <w:rsid w:val="001C59BD"/>
    <w:rsid w:val="001C5DD8"/>
    <w:rsid w:val="001C600C"/>
    <w:rsid w:val="001C6D3E"/>
    <w:rsid w:val="001D299D"/>
    <w:rsid w:val="001D2B5E"/>
    <w:rsid w:val="001D3266"/>
    <w:rsid w:val="001D7FCE"/>
    <w:rsid w:val="001E0D2B"/>
    <w:rsid w:val="001E0ECE"/>
    <w:rsid w:val="001E27D0"/>
    <w:rsid w:val="001E2ADA"/>
    <w:rsid w:val="001E3080"/>
    <w:rsid w:val="001E4806"/>
    <w:rsid w:val="001E5F37"/>
    <w:rsid w:val="001F01E2"/>
    <w:rsid w:val="001F17E9"/>
    <w:rsid w:val="001F2A3E"/>
    <w:rsid w:val="001F3307"/>
    <w:rsid w:val="001F379C"/>
    <w:rsid w:val="001F40D0"/>
    <w:rsid w:val="001F4CAB"/>
    <w:rsid w:val="001F59DB"/>
    <w:rsid w:val="001F5DFC"/>
    <w:rsid w:val="001F67D7"/>
    <w:rsid w:val="001F78BB"/>
    <w:rsid w:val="00201597"/>
    <w:rsid w:val="00204E49"/>
    <w:rsid w:val="002055BD"/>
    <w:rsid w:val="00207F8B"/>
    <w:rsid w:val="002100DB"/>
    <w:rsid w:val="00211B77"/>
    <w:rsid w:val="00214A4D"/>
    <w:rsid w:val="0021629E"/>
    <w:rsid w:val="00216BE5"/>
    <w:rsid w:val="00221C63"/>
    <w:rsid w:val="00221C7F"/>
    <w:rsid w:val="002221D3"/>
    <w:rsid w:val="00224A9E"/>
    <w:rsid w:val="00226187"/>
    <w:rsid w:val="00226A69"/>
    <w:rsid w:val="00226E12"/>
    <w:rsid w:val="002278E4"/>
    <w:rsid w:val="002307BF"/>
    <w:rsid w:val="00231004"/>
    <w:rsid w:val="002318BF"/>
    <w:rsid w:val="00231A5A"/>
    <w:rsid w:val="00235C09"/>
    <w:rsid w:val="002365B8"/>
    <w:rsid w:val="00237DD1"/>
    <w:rsid w:val="00241021"/>
    <w:rsid w:val="00241077"/>
    <w:rsid w:val="00242A1B"/>
    <w:rsid w:val="0024328B"/>
    <w:rsid w:val="002433E3"/>
    <w:rsid w:val="00244438"/>
    <w:rsid w:val="00246FCA"/>
    <w:rsid w:val="00252290"/>
    <w:rsid w:val="00253CF7"/>
    <w:rsid w:val="002550BC"/>
    <w:rsid w:val="002556A2"/>
    <w:rsid w:val="002578B1"/>
    <w:rsid w:val="002649F3"/>
    <w:rsid w:val="00265A35"/>
    <w:rsid w:val="00265CAD"/>
    <w:rsid w:val="0026613C"/>
    <w:rsid w:val="00266C4D"/>
    <w:rsid w:val="00267513"/>
    <w:rsid w:val="00267BAD"/>
    <w:rsid w:val="002706E6"/>
    <w:rsid w:val="00272262"/>
    <w:rsid w:val="00273AB9"/>
    <w:rsid w:val="00274B5D"/>
    <w:rsid w:val="00280B99"/>
    <w:rsid w:val="00280CF0"/>
    <w:rsid w:val="00281A2E"/>
    <w:rsid w:val="00283103"/>
    <w:rsid w:val="0028373F"/>
    <w:rsid w:val="002837DB"/>
    <w:rsid w:val="00284BF9"/>
    <w:rsid w:val="00287AB6"/>
    <w:rsid w:val="00287F40"/>
    <w:rsid w:val="002927B2"/>
    <w:rsid w:val="00294E09"/>
    <w:rsid w:val="0029637E"/>
    <w:rsid w:val="00296622"/>
    <w:rsid w:val="00296A2C"/>
    <w:rsid w:val="00297CFD"/>
    <w:rsid w:val="002A0211"/>
    <w:rsid w:val="002A1863"/>
    <w:rsid w:val="002A1D21"/>
    <w:rsid w:val="002B0E33"/>
    <w:rsid w:val="002B1A21"/>
    <w:rsid w:val="002B2C0C"/>
    <w:rsid w:val="002B46B0"/>
    <w:rsid w:val="002B7964"/>
    <w:rsid w:val="002C0F4B"/>
    <w:rsid w:val="002C261B"/>
    <w:rsid w:val="002C32DC"/>
    <w:rsid w:val="002C32E1"/>
    <w:rsid w:val="002C3FD9"/>
    <w:rsid w:val="002C50D8"/>
    <w:rsid w:val="002C5F73"/>
    <w:rsid w:val="002C6B3C"/>
    <w:rsid w:val="002C78B7"/>
    <w:rsid w:val="002D1E96"/>
    <w:rsid w:val="002D2DEB"/>
    <w:rsid w:val="002D549F"/>
    <w:rsid w:val="002D5E01"/>
    <w:rsid w:val="002D6D86"/>
    <w:rsid w:val="002D765D"/>
    <w:rsid w:val="002D7D6D"/>
    <w:rsid w:val="002E1F3E"/>
    <w:rsid w:val="002E258F"/>
    <w:rsid w:val="002E4A3F"/>
    <w:rsid w:val="002E735F"/>
    <w:rsid w:val="002E759B"/>
    <w:rsid w:val="002E7A42"/>
    <w:rsid w:val="002F4924"/>
    <w:rsid w:val="002F5CF2"/>
    <w:rsid w:val="002F5F1E"/>
    <w:rsid w:val="002F6305"/>
    <w:rsid w:val="002F6A45"/>
    <w:rsid w:val="003004BA"/>
    <w:rsid w:val="00300F95"/>
    <w:rsid w:val="00301104"/>
    <w:rsid w:val="00301D05"/>
    <w:rsid w:val="00302DA7"/>
    <w:rsid w:val="003052E1"/>
    <w:rsid w:val="0030562A"/>
    <w:rsid w:val="00306308"/>
    <w:rsid w:val="003068D8"/>
    <w:rsid w:val="00310928"/>
    <w:rsid w:val="003132D2"/>
    <w:rsid w:val="0031600E"/>
    <w:rsid w:val="00317AAD"/>
    <w:rsid w:val="00321F00"/>
    <w:rsid w:val="00323367"/>
    <w:rsid w:val="00324414"/>
    <w:rsid w:val="0032449A"/>
    <w:rsid w:val="00325C4D"/>
    <w:rsid w:val="00325F3E"/>
    <w:rsid w:val="00326BA7"/>
    <w:rsid w:val="00331B1D"/>
    <w:rsid w:val="00331E6E"/>
    <w:rsid w:val="00332106"/>
    <w:rsid w:val="00332807"/>
    <w:rsid w:val="00335CBE"/>
    <w:rsid w:val="0033659E"/>
    <w:rsid w:val="003365AF"/>
    <w:rsid w:val="00337EEE"/>
    <w:rsid w:val="00343EFB"/>
    <w:rsid w:val="00344DA2"/>
    <w:rsid w:val="00344F0F"/>
    <w:rsid w:val="003451EB"/>
    <w:rsid w:val="0034695D"/>
    <w:rsid w:val="00346D38"/>
    <w:rsid w:val="00351271"/>
    <w:rsid w:val="003516F4"/>
    <w:rsid w:val="0035179D"/>
    <w:rsid w:val="00351EC3"/>
    <w:rsid w:val="00354057"/>
    <w:rsid w:val="003571A6"/>
    <w:rsid w:val="003576AC"/>
    <w:rsid w:val="0036014B"/>
    <w:rsid w:val="00360A73"/>
    <w:rsid w:val="00360DD4"/>
    <w:rsid w:val="0036190A"/>
    <w:rsid w:val="00363117"/>
    <w:rsid w:val="0036359C"/>
    <w:rsid w:val="003661AE"/>
    <w:rsid w:val="003668EF"/>
    <w:rsid w:val="0036784E"/>
    <w:rsid w:val="003700F0"/>
    <w:rsid w:val="0037287C"/>
    <w:rsid w:val="003730C9"/>
    <w:rsid w:val="003767EB"/>
    <w:rsid w:val="003826D1"/>
    <w:rsid w:val="00383331"/>
    <w:rsid w:val="0038771B"/>
    <w:rsid w:val="00390E66"/>
    <w:rsid w:val="00392635"/>
    <w:rsid w:val="00392ADA"/>
    <w:rsid w:val="00394015"/>
    <w:rsid w:val="00394584"/>
    <w:rsid w:val="00397C8E"/>
    <w:rsid w:val="003A2FA5"/>
    <w:rsid w:val="003A4A62"/>
    <w:rsid w:val="003A5F0D"/>
    <w:rsid w:val="003A6A7D"/>
    <w:rsid w:val="003B0551"/>
    <w:rsid w:val="003B28C4"/>
    <w:rsid w:val="003B3205"/>
    <w:rsid w:val="003B62C2"/>
    <w:rsid w:val="003B631B"/>
    <w:rsid w:val="003B6D0E"/>
    <w:rsid w:val="003B7366"/>
    <w:rsid w:val="003C1F40"/>
    <w:rsid w:val="003C2884"/>
    <w:rsid w:val="003C2A5F"/>
    <w:rsid w:val="003C2F75"/>
    <w:rsid w:val="003C6B50"/>
    <w:rsid w:val="003C6FD2"/>
    <w:rsid w:val="003D30D4"/>
    <w:rsid w:val="003D395C"/>
    <w:rsid w:val="003D3B83"/>
    <w:rsid w:val="003D6743"/>
    <w:rsid w:val="003D779E"/>
    <w:rsid w:val="003E2A60"/>
    <w:rsid w:val="003E2EB0"/>
    <w:rsid w:val="003F01C3"/>
    <w:rsid w:val="003F2DC0"/>
    <w:rsid w:val="003F2F95"/>
    <w:rsid w:val="003F3CC2"/>
    <w:rsid w:val="003F50CD"/>
    <w:rsid w:val="003F72B7"/>
    <w:rsid w:val="00400C53"/>
    <w:rsid w:val="00400E40"/>
    <w:rsid w:val="004019A2"/>
    <w:rsid w:val="00402991"/>
    <w:rsid w:val="00402AEF"/>
    <w:rsid w:val="00403379"/>
    <w:rsid w:val="00404278"/>
    <w:rsid w:val="00404F43"/>
    <w:rsid w:val="00410D5A"/>
    <w:rsid w:val="0041170B"/>
    <w:rsid w:val="00412A47"/>
    <w:rsid w:val="00412ACD"/>
    <w:rsid w:val="00415D15"/>
    <w:rsid w:val="0041717A"/>
    <w:rsid w:val="004202A1"/>
    <w:rsid w:val="00420DF2"/>
    <w:rsid w:val="00421B22"/>
    <w:rsid w:val="00422F82"/>
    <w:rsid w:val="00424D43"/>
    <w:rsid w:val="00425546"/>
    <w:rsid w:val="00425F8E"/>
    <w:rsid w:val="00426FEF"/>
    <w:rsid w:val="004300C4"/>
    <w:rsid w:val="00430DF2"/>
    <w:rsid w:val="0043203B"/>
    <w:rsid w:val="00433242"/>
    <w:rsid w:val="004332D3"/>
    <w:rsid w:val="004339D2"/>
    <w:rsid w:val="00435F3D"/>
    <w:rsid w:val="00436584"/>
    <w:rsid w:val="00437F67"/>
    <w:rsid w:val="00437FBB"/>
    <w:rsid w:val="004407CF"/>
    <w:rsid w:val="004433E0"/>
    <w:rsid w:val="00444399"/>
    <w:rsid w:val="00446A29"/>
    <w:rsid w:val="00446C85"/>
    <w:rsid w:val="00450A98"/>
    <w:rsid w:val="0045336C"/>
    <w:rsid w:val="00454CD6"/>
    <w:rsid w:val="004552C5"/>
    <w:rsid w:val="00461E58"/>
    <w:rsid w:val="00461FDF"/>
    <w:rsid w:val="00464309"/>
    <w:rsid w:val="00465551"/>
    <w:rsid w:val="00465C60"/>
    <w:rsid w:val="00466666"/>
    <w:rsid w:val="00467452"/>
    <w:rsid w:val="00467C9F"/>
    <w:rsid w:val="00470DB7"/>
    <w:rsid w:val="00471869"/>
    <w:rsid w:val="00472873"/>
    <w:rsid w:val="00475872"/>
    <w:rsid w:val="00476244"/>
    <w:rsid w:val="004810F5"/>
    <w:rsid w:val="00484E8B"/>
    <w:rsid w:val="00485ED9"/>
    <w:rsid w:val="00485F1C"/>
    <w:rsid w:val="0048709A"/>
    <w:rsid w:val="004907AE"/>
    <w:rsid w:val="00490FE2"/>
    <w:rsid w:val="004914F3"/>
    <w:rsid w:val="00493B41"/>
    <w:rsid w:val="0049432B"/>
    <w:rsid w:val="00494C06"/>
    <w:rsid w:val="00495AD5"/>
    <w:rsid w:val="00495B8A"/>
    <w:rsid w:val="00496F91"/>
    <w:rsid w:val="004A0ACA"/>
    <w:rsid w:val="004A0F61"/>
    <w:rsid w:val="004A35EF"/>
    <w:rsid w:val="004A3714"/>
    <w:rsid w:val="004A5522"/>
    <w:rsid w:val="004A5D38"/>
    <w:rsid w:val="004A7F8A"/>
    <w:rsid w:val="004A7FEC"/>
    <w:rsid w:val="004B08AD"/>
    <w:rsid w:val="004B09FC"/>
    <w:rsid w:val="004B0D91"/>
    <w:rsid w:val="004B1F96"/>
    <w:rsid w:val="004B3BAE"/>
    <w:rsid w:val="004B45CB"/>
    <w:rsid w:val="004B45FB"/>
    <w:rsid w:val="004B4C61"/>
    <w:rsid w:val="004B5F15"/>
    <w:rsid w:val="004B6036"/>
    <w:rsid w:val="004B607F"/>
    <w:rsid w:val="004B630F"/>
    <w:rsid w:val="004B7A13"/>
    <w:rsid w:val="004C0FF3"/>
    <w:rsid w:val="004C17B5"/>
    <w:rsid w:val="004C1AD5"/>
    <w:rsid w:val="004C29C4"/>
    <w:rsid w:val="004C2E7F"/>
    <w:rsid w:val="004C3258"/>
    <w:rsid w:val="004C437F"/>
    <w:rsid w:val="004C584E"/>
    <w:rsid w:val="004C5A21"/>
    <w:rsid w:val="004C5FC9"/>
    <w:rsid w:val="004C6C9F"/>
    <w:rsid w:val="004D0262"/>
    <w:rsid w:val="004D2000"/>
    <w:rsid w:val="004D3C98"/>
    <w:rsid w:val="004D4462"/>
    <w:rsid w:val="004D4F2E"/>
    <w:rsid w:val="004D536A"/>
    <w:rsid w:val="004D574F"/>
    <w:rsid w:val="004D7FD0"/>
    <w:rsid w:val="004E5AA8"/>
    <w:rsid w:val="004E6BF7"/>
    <w:rsid w:val="004E7E3A"/>
    <w:rsid w:val="004F2413"/>
    <w:rsid w:val="004F361F"/>
    <w:rsid w:val="004F451F"/>
    <w:rsid w:val="004F470C"/>
    <w:rsid w:val="004F4794"/>
    <w:rsid w:val="004F4D72"/>
    <w:rsid w:val="004F57F2"/>
    <w:rsid w:val="004F5BBB"/>
    <w:rsid w:val="004F603C"/>
    <w:rsid w:val="004F6D97"/>
    <w:rsid w:val="00500604"/>
    <w:rsid w:val="00500DC9"/>
    <w:rsid w:val="0050158D"/>
    <w:rsid w:val="005059C5"/>
    <w:rsid w:val="005074A4"/>
    <w:rsid w:val="005105BD"/>
    <w:rsid w:val="00510A72"/>
    <w:rsid w:val="0051167E"/>
    <w:rsid w:val="00512781"/>
    <w:rsid w:val="00512B85"/>
    <w:rsid w:val="00512DF5"/>
    <w:rsid w:val="00513B96"/>
    <w:rsid w:val="00514618"/>
    <w:rsid w:val="00514D7F"/>
    <w:rsid w:val="00515516"/>
    <w:rsid w:val="0051730F"/>
    <w:rsid w:val="0051732C"/>
    <w:rsid w:val="00520451"/>
    <w:rsid w:val="0052050E"/>
    <w:rsid w:val="00521B67"/>
    <w:rsid w:val="005225EB"/>
    <w:rsid w:val="00524BC9"/>
    <w:rsid w:val="0052518C"/>
    <w:rsid w:val="00531564"/>
    <w:rsid w:val="00533C12"/>
    <w:rsid w:val="005346D0"/>
    <w:rsid w:val="0054022E"/>
    <w:rsid w:val="0054151A"/>
    <w:rsid w:val="00541C28"/>
    <w:rsid w:val="0054387E"/>
    <w:rsid w:val="0054712D"/>
    <w:rsid w:val="00550B3F"/>
    <w:rsid w:val="0055355D"/>
    <w:rsid w:val="005542DC"/>
    <w:rsid w:val="00556E74"/>
    <w:rsid w:val="0056006E"/>
    <w:rsid w:val="00560C0F"/>
    <w:rsid w:val="00561196"/>
    <w:rsid w:val="00561AD8"/>
    <w:rsid w:val="00562358"/>
    <w:rsid w:val="005623B3"/>
    <w:rsid w:val="005643F0"/>
    <w:rsid w:val="00564861"/>
    <w:rsid w:val="00565650"/>
    <w:rsid w:val="0056621D"/>
    <w:rsid w:val="00566225"/>
    <w:rsid w:val="0057186D"/>
    <w:rsid w:val="00571C32"/>
    <w:rsid w:val="00573287"/>
    <w:rsid w:val="00575119"/>
    <w:rsid w:val="005779A6"/>
    <w:rsid w:val="00580EAA"/>
    <w:rsid w:val="00581F73"/>
    <w:rsid w:val="005822DE"/>
    <w:rsid w:val="0058266E"/>
    <w:rsid w:val="00583CF1"/>
    <w:rsid w:val="005843BC"/>
    <w:rsid w:val="00590F23"/>
    <w:rsid w:val="005958BB"/>
    <w:rsid w:val="00596404"/>
    <w:rsid w:val="005967DF"/>
    <w:rsid w:val="005979B9"/>
    <w:rsid w:val="00597A42"/>
    <w:rsid w:val="005A112F"/>
    <w:rsid w:val="005A16A7"/>
    <w:rsid w:val="005A2EE1"/>
    <w:rsid w:val="005A550A"/>
    <w:rsid w:val="005B14D1"/>
    <w:rsid w:val="005B1A72"/>
    <w:rsid w:val="005B21C8"/>
    <w:rsid w:val="005B221F"/>
    <w:rsid w:val="005B2C34"/>
    <w:rsid w:val="005B3639"/>
    <w:rsid w:val="005B7FAD"/>
    <w:rsid w:val="005C1D1A"/>
    <w:rsid w:val="005C3F02"/>
    <w:rsid w:val="005C4A0B"/>
    <w:rsid w:val="005C4ABE"/>
    <w:rsid w:val="005C58A2"/>
    <w:rsid w:val="005C6A2D"/>
    <w:rsid w:val="005C6EFE"/>
    <w:rsid w:val="005D076B"/>
    <w:rsid w:val="005D15B5"/>
    <w:rsid w:val="005D1FED"/>
    <w:rsid w:val="005D517C"/>
    <w:rsid w:val="005D5F35"/>
    <w:rsid w:val="005D5F4F"/>
    <w:rsid w:val="005D67C5"/>
    <w:rsid w:val="005D6AC0"/>
    <w:rsid w:val="005D6FA1"/>
    <w:rsid w:val="005D7C57"/>
    <w:rsid w:val="005E0540"/>
    <w:rsid w:val="005E121D"/>
    <w:rsid w:val="005E1894"/>
    <w:rsid w:val="005E4143"/>
    <w:rsid w:val="005E5762"/>
    <w:rsid w:val="005E7513"/>
    <w:rsid w:val="005E765F"/>
    <w:rsid w:val="005F0A92"/>
    <w:rsid w:val="005F32CD"/>
    <w:rsid w:val="005F4BF8"/>
    <w:rsid w:val="005F6155"/>
    <w:rsid w:val="005F6655"/>
    <w:rsid w:val="005F66AA"/>
    <w:rsid w:val="005F7547"/>
    <w:rsid w:val="005F7C37"/>
    <w:rsid w:val="006006D9"/>
    <w:rsid w:val="00601718"/>
    <w:rsid w:val="00601AAF"/>
    <w:rsid w:val="00601E4E"/>
    <w:rsid w:val="006032C1"/>
    <w:rsid w:val="00604665"/>
    <w:rsid w:val="00607554"/>
    <w:rsid w:val="00611019"/>
    <w:rsid w:val="00611403"/>
    <w:rsid w:val="006118EF"/>
    <w:rsid w:val="00611A7D"/>
    <w:rsid w:val="00612220"/>
    <w:rsid w:val="00612F3C"/>
    <w:rsid w:val="00613D91"/>
    <w:rsid w:val="00615D15"/>
    <w:rsid w:val="006161C0"/>
    <w:rsid w:val="0061661C"/>
    <w:rsid w:val="00616815"/>
    <w:rsid w:val="00620306"/>
    <w:rsid w:val="006205FC"/>
    <w:rsid w:val="006216D4"/>
    <w:rsid w:val="006219FE"/>
    <w:rsid w:val="00621DFC"/>
    <w:rsid w:val="00622699"/>
    <w:rsid w:val="00623C3C"/>
    <w:rsid w:val="00624BFB"/>
    <w:rsid w:val="00625F00"/>
    <w:rsid w:val="006266AB"/>
    <w:rsid w:val="00627626"/>
    <w:rsid w:val="00631331"/>
    <w:rsid w:val="00631526"/>
    <w:rsid w:val="0063232E"/>
    <w:rsid w:val="00633552"/>
    <w:rsid w:val="00633FCD"/>
    <w:rsid w:val="00636049"/>
    <w:rsid w:val="006364D1"/>
    <w:rsid w:val="006367F9"/>
    <w:rsid w:val="006409DA"/>
    <w:rsid w:val="00641063"/>
    <w:rsid w:val="0064159E"/>
    <w:rsid w:val="00641BD0"/>
    <w:rsid w:val="00643743"/>
    <w:rsid w:val="00644A0D"/>
    <w:rsid w:val="006456E2"/>
    <w:rsid w:val="00646FC5"/>
    <w:rsid w:val="00647D75"/>
    <w:rsid w:val="006525F4"/>
    <w:rsid w:val="00653592"/>
    <w:rsid w:val="00656754"/>
    <w:rsid w:val="00656FC5"/>
    <w:rsid w:val="00657740"/>
    <w:rsid w:val="0066450C"/>
    <w:rsid w:val="00667F41"/>
    <w:rsid w:val="006700C2"/>
    <w:rsid w:val="00671C6F"/>
    <w:rsid w:val="006725DF"/>
    <w:rsid w:val="0067284D"/>
    <w:rsid w:val="00674A39"/>
    <w:rsid w:val="00674C5C"/>
    <w:rsid w:val="0067540D"/>
    <w:rsid w:val="00675A57"/>
    <w:rsid w:val="00676AD1"/>
    <w:rsid w:val="00680871"/>
    <w:rsid w:val="0068141A"/>
    <w:rsid w:val="0068151E"/>
    <w:rsid w:val="006872C3"/>
    <w:rsid w:val="00690AE4"/>
    <w:rsid w:val="00690FE0"/>
    <w:rsid w:val="006926A3"/>
    <w:rsid w:val="0069316D"/>
    <w:rsid w:val="006932C9"/>
    <w:rsid w:val="00694F90"/>
    <w:rsid w:val="00696C43"/>
    <w:rsid w:val="006971A1"/>
    <w:rsid w:val="006976E2"/>
    <w:rsid w:val="00697EA7"/>
    <w:rsid w:val="006A0578"/>
    <w:rsid w:val="006A1A52"/>
    <w:rsid w:val="006A2679"/>
    <w:rsid w:val="006A5374"/>
    <w:rsid w:val="006A5765"/>
    <w:rsid w:val="006A59DD"/>
    <w:rsid w:val="006A66F3"/>
    <w:rsid w:val="006A6C8E"/>
    <w:rsid w:val="006A7811"/>
    <w:rsid w:val="006B031D"/>
    <w:rsid w:val="006B08FB"/>
    <w:rsid w:val="006B1C57"/>
    <w:rsid w:val="006B50CC"/>
    <w:rsid w:val="006B63B9"/>
    <w:rsid w:val="006B64B6"/>
    <w:rsid w:val="006B7721"/>
    <w:rsid w:val="006C0BF5"/>
    <w:rsid w:val="006C1191"/>
    <w:rsid w:val="006C1D31"/>
    <w:rsid w:val="006C263A"/>
    <w:rsid w:val="006C2A52"/>
    <w:rsid w:val="006C3DE9"/>
    <w:rsid w:val="006C4F2E"/>
    <w:rsid w:val="006C63EE"/>
    <w:rsid w:val="006C66FF"/>
    <w:rsid w:val="006D10E4"/>
    <w:rsid w:val="006D12A8"/>
    <w:rsid w:val="006D1956"/>
    <w:rsid w:val="006D23F7"/>
    <w:rsid w:val="006D2BE6"/>
    <w:rsid w:val="006D36EF"/>
    <w:rsid w:val="006D3F4E"/>
    <w:rsid w:val="006D730B"/>
    <w:rsid w:val="006D796F"/>
    <w:rsid w:val="006E459E"/>
    <w:rsid w:val="006E48B1"/>
    <w:rsid w:val="006E59E5"/>
    <w:rsid w:val="006E672F"/>
    <w:rsid w:val="006F3602"/>
    <w:rsid w:val="006F38DE"/>
    <w:rsid w:val="006F60F1"/>
    <w:rsid w:val="006F67D0"/>
    <w:rsid w:val="007002CA"/>
    <w:rsid w:val="00701219"/>
    <w:rsid w:val="007059D4"/>
    <w:rsid w:val="007066AD"/>
    <w:rsid w:val="0070772C"/>
    <w:rsid w:val="0070799F"/>
    <w:rsid w:val="00707C75"/>
    <w:rsid w:val="007103D3"/>
    <w:rsid w:val="007107DD"/>
    <w:rsid w:val="00713444"/>
    <w:rsid w:val="00713D2C"/>
    <w:rsid w:val="00714C9A"/>
    <w:rsid w:val="00715DA9"/>
    <w:rsid w:val="00716E88"/>
    <w:rsid w:val="007208FF"/>
    <w:rsid w:val="007213D5"/>
    <w:rsid w:val="00722B4D"/>
    <w:rsid w:val="00724AC2"/>
    <w:rsid w:val="0072500C"/>
    <w:rsid w:val="007259B3"/>
    <w:rsid w:val="00727B08"/>
    <w:rsid w:val="00727EAA"/>
    <w:rsid w:val="00731C06"/>
    <w:rsid w:val="00731D85"/>
    <w:rsid w:val="007329DD"/>
    <w:rsid w:val="00733AC0"/>
    <w:rsid w:val="00733D77"/>
    <w:rsid w:val="00733FCC"/>
    <w:rsid w:val="00734264"/>
    <w:rsid w:val="007367D8"/>
    <w:rsid w:val="0073683A"/>
    <w:rsid w:val="007379D2"/>
    <w:rsid w:val="00737E95"/>
    <w:rsid w:val="007434BA"/>
    <w:rsid w:val="00743881"/>
    <w:rsid w:val="00743D89"/>
    <w:rsid w:val="00743E7A"/>
    <w:rsid w:val="0074437B"/>
    <w:rsid w:val="00744E05"/>
    <w:rsid w:val="00745141"/>
    <w:rsid w:val="00745344"/>
    <w:rsid w:val="00745549"/>
    <w:rsid w:val="00745ABB"/>
    <w:rsid w:val="00746943"/>
    <w:rsid w:val="00747349"/>
    <w:rsid w:val="00747B59"/>
    <w:rsid w:val="007517A0"/>
    <w:rsid w:val="00753704"/>
    <w:rsid w:val="00754A67"/>
    <w:rsid w:val="00756BBF"/>
    <w:rsid w:val="00757848"/>
    <w:rsid w:val="00757A29"/>
    <w:rsid w:val="00761BD4"/>
    <w:rsid w:val="00764F56"/>
    <w:rsid w:val="00765076"/>
    <w:rsid w:val="00770142"/>
    <w:rsid w:val="00770497"/>
    <w:rsid w:val="007746DA"/>
    <w:rsid w:val="00774F43"/>
    <w:rsid w:val="00776140"/>
    <w:rsid w:val="007762B2"/>
    <w:rsid w:val="007763A3"/>
    <w:rsid w:val="00776929"/>
    <w:rsid w:val="00776C39"/>
    <w:rsid w:val="007772B7"/>
    <w:rsid w:val="00783CB8"/>
    <w:rsid w:val="00784C20"/>
    <w:rsid w:val="007866D5"/>
    <w:rsid w:val="00786C95"/>
    <w:rsid w:val="00787DB0"/>
    <w:rsid w:val="00791F58"/>
    <w:rsid w:val="00792D73"/>
    <w:rsid w:val="00793E81"/>
    <w:rsid w:val="007950BB"/>
    <w:rsid w:val="00795288"/>
    <w:rsid w:val="00795818"/>
    <w:rsid w:val="00795BA6"/>
    <w:rsid w:val="007A3D95"/>
    <w:rsid w:val="007A4B2E"/>
    <w:rsid w:val="007A7012"/>
    <w:rsid w:val="007A7179"/>
    <w:rsid w:val="007B20A5"/>
    <w:rsid w:val="007B2D9A"/>
    <w:rsid w:val="007B4EC2"/>
    <w:rsid w:val="007B678D"/>
    <w:rsid w:val="007B6C27"/>
    <w:rsid w:val="007B77B3"/>
    <w:rsid w:val="007B7B8A"/>
    <w:rsid w:val="007C2294"/>
    <w:rsid w:val="007C368F"/>
    <w:rsid w:val="007D3CBD"/>
    <w:rsid w:val="007D45D2"/>
    <w:rsid w:val="007E1FB7"/>
    <w:rsid w:val="007E3A90"/>
    <w:rsid w:val="007E6F94"/>
    <w:rsid w:val="007E72DF"/>
    <w:rsid w:val="007E7D41"/>
    <w:rsid w:val="007F06DB"/>
    <w:rsid w:val="007F0FCB"/>
    <w:rsid w:val="007F1CAB"/>
    <w:rsid w:val="007F286C"/>
    <w:rsid w:val="007F2C10"/>
    <w:rsid w:val="007F681F"/>
    <w:rsid w:val="007F7A7D"/>
    <w:rsid w:val="0080123D"/>
    <w:rsid w:val="008013D9"/>
    <w:rsid w:val="00801ECD"/>
    <w:rsid w:val="00802E1D"/>
    <w:rsid w:val="0080331F"/>
    <w:rsid w:val="00803784"/>
    <w:rsid w:val="00805ADE"/>
    <w:rsid w:val="00806300"/>
    <w:rsid w:val="00806642"/>
    <w:rsid w:val="00806E2C"/>
    <w:rsid w:val="008144C3"/>
    <w:rsid w:val="0081798A"/>
    <w:rsid w:val="00817E25"/>
    <w:rsid w:val="0082085F"/>
    <w:rsid w:val="00821696"/>
    <w:rsid w:val="0082279A"/>
    <w:rsid w:val="00823924"/>
    <w:rsid w:val="008248EA"/>
    <w:rsid w:val="00825039"/>
    <w:rsid w:val="008255F1"/>
    <w:rsid w:val="0082657D"/>
    <w:rsid w:val="00827183"/>
    <w:rsid w:val="00827587"/>
    <w:rsid w:val="00827756"/>
    <w:rsid w:val="00830D48"/>
    <w:rsid w:val="00831FA0"/>
    <w:rsid w:val="00833470"/>
    <w:rsid w:val="00833991"/>
    <w:rsid w:val="008355AE"/>
    <w:rsid w:val="0083623F"/>
    <w:rsid w:val="00837776"/>
    <w:rsid w:val="00840A33"/>
    <w:rsid w:val="00841BE9"/>
    <w:rsid w:val="0084249F"/>
    <w:rsid w:val="008428A7"/>
    <w:rsid w:val="00843862"/>
    <w:rsid w:val="008439DF"/>
    <w:rsid w:val="0084486B"/>
    <w:rsid w:val="0084577C"/>
    <w:rsid w:val="00845905"/>
    <w:rsid w:val="00847006"/>
    <w:rsid w:val="00847B86"/>
    <w:rsid w:val="0085075F"/>
    <w:rsid w:val="00850AAC"/>
    <w:rsid w:val="008526AF"/>
    <w:rsid w:val="00852E5B"/>
    <w:rsid w:val="00852FC5"/>
    <w:rsid w:val="0085433D"/>
    <w:rsid w:val="00862C3B"/>
    <w:rsid w:val="00862CC7"/>
    <w:rsid w:val="00863149"/>
    <w:rsid w:val="008639B3"/>
    <w:rsid w:val="00865625"/>
    <w:rsid w:val="00865F74"/>
    <w:rsid w:val="00866F2C"/>
    <w:rsid w:val="00870894"/>
    <w:rsid w:val="00870AE2"/>
    <w:rsid w:val="00871A8E"/>
    <w:rsid w:val="008722EF"/>
    <w:rsid w:val="00873204"/>
    <w:rsid w:val="008761FD"/>
    <w:rsid w:val="0088294B"/>
    <w:rsid w:val="00883094"/>
    <w:rsid w:val="008833FF"/>
    <w:rsid w:val="00883446"/>
    <w:rsid w:val="0088549D"/>
    <w:rsid w:val="00887DD9"/>
    <w:rsid w:val="0089017E"/>
    <w:rsid w:val="00891BA2"/>
    <w:rsid w:val="008928B4"/>
    <w:rsid w:val="00893204"/>
    <w:rsid w:val="008942E9"/>
    <w:rsid w:val="008949B5"/>
    <w:rsid w:val="00896953"/>
    <w:rsid w:val="00897317"/>
    <w:rsid w:val="008A0233"/>
    <w:rsid w:val="008A11A6"/>
    <w:rsid w:val="008A56E3"/>
    <w:rsid w:val="008A5C0F"/>
    <w:rsid w:val="008A63D8"/>
    <w:rsid w:val="008A7AE5"/>
    <w:rsid w:val="008B05B3"/>
    <w:rsid w:val="008B0611"/>
    <w:rsid w:val="008B0AC8"/>
    <w:rsid w:val="008B0F56"/>
    <w:rsid w:val="008B1BE7"/>
    <w:rsid w:val="008B1DEE"/>
    <w:rsid w:val="008B2F2F"/>
    <w:rsid w:val="008B301E"/>
    <w:rsid w:val="008B3797"/>
    <w:rsid w:val="008B6C90"/>
    <w:rsid w:val="008B7803"/>
    <w:rsid w:val="008C10A2"/>
    <w:rsid w:val="008C30F7"/>
    <w:rsid w:val="008C36B3"/>
    <w:rsid w:val="008C3C8D"/>
    <w:rsid w:val="008C497F"/>
    <w:rsid w:val="008C5DE3"/>
    <w:rsid w:val="008D2F16"/>
    <w:rsid w:val="008D386E"/>
    <w:rsid w:val="008D4F59"/>
    <w:rsid w:val="008D6B36"/>
    <w:rsid w:val="008E16EE"/>
    <w:rsid w:val="008E284C"/>
    <w:rsid w:val="008E32C9"/>
    <w:rsid w:val="008E7D47"/>
    <w:rsid w:val="008F233F"/>
    <w:rsid w:val="008F2EE3"/>
    <w:rsid w:val="008F3F08"/>
    <w:rsid w:val="008F5B4E"/>
    <w:rsid w:val="008F6433"/>
    <w:rsid w:val="008F70A0"/>
    <w:rsid w:val="008F769D"/>
    <w:rsid w:val="008F7B70"/>
    <w:rsid w:val="009022B1"/>
    <w:rsid w:val="00902E97"/>
    <w:rsid w:val="00903FC2"/>
    <w:rsid w:val="009046C3"/>
    <w:rsid w:val="009053EF"/>
    <w:rsid w:val="00905D7A"/>
    <w:rsid w:val="0091044B"/>
    <w:rsid w:val="00910EFB"/>
    <w:rsid w:val="009114FC"/>
    <w:rsid w:val="00912F43"/>
    <w:rsid w:val="00916557"/>
    <w:rsid w:val="00916EDA"/>
    <w:rsid w:val="0091768F"/>
    <w:rsid w:val="009177CE"/>
    <w:rsid w:val="00917BB3"/>
    <w:rsid w:val="009201EC"/>
    <w:rsid w:val="00921241"/>
    <w:rsid w:val="009213D1"/>
    <w:rsid w:val="00922B69"/>
    <w:rsid w:val="00923B98"/>
    <w:rsid w:val="009316B5"/>
    <w:rsid w:val="009318C2"/>
    <w:rsid w:val="00932BDF"/>
    <w:rsid w:val="009330AC"/>
    <w:rsid w:val="00933451"/>
    <w:rsid w:val="0093363A"/>
    <w:rsid w:val="00935E81"/>
    <w:rsid w:val="009410E3"/>
    <w:rsid w:val="009416F6"/>
    <w:rsid w:val="009420B5"/>
    <w:rsid w:val="00942404"/>
    <w:rsid w:val="00944F0B"/>
    <w:rsid w:val="009451A3"/>
    <w:rsid w:val="009453F3"/>
    <w:rsid w:val="009476B8"/>
    <w:rsid w:val="00947E53"/>
    <w:rsid w:val="00950489"/>
    <w:rsid w:val="00951C3B"/>
    <w:rsid w:val="009523F9"/>
    <w:rsid w:val="00952CF3"/>
    <w:rsid w:val="00953849"/>
    <w:rsid w:val="009552FC"/>
    <w:rsid w:val="00955F30"/>
    <w:rsid w:val="0096173A"/>
    <w:rsid w:val="00961E6A"/>
    <w:rsid w:val="00966194"/>
    <w:rsid w:val="00966B80"/>
    <w:rsid w:val="00966FF3"/>
    <w:rsid w:val="00971355"/>
    <w:rsid w:val="0097390A"/>
    <w:rsid w:val="0098160E"/>
    <w:rsid w:val="009821E0"/>
    <w:rsid w:val="00982B84"/>
    <w:rsid w:val="00984215"/>
    <w:rsid w:val="00986783"/>
    <w:rsid w:val="00990401"/>
    <w:rsid w:val="00990590"/>
    <w:rsid w:val="009912CC"/>
    <w:rsid w:val="00991BC3"/>
    <w:rsid w:val="00993D52"/>
    <w:rsid w:val="0099598C"/>
    <w:rsid w:val="00996564"/>
    <w:rsid w:val="00997F0F"/>
    <w:rsid w:val="009A00A0"/>
    <w:rsid w:val="009A01B9"/>
    <w:rsid w:val="009A168C"/>
    <w:rsid w:val="009A32A6"/>
    <w:rsid w:val="009A4C45"/>
    <w:rsid w:val="009A78D6"/>
    <w:rsid w:val="009B15A5"/>
    <w:rsid w:val="009B4FFC"/>
    <w:rsid w:val="009B5430"/>
    <w:rsid w:val="009B66FE"/>
    <w:rsid w:val="009C4D7B"/>
    <w:rsid w:val="009C68F1"/>
    <w:rsid w:val="009C6A66"/>
    <w:rsid w:val="009C6BD2"/>
    <w:rsid w:val="009D02E3"/>
    <w:rsid w:val="009D0992"/>
    <w:rsid w:val="009D6356"/>
    <w:rsid w:val="009D6A48"/>
    <w:rsid w:val="009D78A4"/>
    <w:rsid w:val="009E481A"/>
    <w:rsid w:val="009E5316"/>
    <w:rsid w:val="009E6057"/>
    <w:rsid w:val="009E6B90"/>
    <w:rsid w:val="009E6D19"/>
    <w:rsid w:val="009F1375"/>
    <w:rsid w:val="009F2118"/>
    <w:rsid w:val="009F7D94"/>
    <w:rsid w:val="00A00BCC"/>
    <w:rsid w:val="00A02D66"/>
    <w:rsid w:val="00A03127"/>
    <w:rsid w:val="00A03658"/>
    <w:rsid w:val="00A06174"/>
    <w:rsid w:val="00A10820"/>
    <w:rsid w:val="00A10D6D"/>
    <w:rsid w:val="00A110E5"/>
    <w:rsid w:val="00A12096"/>
    <w:rsid w:val="00A1236E"/>
    <w:rsid w:val="00A14B7C"/>
    <w:rsid w:val="00A15086"/>
    <w:rsid w:val="00A1517D"/>
    <w:rsid w:val="00A15979"/>
    <w:rsid w:val="00A21672"/>
    <w:rsid w:val="00A21EA9"/>
    <w:rsid w:val="00A23641"/>
    <w:rsid w:val="00A24E5B"/>
    <w:rsid w:val="00A314B8"/>
    <w:rsid w:val="00A31AD5"/>
    <w:rsid w:val="00A3218F"/>
    <w:rsid w:val="00A3309F"/>
    <w:rsid w:val="00A3311D"/>
    <w:rsid w:val="00A34569"/>
    <w:rsid w:val="00A36124"/>
    <w:rsid w:val="00A4039D"/>
    <w:rsid w:val="00A41957"/>
    <w:rsid w:val="00A41E77"/>
    <w:rsid w:val="00A44C93"/>
    <w:rsid w:val="00A45C72"/>
    <w:rsid w:val="00A45FD3"/>
    <w:rsid w:val="00A462CA"/>
    <w:rsid w:val="00A473DC"/>
    <w:rsid w:val="00A475B9"/>
    <w:rsid w:val="00A47DE4"/>
    <w:rsid w:val="00A508F6"/>
    <w:rsid w:val="00A54D51"/>
    <w:rsid w:val="00A54F79"/>
    <w:rsid w:val="00A60F1B"/>
    <w:rsid w:val="00A634B8"/>
    <w:rsid w:val="00A63C8E"/>
    <w:rsid w:val="00A6669F"/>
    <w:rsid w:val="00A669E4"/>
    <w:rsid w:val="00A70907"/>
    <w:rsid w:val="00A71E3E"/>
    <w:rsid w:val="00A72E26"/>
    <w:rsid w:val="00A736CF"/>
    <w:rsid w:val="00A73C03"/>
    <w:rsid w:val="00A75A87"/>
    <w:rsid w:val="00A76BF3"/>
    <w:rsid w:val="00A81001"/>
    <w:rsid w:val="00A85011"/>
    <w:rsid w:val="00A860D9"/>
    <w:rsid w:val="00A90500"/>
    <w:rsid w:val="00A90516"/>
    <w:rsid w:val="00A9059F"/>
    <w:rsid w:val="00A907B3"/>
    <w:rsid w:val="00A938C0"/>
    <w:rsid w:val="00A95845"/>
    <w:rsid w:val="00A97F41"/>
    <w:rsid w:val="00AA070C"/>
    <w:rsid w:val="00AA1BEC"/>
    <w:rsid w:val="00AA2031"/>
    <w:rsid w:val="00AA3DA0"/>
    <w:rsid w:val="00AA54E8"/>
    <w:rsid w:val="00AA54FD"/>
    <w:rsid w:val="00AB49D0"/>
    <w:rsid w:val="00AC01C4"/>
    <w:rsid w:val="00AC05DD"/>
    <w:rsid w:val="00AC096F"/>
    <w:rsid w:val="00AC0BBE"/>
    <w:rsid w:val="00AC20B8"/>
    <w:rsid w:val="00AC2F3B"/>
    <w:rsid w:val="00AC4402"/>
    <w:rsid w:val="00AC45B4"/>
    <w:rsid w:val="00AC4991"/>
    <w:rsid w:val="00AC4F02"/>
    <w:rsid w:val="00AC5FBF"/>
    <w:rsid w:val="00AC64AE"/>
    <w:rsid w:val="00AC793B"/>
    <w:rsid w:val="00AD08B1"/>
    <w:rsid w:val="00AD1371"/>
    <w:rsid w:val="00AD2C81"/>
    <w:rsid w:val="00AD358A"/>
    <w:rsid w:val="00AD4404"/>
    <w:rsid w:val="00AD4F70"/>
    <w:rsid w:val="00AD652A"/>
    <w:rsid w:val="00AD685C"/>
    <w:rsid w:val="00AD7717"/>
    <w:rsid w:val="00AD79B9"/>
    <w:rsid w:val="00AE1FB5"/>
    <w:rsid w:val="00AE25DB"/>
    <w:rsid w:val="00AE26CD"/>
    <w:rsid w:val="00AE3403"/>
    <w:rsid w:val="00AE3BF1"/>
    <w:rsid w:val="00AE43B4"/>
    <w:rsid w:val="00AE4BED"/>
    <w:rsid w:val="00AE5A9A"/>
    <w:rsid w:val="00AE6BF2"/>
    <w:rsid w:val="00AF14D4"/>
    <w:rsid w:val="00AF1E5F"/>
    <w:rsid w:val="00AF31DE"/>
    <w:rsid w:val="00AF4BBF"/>
    <w:rsid w:val="00AF5244"/>
    <w:rsid w:val="00AF6267"/>
    <w:rsid w:val="00AF6433"/>
    <w:rsid w:val="00AF7A38"/>
    <w:rsid w:val="00B00B89"/>
    <w:rsid w:val="00B00E43"/>
    <w:rsid w:val="00B02552"/>
    <w:rsid w:val="00B03E88"/>
    <w:rsid w:val="00B06948"/>
    <w:rsid w:val="00B071D4"/>
    <w:rsid w:val="00B074C5"/>
    <w:rsid w:val="00B10403"/>
    <w:rsid w:val="00B10C2B"/>
    <w:rsid w:val="00B13A9B"/>
    <w:rsid w:val="00B145AA"/>
    <w:rsid w:val="00B17414"/>
    <w:rsid w:val="00B177F9"/>
    <w:rsid w:val="00B205C2"/>
    <w:rsid w:val="00B22CD7"/>
    <w:rsid w:val="00B25943"/>
    <w:rsid w:val="00B25C48"/>
    <w:rsid w:val="00B2629A"/>
    <w:rsid w:val="00B30823"/>
    <w:rsid w:val="00B31E23"/>
    <w:rsid w:val="00B338AE"/>
    <w:rsid w:val="00B33B4C"/>
    <w:rsid w:val="00B34A49"/>
    <w:rsid w:val="00B3525B"/>
    <w:rsid w:val="00B3538D"/>
    <w:rsid w:val="00B370B0"/>
    <w:rsid w:val="00B40102"/>
    <w:rsid w:val="00B40576"/>
    <w:rsid w:val="00B410A8"/>
    <w:rsid w:val="00B423B5"/>
    <w:rsid w:val="00B43C5B"/>
    <w:rsid w:val="00B43DF9"/>
    <w:rsid w:val="00B45347"/>
    <w:rsid w:val="00B46319"/>
    <w:rsid w:val="00B47508"/>
    <w:rsid w:val="00B502C7"/>
    <w:rsid w:val="00B50481"/>
    <w:rsid w:val="00B50E63"/>
    <w:rsid w:val="00B5114F"/>
    <w:rsid w:val="00B5160C"/>
    <w:rsid w:val="00B51611"/>
    <w:rsid w:val="00B550FF"/>
    <w:rsid w:val="00B55B48"/>
    <w:rsid w:val="00B55F74"/>
    <w:rsid w:val="00B562DC"/>
    <w:rsid w:val="00B573C1"/>
    <w:rsid w:val="00B61BA8"/>
    <w:rsid w:val="00B61CE4"/>
    <w:rsid w:val="00B6284C"/>
    <w:rsid w:val="00B6366A"/>
    <w:rsid w:val="00B70FA7"/>
    <w:rsid w:val="00B714AD"/>
    <w:rsid w:val="00B7221A"/>
    <w:rsid w:val="00B7303A"/>
    <w:rsid w:val="00B75001"/>
    <w:rsid w:val="00B75B33"/>
    <w:rsid w:val="00B76EAC"/>
    <w:rsid w:val="00B801FC"/>
    <w:rsid w:val="00B81B99"/>
    <w:rsid w:val="00B832D8"/>
    <w:rsid w:val="00B843AD"/>
    <w:rsid w:val="00B87C61"/>
    <w:rsid w:val="00B90058"/>
    <w:rsid w:val="00B92085"/>
    <w:rsid w:val="00B92299"/>
    <w:rsid w:val="00B92866"/>
    <w:rsid w:val="00B9289C"/>
    <w:rsid w:val="00B9289E"/>
    <w:rsid w:val="00B9295A"/>
    <w:rsid w:val="00B929EB"/>
    <w:rsid w:val="00B957F3"/>
    <w:rsid w:val="00B95EB1"/>
    <w:rsid w:val="00B968C7"/>
    <w:rsid w:val="00B9697C"/>
    <w:rsid w:val="00B97CEE"/>
    <w:rsid w:val="00BA08A9"/>
    <w:rsid w:val="00BA0E8A"/>
    <w:rsid w:val="00BA11F3"/>
    <w:rsid w:val="00BA150F"/>
    <w:rsid w:val="00BA1863"/>
    <w:rsid w:val="00BA1CD1"/>
    <w:rsid w:val="00BA536A"/>
    <w:rsid w:val="00BA6996"/>
    <w:rsid w:val="00BB0F64"/>
    <w:rsid w:val="00BB1B09"/>
    <w:rsid w:val="00BB2CBA"/>
    <w:rsid w:val="00BC0DEC"/>
    <w:rsid w:val="00BC1B6B"/>
    <w:rsid w:val="00BC1EA0"/>
    <w:rsid w:val="00BC3119"/>
    <w:rsid w:val="00BC436D"/>
    <w:rsid w:val="00BC631D"/>
    <w:rsid w:val="00BD0775"/>
    <w:rsid w:val="00BD1B6C"/>
    <w:rsid w:val="00BD22E5"/>
    <w:rsid w:val="00BD43BF"/>
    <w:rsid w:val="00BD4804"/>
    <w:rsid w:val="00BD62D0"/>
    <w:rsid w:val="00BD6A7F"/>
    <w:rsid w:val="00BD716D"/>
    <w:rsid w:val="00BD7283"/>
    <w:rsid w:val="00BD7B52"/>
    <w:rsid w:val="00BE04DA"/>
    <w:rsid w:val="00BE7A01"/>
    <w:rsid w:val="00BE7EB2"/>
    <w:rsid w:val="00BF01B9"/>
    <w:rsid w:val="00BF09AB"/>
    <w:rsid w:val="00BF23A0"/>
    <w:rsid w:val="00BF662D"/>
    <w:rsid w:val="00C024A7"/>
    <w:rsid w:val="00C02F83"/>
    <w:rsid w:val="00C065E4"/>
    <w:rsid w:val="00C06B6F"/>
    <w:rsid w:val="00C10047"/>
    <w:rsid w:val="00C10D6C"/>
    <w:rsid w:val="00C11904"/>
    <w:rsid w:val="00C14668"/>
    <w:rsid w:val="00C2064E"/>
    <w:rsid w:val="00C21BC9"/>
    <w:rsid w:val="00C223EB"/>
    <w:rsid w:val="00C2268D"/>
    <w:rsid w:val="00C23D11"/>
    <w:rsid w:val="00C247AB"/>
    <w:rsid w:val="00C30E98"/>
    <w:rsid w:val="00C33420"/>
    <w:rsid w:val="00C33CDB"/>
    <w:rsid w:val="00C3675F"/>
    <w:rsid w:val="00C403FE"/>
    <w:rsid w:val="00C409BD"/>
    <w:rsid w:val="00C40C3D"/>
    <w:rsid w:val="00C415B8"/>
    <w:rsid w:val="00C41986"/>
    <w:rsid w:val="00C42E09"/>
    <w:rsid w:val="00C4345B"/>
    <w:rsid w:val="00C43AB7"/>
    <w:rsid w:val="00C47C23"/>
    <w:rsid w:val="00C50671"/>
    <w:rsid w:val="00C51848"/>
    <w:rsid w:val="00C51D24"/>
    <w:rsid w:val="00C53797"/>
    <w:rsid w:val="00C568E8"/>
    <w:rsid w:val="00C56BC3"/>
    <w:rsid w:val="00C60132"/>
    <w:rsid w:val="00C621BA"/>
    <w:rsid w:val="00C62E4D"/>
    <w:rsid w:val="00C63491"/>
    <w:rsid w:val="00C638FA"/>
    <w:rsid w:val="00C645C1"/>
    <w:rsid w:val="00C664ED"/>
    <w:rsid w:val="00C66E3B"/>
    <w:rsid w:val="00C701B5"/>
    <w:rsid w:val="00C701BA"/>
    <w:rsid w:val="00C72207"/>
    <w:rsid w:val="00C73F6B"/>
    <w:rsid w:val="00C7410E"/>
    <w:rsid w:val="00C745DC"/>
    <w:rsid w:val="00C74714"/>
    <w:rsid w:val="00C74CB0"/>
    <w:rsid w:val="00C75D87"/>
    <w:rsid w:val="00C7789C"/>
    <w:rsid w:val="00C80DD3"/>
    <w:rsid w:val="00C832B9"/>
    <w:rsid w:val="00C83F61"/>
    <w:rsid w:val="00C84A51"/>
    <w:rsid w:val="00C84BD0"/>
    <w:rsid w:val="00C851D3"/>
    <w:rsid w:val="00C86DA3"/>
    <w:rsid w:val="00C90467"/>
    <w:rsid w:val="00C9306D"/>
    <w:rsid w:val="00C942EE"/>
    <w:rsid w:val="00C954AE"/>
    <w:rsid w:val="00C95921"/>
    <w:rsid w:val="00C96D33"/>
    <w:rsid w:val="00CA2308"/>
    <w:rsid w:val="00CA7DE9"/>
    <w:rsid w:val="00CB0C07"/>
    <w:rsid w:val="00CB1FC6"/>
    <w:rsid w:val="00CB212D"/>
    <w:rsid w:val="00CB22BF"/>
    <w:rsid w:val="00CB54C2"/>
    <w:rsid w:val="00CB785B"/>
    <w:rsid w:val="00CC160E"/>
    <w:rsid w:val="00CC1F8C"/>
    <w:rsid w:val="00CC2C60"/>
    <w:rsid w:val="00CC30E8"/>
    <w:rsid w:val="00CC3D08"/>
    <w:rsid w:val="00CC41DD"/>
    <w:rsid w:val="00CC5F29"/>
    <w:rsid w:val="00CC798C"/>
    <w:rsid w:val="00CD1E4F"/>
    <w:rsid w:val="00CD33E4"/>
    <w:rsid w:val="00CD428D"/>
    <w:rsid w:val="00CD58EC"/>
    <w:rsid w:val="00CD7D77"/>
    <w:rsid w:val="00CE154B"/>
    <w:rsid w:val="00CE1FDB"/>
    <w:rsid w:val="00CE2CF6"/>
    <w:rsid w:val="00CE44AF"/>
    <w:rsid w:val="00CE53DC"/>
    <w:rsid w:val="00CE6380"/>
    <w:rsid w:val="00CE65AB"/>
    <w:rsid w:val="00CF0907"/>
    <w:rsid w:val="00CF2CCD"/>
    <w:rsid w:val="00CF38FA"/>
    <w:rsid w:val="00CF4067"/>
    <w:rsid w:val="00CF6164"/>
    <w:rsid w:val="00CF6572"/>
    <w:rsid w:val="00CF7143"/>
    <w:rsid w:val="00CF77F8"/>
    <w:rsid w:val="00CF7FEC"/>
    <w:rsid w:val="00D00731"/>
    <w:rsid w:val="00D007EB"/>
    <w:rsid w:val="00D00858"/>
    <w:rsid w:val="00D00ABF"/>
    <w:rsid w:val="00D0329E"/>
    <w:rsid w:val="00D03366"/>
    <w:rsid w:val="00D03F76"/>
    <w:rsid w:val="00D040CD"/>
    <w:rsid w:val="00D07FBA"/>
    <w:rsid w:val="00D10DC3"/>
    <w:rsid w:val="00D11081"/>
    <w:rsid w:val="00D11191"/>
    <w:rsid w:val="00D1281E"/>
    <w:rsid w:val="00D1308E"/>
    <w:rsid w:val="00D1320C"/>
    <w:rsid w:val="00D145F8"/>
    <w:rsid w:val="00D16FCF"/>
    <w:rsid w:val="00D20933"/>
    <w:rsid w:val="00D2419D"/>
    <w:rsid w:val="00D259A6"/>
    <w:rsid w:val="00D259B3"/>
    <w:rsid w:val="00D269E3"/>
    <w:rsid w:val="00D27154"/>
    <w:rsid w:val="00D300A0"/>
    <w:rsid w:val="00D308BF"/>
    <w:rsid w:val="00D31E1E"/>
    <w:rsid w:val="00D31E4C"/>
    <w:rsid w:val="00D31F76"/>
    <w:rsid w:val="00D320DA"/>
    <w:rsid w:val="00D32472"/>
    <w:rsid w:val="00D3474E"/>
    <w:rsid w:val="00D348F2"/>
    <w:rsid w:val="00D35C8B"/>
    <w:rsid w:val="00D36D41"/>
    <w:rsid w:val="00D40184"/>
    <w:rsid w:val="00D406BA"/>
    <w:rsid w:val="00D42430"/>
    <w:rsid w:val="00D42DFB"/>
    <w:rsid w:val="00D44370"/>
    <w:rsid w:val="00D45354"/>
    <w:rsid w:val="00D454AB"/>
    <w:rsid w:val="00D46091"/>
    <w:rsid w:val="00D47CC4"/>
    <w:rsid w:val="00D5048A"/>
    <w:rsid w:val="00D50AFB"/>
    <w:rsid w:val="00D52DEF"/>
    <w:rsid w:val="00D547AE"/>
    <w:rsid w:val="00D54B40"/>
    <w:rsid w:val="00D6012E"/>
    <w:rsid w:val="00D60EE0"/>
    <w:rsid w:val="00D61ECE"/>
    <w:rsid w:val="00D62611"/>
    <w:rsid w:val="00D62E36"/>
    <w:rsid w:val="00D64E26"/>
    <w:rsid w:val="00D6573C"/>
    <w:rsid w:val="00D71F7A"/>
    <w:rsid w:val="00D72492"/>
    <w:rsid w:val="00D7445A"/>
    <w:rsid w:val="00D76222"/>
    <w:rsid w:val="00D765B5"/>
    <w:rsid w:val="00D77AE9"/>
    <w:rsid w:val="00D80146"/>
    <w:rsid w:val="00D8068B"/>
    <w:rsid w:val="00D80A2E"/>
    <w:rsid w:val="00D86A2D"/>
    <w:rsid w:val="00D87594"/>
    <w:rsid w:val="00D87F7D"/>
    <w:rsid w:val="00D92129"/>
    <w:rsid w:val="00D92218"/>
    <w:rsid w:val="00D92236"/>
    <w:rsid w:val="00D92D4C"/>
    <w:rsid w:val="00D950FC"/>
    <w:rsid w:val="00D9580E"/>
    <w:rsid w:val="00D95B59"/>
    <w:rsid w:val="00D96AA5"/>
    <w:rsid w:val="00D97339"/>
    <w:rsid w:val="00D97C46"/>
    <w:rsid w:val="00DA3E12"/>
    <w:rsid w:val="00DA6C01"/>
    <w:rsid w:val="00DB0147"/>
    <w:rsid w:val="00DB081D"/>
    <w:rsid w:val="00DB08CC"/>
    <w:rsid w:val="00DB2227"/>
    <w:rsid w:val="00DB2677"/>
    <w:rsid w:val="00DB656C"/>
    <w:rsid w:val="00DB719A"/>
    <w:rsid w:val="00DC21A8"/>
    <w:rsid w:val="00DC29D8"/>
    <w:rsid w:val="00DC2C98"/>
    <w:rsid w:val="00DC31FD"/>
    <w:rsid w:val="00DC5D50"/>
    <w:rsid w:val="00DC7C25"/>
    <w:rsid w:val="00DD04DE"/>
    <w:rsid w:val="00DD2A56"/>
    <w:rsid w:val="00DD327A"/>
    <w:rsid w:val="00DD44E8"/>
    <w:rsid w:val="00DD45E9"/>
    <w:rsid w:val="00DD478B"/>
    <w:rsid w:val="00DE01BF"/>
    <w:rsid w:val="00DE2531"/>
    <w:rsid w:val="00DE33FB"/>
    <w:rsid w:val="00DE4482"/>
    <w:rsid w:val="00DE52A3"/>
    <w:rsid w:val="00DE582A"/>
    <w:rsid w:val="00DE667F"/>
    <w:rsid w:val="00DE77C8"/>
    <w:rsid w:val="00DF0DC3"/>
    <w:rsid w:val="00DF1F37"/>
    <w:rsid w:val="00DF23C1"/>
    <w:rsid w:val="00DF2888"/>
    <w:rsid w:val="00DF2A2C"/>
    <w:rsid w:val="00DF59DD"/>
    <w:rsid w:val="00E0043D"/>
    <w:rsid w:val="00E00888"/>
    <w:rsid w:val="00E026E8"/>
    <w:rsid w:val="00E02AA8"/>
    <w:rsid w:val="00E05EE4"/>
    <w:rsid w:val="00E105C6"/>
    <w:rsid w:val="00E11A59"/>
    <w:rsid w:val="00E122A0"/>
    <w:rsid w:val="00E12791"/>
    <w:rsid w:val="00E145F7"/>
    <w:rsid w:val="00E173E4"/>
    <w:rsid w:val="00E17D2D"/>
    <w:rsid w:val="00E2038D"/>
    <w:rsid w:val="00E207A2"/>
    <w:rsid w:val="00E21090"/>
    <w:rsid w:val="00E211B5"/>
    <w:rsid w:val="00E22293"/>
    <w:rsid w:val="00E235FE"/>
    <w:rsid w:val="00E26603"/>
    <w:rsid w:val="00E2769C"/>
    <w:rsid w:val="00E319A7"/>
    <w:rsid w:val="00E3419B"/>
    <w:rsid w:val="00E346C5"/>
    <w:rsid w:val="00E35E9F"/>
    <w:rsid w:val="00E3633A"/>
    <w:rsid w:val="00E40590"/>
    <w:rsid w:val="00E41A05"/>
    <w:rsid w:val="00E42227"/>
    <w:rsid w:val="00E42CA5"/>
    <w:rsid w:val="00E434EB"/>
    <w:rsid w:val="00E450A8"/>
    <w:rsid w:val="00E46A2D"/>
    <w:rsid w:val="00E470B5"/>
    <w:rsid w:val="00E4792B"/>
    <w:rsid w:val="00E51877"/>
    <w:rsid w:val="00E51E34"/>
    <w:rsid w:val="00E5500B"/>
    <w:rsid w:val="00E56E5A"/>
    <w:rsid w:val="00E57B99"/>
    <w:rsid w:val="00E6053D"/>
    <w:rsid w:val="00E6118F"/>
    <w:rsid w:val="00E625CE"/>
    <w:rsid w:val="00E62A03"/>
    <w:rsid w:val="00E65568"/>
    <w:rsid w:val="00E65849"/>
    <w:rsid w:val="00E67D26"/>
    <w:rsid w:val="00E70B4B"/>
    <w:rsid w:val="00E718B1"/>
    <w:rsid w:val="00E719B3"/>
    <w:rsid w:val="00E72A02"/>
    <w:rsid w:val="00E735D9"/>
    <w:rsid w:val="00E73D75"/>
    <w:rsid w:val="00E76BED"/>
    <w:rsid w:val="00E76DC7"/>
    <w:rsid w:val="00E81A66"/>
    <w:rsid w:val="00E829C5"/>
    <w:rsid w:val="00E82C82"/>
    <w:rsid w:val="00E836EF"/>
    <w:rsid w:val="00E856F3"/>
    <w:rsid w:val="00E85C57"/>
    <w:rsid w:val="00E874C0"/>
    <w:rsid w:val="00E907F3"/>
    <w:rsid w:val="00E93B8F"/>
    <w:rsid w:val="00E93C1B"/>
    <w:rsid w:val="00E93FD0"/>
    <w:rsid w:val="00E9464F"/>
    <w:rsid w:val="00E94D7E"/>
    <w:rsid w:val="00E95258"/>
    <w:rsid w:val="00E96811"/>
    <w:rsid w:val="00E96941"/>
    <w:rsid w:val="00E969D2"/>
    <w:rsid w:val="00EA0210"/>
    <w:rsid w:val="00EA19EB"/>
    <w:rsid w:val="00EA2498"/>
    <w:rsid w:val="00EA67FE"/>
    <w:rsid w:val="00EA712D"/>
    <w:rsid w:val="00EB04D3"/>
    <w:rsid w:val="00EB2D66"/>
    <w:rsid w:val="00EB2F62"/>
    <w:rsid w:val="00EB3946"/>
    <w:rsid w:val="00EB6FDD"/>
    <w:rsid w:val="00EC015E"/>
    <w:rsid w:val="00EC2553"/>
    <w:rsid w:val="00EC4542"/>
    <w:rsid w:val="00EC6EE4"/>
    <w:rsid w:val="00EC7FEF"/>
    <w:rsid w:val="00ED06BE"/>
    <w:rsid w:val="00ED07D0"/>
    <w:rsid w:val="00ED21C4"/>
    <w:rsid w:val="00ED2924"/>
    <w:rsid w:val="00ED2CB4"/>
    <w:rsid w:val="00ED3460"/>
    <w:rsid w:val="00ED45A5"/>
    <w:rsid w:val="00ED4CBC"/>
    <w:rsid w:val="00ED59CE"/>
    <w:rsid w:val="00ED5B65"/>
    <w:rsid w:val="00ED613E"/>
    <w:rsid w:val="00ED6F86"/>
    <w:rsid w:val="00EE0966"/>
    <w:rsid w:val="00EE0DF3"/>
    <w:rsid w:val="00EE2B28"/>
    <w:rsid w:val="00EE2E71"/>
    <w:rsid w:val="00EE4657"/>
    <w:rsid w:val="00EE6CEC"/>
    <w:rsid w:val="00EE6D23"/>
    <w:rsid w:val="00EE765C"/>
    <w:rsid w:val="00EF096E"/>
    <w:rsid w:val="00EF18E8"/>
    <w:rsid w:val="00EF2A0B"/>
    <w:rsid w:val="00EF4489"/>
    <w:rsid w:val="00EF5102"/>
    <w:rsid w:val="00EF5504"/>
    <w:rsid w:val="00EF5C03"/>
    <w:rsid w:val="00EF5C1F"/>
    <w:rsid w:val="00EF5CE0"/>
    <w:rsid w:val="00F00276"/>
    <w:rsid w:val="00F0166D"/>
    <w:rsid w:val="00F019A3"/>
    <w:rsid w:val="00F01EDB"/>
    <w:rsid w:val="00F026B4"/>
    <w:rsid w:val="00F0279B"/>
    <w:rsid w:val="00F02B40"/>
    <w:rsid w:val="00F02C45"/>
    <w:rsid w:val="00F02D7F"/>
    <w:rsid w:val="00F03986"/>
    <w:rsid w:val="00F04152"/>
    <w:rsid w:val="00F05135"/>
    <w:rsid w:val="00F06E5B"/>
    <w:rsid w:val="00F07A9F"/>
    <w:rsid w:val="00F102A2"/>
    <w:rsid w:val="00F10D3F"/>
    <w:rsid w:val="00F10E0F"/>
    <w:rsid w:val="00F124DC"/>
    <w:rsid w:val="00F12CC3"/>
    <w:rsid w:val="00F23843"/>
    <w:rsid w:val="00F23916"/>
    <w:rsid w:val="00F253CE"/>
    <w:rsid w:val="00F26607"/>
    <w:rsid w:val="00F2693D"/>
    <w:rsid w:val="00F30C83"/>
    <w:rsid w:val="00F31162"/>
    <w:rsid w:val="00F32807"/>
    <w:rsid w:val="00F32FFF"/>
    <w:rsid w:val="00F34A9D"/>
    <w:rsid w:val="00F35832"/>
    <w:rsid w:val="00F40D87"/>
    <w:rsid w:val="00F42FDD"/>
    <w:rsid w:val="00F43EBE"/>
    <w:rsid w:val="00F457AE"/>
    <w:rsid w:val="00F45F64"/>
    <w:rsid w:val="00F4614F"/>
    <w:rsid w:val="00F50F7B"/>
    <w:rsid w:val="00F52C02"/>
    <w:rsid w:val="00F5305F"/>
    <w:rsid w:val="00F5352A"/>
    <w:rsid w:val="00F54A8D"/>
    <w:rsid w:val="00F607AA"/>
    <w:rsid w:val="00F60D1E"/>
    <w:rsid w:val="00F615E6"/>
    <w:rsid w:val="00F6380E"/>
    <w:rsid w:val="00F65362"/>
    <w:rsid w:val="00F6663D"/>
    <w:rsid w:val="00F6677C"/>
    <w:rsid w:val="00F67228"/>
    <w:rsid w:val="00F67CEE"/>
    <w:rsid w:val="00F703F9"/>
    <w:rsid w:val="00F7088F"/>
    <w:rsid w:val="00F709D4"/>
    <w:rsid w:val="00F719D6"/>
    <w:rsid w:val="00F74786"/>
    <w:rsid w:val="00F75BD2"/>
    <w:rsid w:val="00F771CE"/>
    <w:rsid w:val="00F82951"/>
    <w:rsid w:val="00F8348C"/>
    <w:rsid w:val="00F83FAB"/>
    <w:rsid w:val="00F84456"/>
    <w:rsid w:val="00F87527"/>
    <w:rsid w:val="00F92465"/>
    <w:rsid w:val="00F924B7"/>
    <w:rsid w:val="00F92D9A"/>
    <w:rsid w:val="00F92E05"/>
    <w:rsid w:val="00F938F9"/>
    <w:rsid w:val="00F953E4"/>
    <w:rsid w:val="00F978D7"/>
    <w:rsid w:val="00FA133B"/>
    <w:rsid w:val="00FA3E81"/>
    <w:rsid w:val="00FA48D6"/>
    <w:rsid w:val="00FA531B"/>
    <w:rsid w:val="00FB516A"/>
    <w:rsid w:val="00FB5986"/>
    <w:rsid w:val="00FB5E33"/>
    <w:rsid w:val="00FB7632"/>
    <w:rsid w:val="00FC5819"/>
    <w:rsid w:val="00FC6A6B"/>
    <w:rsid w:val="00FC6C2B"/>
    <w:rsid w:val="00FC732B"/>
    <w:rsid w:val="00FC76FF"/>
    <w:rsid w:val="00FD11B3"/>
    <w:rsid w:val="00FD2382"/>
    <w:rsid w:val="00FD25F6"/>
    <w:rsid w:val="00FD3ECA"/>
    <w:rsid w:val="00FD5AC9"/>
    <w:rsid w:val="00FD6944"/>
    <w:rsid w:val="00FD7172"/>
    <w:rsid w:val="00FE0484"/>
    <w:rsid w:val="00FE12FD"/>
    <w:rsid w:val="00FE4235"/>
    <w:rsid w:val="00FE55D1"/>
    <w:rsid w:val="00FE561D"/>
    <w:rsid w:val="00FE603D"/>
    <w:rsid w:val="00FE664C"/>
    <w:rsid w:val="00FE66FA"/>
    <w:rsid w:val="00FE70F8"/>
    <w:rsid w:val="00FF0161"/>
    <w:rsid w:val="00FF12AD"/>
    <w:rsid w:val="00FF2D1E"/>
    <w:rsid w:val="00FF2F0A"/>
    <w:rsid w:val="00FF6074"/>
    <w:rsid w:val="00FF6227"/>
    <w:rsid w:val="00FF6243"/>
    <w:rsid w:val="00FF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761BAD0"/>
  <w15:docId w15:val="{39482397-D630-4C3F-88EB-F0E955591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E8"/>
    <w:pPr>
      <w:spacing w:after="160" w:line="259" w:lineRule="auto"/>
    </w:pPr>
    <w:rPr>
      <w:rFonts w:eastAsiaTheme="minorHAn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C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1625E4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sz w:val="27"/>
      <w:szCs w:val="27"/>
      <w:lang w:val="en-GB" w:eastAsia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38A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E026E8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E026E8"/>
  </w:style>
  <w:style w:type="paragraph" w:styleId="ListParagraph">
    <w:name w:val="List Paragraph"/>
    <w:basedOn w:val="Normal"/>
    <w:uiPriority w:val="34"/>
    <w:qFormat/>
    <w:rsid w:val="00751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D6D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E6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7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D2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E5762"/>
    <w:pPr>
      <w:spacing w:after="0" w:line="240" w:lineRule="auto"/>
    </w:pPr>
    <w:rPr>
      <w:rFonts w:ascii="Times New Roman" w:eastAsia="Calibri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B50E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50E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50E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50E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50E6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6187"/>
  </w:style>
  <w:style w:type="paragraph" w:styleId="Footer">
    <w:name w:val="footer"/>
    <w:basedOn w:val="Normal"/>
    <w:link w:val="FooterChar"/>
    <w:uiPriority w:val="99"/>
    <w:unhideWhenUsed/>
    <w:rsid w:val="00226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6187"/>
  </w:style>
  <w:style w:type="paragraph" w:styleId="BodyText3">
    <w:name w:val="Body Text 3"/>
    <w:basedOn w:val="Normal"/>
    <w:link w:val="BodyText3Char"/>
    <w:rsid w:val="001625E4"/>
    <w:pPr>
      <w:widowControl w:val="0"/>
      <w:spacing w:after="0" w:line="480" w:lineRule="auto"/>
    </w:pPr>
    <w:rPr>
      <w:rFonts w:ascii="Arial" w:eastAsia="Times New Roman" w:hAnsi="Arial" w:cs="Arial"/>
    </w:rPr>
  </w:style>
  <w:style w:type="character" w:customStyle="1" w:styleId="BodyText3Char">
    <w:name w:val="Body Text 3 Char"/>
    <w:basedOn w:val="DefaultParagraphFont"/>
    <w:link w:val="BodyText3"/>
    <w:rsid w:val="001625E4"/>
    <w:rPr>
      <w:rFonts w:ascii="Arial" w:eastAsia="Times New Roman" w:hAnsi="Arial" w:cs="Arial"/>
    </w:rPr>
  </w:style>
  <w:style w:type="character" w:customStyle="1" w:styleId="Heading3Char">
    <w:name w:val="Heading 3 Char"/>
    <w:basedOn w:val="DefaultParagraphFont"/>
    <w:link w:val="Heading3"/>
    <w:uiPriority w:val="9"/>
    <w:rsid w:val="001625E4"/>
    <w:rPr>
      <w:rFonts w:ascii="Times New Roman" w:eastAsia="Times New Roman" w:hAnsi="Times New Roman" w:cs="Times New Roman"/>
      <w:b/>
      <w:bCs/>
      <w:sz w:val="27"/>
      <w:szCs w:val="27"/>
      <w:lang w:val="en-GB" w:eastAsia="en-GB"/>
    </w:rPr>
  </w:style>
  <w:style w:type="character" w:customStyle="1" w:styleId="apple-converted-space">
    <w:name w:val="apple-converted-space"/>
    <w:basedOn w:val="DefaultParagraphFont"/>
    <w:rsid w:val="001625E4"/>
  </w:style>
  <w:style w:type="character" w:styleId="Emphasis">
    <w:name w:val="Emphasis"/>
    <w:basedOn w:val="DefaultParagraphFont"/>
    <w:uiPriority w:val="20"/>
    <w:qFormat/>
    <w:rsid w:val="001625E4"/>
    <w:rPr>
      <w:i/>
      <w:iCs/>
    </w:rPr>
  </w:style>
  <w:style w:type="paragraph" w:customStyle="1" w:styleId="p">
    <w:name w:val="p"/>
    <w:basedOn w:val="Normal"/>
    <w:rsid w:val="001625E4"/>
    <w:pPr>
      <w:spacing w:before="100" w:beforeAutospacing="1" w:after="100" w:afterAutospacing="1" w:line="240" w:lineRule="auto"/>
    </w:pPr>
    <w:rPr>
      <w:rFonts w:eastAsia="Times New Roman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F12C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uiPriority w:val="99"/>
    <w:rsid w:val="00F12CC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FC732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338AE"/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3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490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49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5138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026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892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188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869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9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DE1DCD-E945-4FA6-8635-28A9FE920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1105</Words>
  <Characters>6303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NHS</Company>
  <LinksUpToDate>false</LinksUpToDate>
  <CharactersWithSpaces>7394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Nikos</dc:creator>
  <cp:lastModifiedBy>Kronsberg, Shari</cp:lastModifiedBy>
  <cp:revision>2</cp:revision>
  <cp:lastPrinted>2020-12-13T14:33:00Z</cp:lastPrinted>
  <dcterms:created xsi:type="dcterms:W3CDTF">2020-12-17T17:27:00Z</dcterms:created>
  <dcterms:modified xsi:type="dcterms:W3CDTF">2020-12-17T17:27:00Z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-1956307503</vt:i4>
  </property>
</Properties>
</file>