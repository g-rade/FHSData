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7" w:rightFromText="187" w:topFromText="432" w:vertAnchor="page" w:horzAnchor="margin" w:tblpXSpec="center" w:tblpY="801"/>
        <w:tblW w:w="11610" w:type="dxa"/>
        <w:tblLayout w:type="fixed"/>
        <w:tblLook w:val="04A0" w:firstRow="1" w:lastRow="0" w:firstColumn="1" w:lastColumn="0" w:noHBand="0" w:noVBand="1"/>
        <w:tblPrChange w:id="0" w:author="Kronsberg, Shari" w:date="2021-04-29T11:25:00Z">
          <w:tblPr>
            <w:tblStyle w:val="TableGrid"/>
            <w:tblpPr w:leftFromText="187" w:rightFromText="187" w:topFromText="432" w:vertAnchor="page" w:horzAnchor="margin" w:tblpXSpec="center" w:tblpY="801"/>
            <w:tblW w:w="10170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895"/>
        <w:gridCol w:w="1080"/>
        <w:gridCol w:w="2150"/>
        <w:gridCol w:w="2070"/>
        <w:gridCol w:w="1895"/>
        <w:gridCol w:w="1080"/>
        <w:gridCol w:w="1440"/>
        <w:tblGridChange w:id="1">
          <w:tblGrid>
            <w:gridCol w:w="1895"/>
            <w:gridCol w:w="1080"/>
            <w:gridCol w:w="2150"/>
            <w:gridCol w:w="2070"/>
            <w:gridCol w:w="1895"/>
            <w:gridCol w:w="1080"/>
            <w:gridCol w:w="1080"/>
            <w:gridCol w:w="360"/>
          </w:tblGrid>
        </w:tblGridChange>
      </w:tblGrid>
      <w:tr w:rsidR="0079103D" w:rsidRPr="00FF2D1E" w14:paraId="30BF9FAC" w14:textId="6079E078" w:rsidTr="0033517B">
        <w:trPr>
          <w:gridAfter w:val="5"/>
          <w:wAfter w:w="8635" w:type="dxa"/>
          <w:trHeight w:val="270"/>
          <w:trPrChange w:id="2" w:author="Kronsberg, Shari" w:date="2021-04-29T11:25:00Z">
            <w:trPr>
              <w:gridAfter w:val="5"/>
              <w:wAfter w:w="8275" w:type="dxa"/>
              <w:trHeight w:val="440"/>
            </w:trPr>
          </w:trPrChange>
        </w:trPr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3" w:author="Kronsberg, Shari" w:date="2021-04-29T11:25:00Z">
              <w:tcPr>
                <w:tcW w:w="189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1BC01582" w14:textId="77777777" w:rsidR="0079103D" w:rsidRDefault="0079103D" w:rsidP="00EA19EB">
            <w:pPr>
              <w:pStyle w:val="NoSpacing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4" w:author="Kronsberg, Shari" w:date="2021-04-29T11:25:00Z"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3EA54265" w14:textId="77777777" w:rsidR="0079103D" w:rsidRDefault="0079103D" w:rsidP="00EA19EB">
            <w:pPr>
              <w:pStyle w:val="NoSpacing"/>
              <w:rPr>
                <w:ins w:id="5" w:author="Kronsberg, Shari" w:date="2021-04-27T21:20:00Z"/>
                <w:b/>
                <w:bCs/>
              </w:rPr>
            </w:pPr>
          </w:p>
        </w:tc>
      </w:tr>
      <w:tr w:rsidR="0079103D" w:rsidRPr="00FF2D1E" w14:paraId="354A2B90" w14:textId="64F0FE9F" w:rsidTr="0033517B">
        <w:trPr>
          <w:trHeight w:val="710"/>
          <w:trPrChange w:id="6" w:author="Kronsberg, Shari" w:date="2021-04-29T11:25:00Z">
            <w:trPr>
              <w:gridAfter w:val="0"/>
              <w:trHeight w:val="710"/>
            </w:trPr>
          </w:trPrChange>
        </w:trPr>
        <w:tc>
          <w:tcPr>
            <w:tcW w:w="5125" w:type="dxa"/>
            <w:gridSpan w:val="3"/>
            <w:tcBorders>
              <w:top w:val="single" w:sz="4" w:space="0" w:color="auto"/>
            </w:tcBorders>
            <w:vAlign w:val="center"/>
            <w:tcPrChange w:id="7" w:author="Kronsberg, Shari" w:date="2021-04-29T11:25:00Z">
              <w:tcPr>
                <w:tcW w:w="5125" w:type="dxa"/>
                <w:gridSpan w:val="3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425D4461" w14:textId="77777777" w:rsidR="0079103D" w:rsidRPr="00052ABE" w:rsidRDefault="0079103D" w:rsidP="00BD7283">
            <w:pPr>
              <w:pStyle w:val="NoSpacing"/>
              <w:rPr>
                <w:b/>
                <w:bCs/>
              </w:rPr>
            </w:pPr>
            <w:r w:rsidRPr="00052ABE">
              <w:rPr>
                <w:b/>
                <w:bCs/>
              </w:rPr>
              <w:t>Characteristic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  <w:tcPrChange w:id="8" w:author="Kronsberg, Shari" w:date="2021-04-29T11:25:00Z">
              <w:tcPr>
                <w:tcW w:w="2070" w:type="dxa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63338163" w14:textId="77777777" w:rsidR="0079103D" w:rsidRDefault="0079103D" w:rsidP="00BD7283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ASA Users</w:t>
            </w:r>
          </w:p>
          <w:p w14:paraId="35CFFB33" w14:textId="49F7AFA5" w:rsidR="0079103D" w:rsidRPr="00052ABE" w:rsidRDefault="0079103D" w:rsidP="00BD7283">
            <w:pPr>
              <w:pStyle w:val="NoSpacing"/>
              <w:jc w:val="center"/>
              <w:rPr>
                <w:b/>
                <w:bCs/>
              </w:rPr>
            </w:pPr>
            <w:r w:rsidRPr="00052ABE">
              <w:rPr>
                <w:b/>
                <w:bCs/>
              </w:rPr>
              <w:t xml:space="preserve">(N = </w:t>
            </w:r>
            <w:r>
              <w:rPr>
                <w:b/>
                <w:bCs/>
              </w:rPr>
              <w:t>1363</w:t>
            </w:r>
            <w:r w:rsidRPr="00052ABE">
              <w:rPr>
                <w:b/>
                <w:bCs/>
              </w:rPr>
              <w:t>)</w:t>
            </w:r>
          </w:p>
        </w:tc>
        <w:tc>
          <w:tcPr>
            <w:tcW w:w="1895" w:type="dxa"/>
            <w:tcBorders>
              <w:top w:val="single" w:sz="4" w:space="0" w:color="auto"/>
            </w:tcBorders>
            <w:vAlign w:val="center"/>
            <w:tcPrChange w:id="9" w:author="Kronsberg, Shari" w:date="2021-04-29T11:25:00Z">
              <w:tcPr>
                <w:tcW w:w="1895" w:type="dxa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7ACA7733" w14:textId="77777777" w:rsidR="0079103D" w:rsidRDefault="0079103D" w:rsidP="00BD7283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ASA Non-users</w:t>
            </w:r>
          </w:p>
          <w:p w14:paraId="058A29B0" w14:textId="444BE4AD" w:rsidR="0079103D" w:rsidRDefault="0079103D" w:rsidP="00BD7283">
            <w:pPr>
              <w:pStyle w:val="NoSpacing"/>
              <w:jc w:val="center"/>
              <w:rPr>
                <w:b/>
                <w:bCs/>
              </w:rPr>
            </w:pPr>
            <w:r w:rsidRPr="00052ABE">
              <w:rPr>
                <w:b/>
                <w:bCs/>
              </w:rPr>
              <w:t xml:space="preserve">(N = </w:t>
            </w:r>
            <w:r>
              <w:rPr>
                <w:b/>
                <w:bCs/>
              </w:rPr>
              <w:t>1681</w:t>
            </w:r>
            <w:r w:rsidRPr="00052ABE">
              <w:rPr>
                <w:b/>
                <w:b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  <w:tcPrChange w:id="10" w:author="Kronsberg, Shari" w:date="2021-04-29T11:25:00Z">
              <w:tcPr>
                <w:tcW w:w="1080" w:type="dxa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2B31EC7C" w14:textId="77777777" w:rsidR="0079103D" w:rsidRPr="00052ABE" w:rsidRDefault="0079103D" w:rsidP="00BD7283">
            <w:pPr>
              <w:pStyle w:val="NoSpacing"/>
              <w:jc w:val="center"/>
              <w:rPr>
                <w:b/>
                <w:bCs/>
              </w:rPr>
            </w:pPr>
            <w:r w:rsidRPr="00052ABE">
              <w:rPr>
                <w:b/>
                <w:bCs/>
              </w:rPr>
              <w:t>P-value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tcPrChange w:id="11" w:author="Kronsberg, Shari" w:date="2021-04-29T11:25:00Z">
              <w:tcPr>
                <w:tcW w:w="1080" w:type="dxa"/>
                <w:tcBorders>
                  <w:top w:val="single" w:sz="4" w:space="0" w:color="auto"/>
                </w:tcBorders>
              </w:tcPr>
            </w:tcPrChange>
          </w:tcPr>
          <w:p w14:paraId="3FA4CE5B" w14:textId="77777777" w:rsidR="0079103D" w:rsidRDefault="0079103D" w:rsidP="00BD7283">
            <w:pPr>
              <w:pStyle w:val="NoSpacing"/>
              <w:jc w:val="center"/>
              <w:rPr>
                <w:ins w:id="12" w:author="Kronsberg, Shari" w:date="2021-04-27T21:57:00Z"/>
                <w:b/>
                <w:bCs/>
              </w:rPr>
            </w:pPr>
            <w:ins w:id="13" w:author="Kronsberg, Shari" w:date="2021-04-27T21:20:00Z">
              <w:r>
                <w:rPr>
                  <w:b/>
                  <w:bCs/>
                </w:rPr>
                <w:t>Missing UTXB</w:t>
              </w:r>
            </w:ins>
          </w:p>
          <w:p w14:paraId="0C65031D" w14:textId="2036DC41" w:rsidR="00D474C5" w:rsidRPr="00052ABE" w:rsidRDefault="00D474C5" w:rsidP="00BD7283">
            <w:pPr>
              <w:pStyle w:val="NoSpacing"/>
              <w:jc w:val="center"/>
              <w:rPr>
                <w:ins w:id="14" w:author="Kronsberg, Shari" w:date="2021-04-27T21:20:00Z"/>
                <w:b/>
                <w:bCs/>
              </w:rPr>
            </w:pPr>
            <w:ins w:id="15" w:author="Kronsberg, Shari" w:date="2021-04-27T21:57:00Z">
              <w:r>
                <w:rPr>
                  <w:b/>
                  <w:bCs/>
                </w:rPr>
                <w:t>(N=275)</w:t>
              </w:r>
            </w:ins>
          </w:p>
        </w:tc>
      </w:tr>
      <w:tr w:rsidR="0079103D" w:rsidRPr="00FF2D1E" w14:paraId="5BF38B3F" w14:textId="1A3531D9" w:rsidTr="0033517B">
        <w:trPr>
          <w:trHeight w:val="323"/>
          <w:trPrChange w:id="16" w:author="Kronsberg, Shari" w:date="2021-04-29T11:25:00Z">
            <w:trPr>
              <w:gridAfter w:val="0"/>
              <w:trHeight w:val="323"/>
            </w:trPr>
          </w:trPrChange>
        </w:trPr>
        <w:tc>
          <w:tcPr>
            <w:tcW w:w="5125" w:type="dxa"/>
            <w:gridSpan w:val="3"/>
            <w:vAlign w:val="center"/>
            <w:tcPrChange w:id="17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7975F6F8" w14:textId="03916E4A" w:rsidR="0079103D" w:rsidRPr="00FF2D1E" w:rsidRDefault="0079103D" w:rsidP="00BD7283">
            <w:pPr>
              <w:pStyle w:val="NoSpacing"/>
            </w:pPr>
            <w:r w:rsidRPr="00FF2D1E">
              <w:t xml:space="preserve">Age, </w:t>
            </w:r>
            <w:ins w:id="18" w:author="Kronsberg, Shari" w:date="2020-12-16T20:22:00Z">
              <w:r>
                <w:t>mean (SD)</w:t>
              </w:r>
            </w:ins>
            <w:del w:id="19" w:author="Kronsberg, Shari" w:date="2020-12-16T20:22:00Z">
              <w:r w:rsidRPr="00FF2D1E" w:rsidDel="008355AE">
                <w:delText>m</w:delText>
              </w:r>
              <w:r w:rsidRPr="00FF2D1E" w:rsidDel="00066008">
                <w:delText>e</w:delText>
              </w:r>
              <w:r w:rsidDel="00066008">
                <w:delText>dian [IQR]</w:delText>
              </w:r>
            </w:del>
          </w:p>
        </w:tc>
        <w:tc>
          <w:tcPr>
            <w:tcW w:w="2070" w:type="dxa"/>
            <w:vAlign w:val="center"/>
            <w:tcPrChange w:id="20" w:author="Kronsberg, Shari" w:date="2021-04-29T11:25:00Z">
              <w:tcPr>
                <w:tcW w:w="2070" w:type="dxa"/>
                <w:vAlign w:val="center"/>
              </w:tcPr>
            </w:tcPrChange>
          </w:tcPr>
          <w:p w14:paraId="3D90891F" w14:textId="3ED574CE" w:rsidR="0079103D" w:rsidRPr="00FF2D1E" w:rsidRDefault="0079103D" w:rsidP="00D41606">
            <w:pPr>
              <w:pStyle w:val="NoSpacing"/>
            </w:pPr>
            <w:r>
              <w:t xml:space="preserve">68 </w:t>
            </w:r>
            <w:ins w:id="21" w:author="Kronsberg, Shari" w:date="2020-12-16T20:22:00Z">
              <w:r>
                <w:t>(</w:t>
              </w:r>
            </w:ins>
            <w:ins w:id="22" w:author="Kronsberg, Shari" w:date="2020-12-16T20:23:00Z">
              <w:r>
                <w:t>8)</w:t>
              </w:r>
            </w:ins>
            <w:del w:id="23" w:author="Kronsberg, Shari" w:date="2020-12-16T20:23:00Z">
              <w:r w:rsidDel="008355AE">
                <w:delText>[62,75]</w:delText>
              </w:r>
            </w:del>
          </w:p>
        </w:tc>
        <w:tc>
          <w:tcPr>
            <w:tcW w:w="1895" w:type="dxa"/>
            <w:vAlign w:val="center"/>
            <w:tcPrChange w:id="24" w:author="Kronsberg, Shari" w:date="2021-04-29T11:25:00Z">
              <w:tcPr>
                <w:tcW w:w="1895" w:type="dxa"/>
                <w:vAlign w:val="center"/>
              </w:tcPr>
            </w:tcPrChange>
          </w:tcPr>
          <w:p w14:paraId="38A5CC3D" w14:textId="2EFA83B4" w:rsidR="0079103D" w:rsidRDefault="0079103D" w:rsidP="00D41606">
            <w:pPr>
              <w:pStyle w:val="NoSpacing"/>
            </w:pPr>
            <w:r>
              <w:t>6</w:t>
            </w:r>
            <w:ins w:id="25" w:author="Kronsberg, Shari" w:date="2020-12-16T20:23:00Z">
              <w:r>
                <w:t>4</w:t>
              </w:r>
            </w:ins>
            <w:del w:id="26" w:author="Kronsberg, Shari" w:date="2020-12-16T20:23:00Z">
              <w:r w:rsidDel="008355AE">
                <w:delText>3</w:delText>
              </w:r>
            </w:del>
            <w:ins w:id="27" w:author="Kronsberg, Shari" w:date="2020-12-16T20:23:00Z">
              <w:r>
                <w:t xml:space="preserve"> (9)</w:t>
              </w:r>
            </w:ins>
            <w:del w:id="28" w:author="Kronsberg, Shari" w:date="2020-12-16T20:23:00Z">
              <w:r w:rsidDel="008355AE">
                <w:delText xml:space="preserve"> [58,70]</w:delText>
              </w:r>
            </w:del>
          </w:p>
        </w:tc>
        <w:tc>
          <w:tcPr>
            <w:tcW w:w="1080" w:type="dxa"/>
            <w:vAlign w:val="center"/>
            <w:tcPrChange w:id="29" w:author="Kronsberg, Shari" w:date="2021-04-29T11:25:00Z">
              <w:tcPr>
                <w:tcW w:w="1080" w:type="dxa"/>
                <w:vAlign w:val="center"/>
              </w:tcPr>
            </w:tcPrChange>
          </w:tcPr>
          <w:p w14:paraId="4AAFF916" w14:textId="77777777" w:rsidR="0079103D" w:rsidRPr="00FF2D1E" w:rsidRDefault="0079103D" w:rsidP="00BD7283">
            <w:pPr>
              <w:pStyle w:val="NoSpacing"/>
            </w:pPr>
            <w:r>
              <w:t>&lt;0.0001</w:t>
            </w:r>
          </w:p>
        </w:tc>
        <w:tc>
          <w:tcPr>
            <w:tcW w:w="1440" w:type="dxa"/>
            <w:tcPrChange w:id="30" w:author="Kronsberg, Shari" w:date="2021-04-29T11:25:00Z">
              <w:tcPr>
                <w:tcW w:w="1080" w:type="dxa"/>
              </w:tcPr>
            </w:tcPrChange>
          </w:tcPr>
          <w:p w14:paraId="05C62229" w14:textId="057A8F4A" w:rsidR="0079103D" w:rsidRDefault="0096726D" w:rsidP="00BD7283">
            <w:pPr>
              <w:pStyle w:val="NoSpacing"/>
              <w:rPr>
                <w:ins w:id="31" w:author="Kronsberg, Shari" w:date="2021-04-27T21:20:00Z"/>
              </w:rPr>
            </w:pPr>
            <w:ins w:id="32" w:author="Kronsberg, Shari" w:date="2021-04-27T21:53:00Z">
              <w:r>
                <w:t>73 (10)</w:t>
              </w:r>
            </w:ins>
          </w:p>
        </w:tc>
      </w:tr>
      <w:tr w:rsidR="0079103D" w:rsidRPr="00FF2D1E" w14:paraId="62465BA8" w14:textId="1D192795" w:rsidTr="0033517B">
        <w:trPr>
          <w:trHeight w:val="144"/>
          <w:trPrChange w:id="33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34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2931C9F4" w14:textId="5E52B1F9" w:rsidR="0079103D" w:rsidRPr="00FF2D1E" w:rsidRDefault="0079103D" w:rsidP="00BD7283">
            <w:pPr>
              <w:pStyle w:val="NoSpacing"/>
            </w:pPr>
            <w:r w:rsidRPr="00FF2D1E">
              <w:t>Female</w:t>
            </w:r>
            <w:ins w:id="35" w:author="Kronsberg, Shari" w:date="2020-12-16T21:33:00Z">
              <w:r>
                <w:t xml:space="preserve"> gender</w:t>
              </w:r>
            </w:ins>
            <w:r w:rsidRPr="00FF2D1E">
              <w:t>, n (%)</w:t>
            </w:r>
          </w:p>
        </w:tc>
        <w:tc>
          <w:tcPr>
            <w:tcW w:w="2070" w:type="dxa"/>
            <w:vAlign w:val="center"/>
            <w:tcPrChange w:id="36" w:author="Kronsberg, Shari" w:date="2021-04-29T11:25:00Z">
              <w:tcPr>
                <w:tcW w:w="2070" w:type="dxa"/>
                <w:vAlign w:val="center"/>
              </w:tcPr>
            </w:tcPrChange>
          </w:tcPr>
          <w:p w14:paraId="761D55DA" w14:textId="0DBE87C7" w:rsidR="0079103D" w:rsidRPr="00FF2D1E" w:rsidRDefault="0079103D" w:rsidP="00D41606">
            <w:pPr>
              <w:pStyle w:val="NoSpacing"/>
            </w:pPr>
            <w:r>
              <w:t>604 (44.3)</w:t>
            </w:r>
          </w:p>
        </w:tc>
        <w:tc>
          <w:tcPr>
            <w:tcW w:w="1895" w:type="dxa"/>
            <w:vAlign w:val="center"/>
            <w:tcPrChange w:id="37" w:author="Kronsberg, Shari" w:date="2021-04-29T11:25:00Z">
              <w:tcPr>
                <w:tcW w:w="1895" w:type="dxa"/>
                <w:vAlign w:val="center"/>
              </w:tcPr>
            </w:tcPrChange>
          </w:tcPr>
          <w:p w14:paraId="486547C1" w14:textId="7B437259" w:rsidR="0079103D" w:rsidRDefault="0079103D" w:rsidP="00D41606">
            <w:pPr>
              <w:pStyle w:val="NoSpacing"/>
            </w:pPr>
            <w:r>
              <w:t>1033 (61.5)</w:t>
            </w:r>
          </w:p>
        </w:tc>
        <w:tc>
          <w:tcPr>
            <w:tcW w:w="1080" w:type="dxa"/>
            <w:vAlign w:val="center"/>
            <w:tcPrChange w:id="38" w:author="Kronsberg, Shari" w:date="2021-04-29T11:25:00Z">
              <w:tcPr>
                <w:tcW w:w="1080" w:type="dxa"/>
                <w:vAlign w:val="center"/>
              </w:tcPr>
            </w:tcPrChange>
          </w:tcPr>
          <w:p w14:paraId="0FF26CD8" w14:textId="77777777" w:rsidR="0079103D" w:rsidRPr="00FF2D1E" w:rsidRDefault="0079103D" w:rsidP="00BD7283">
            <w:pPr>
              <w:pStyle w:val="NoSpacing"/>
            </w:pPr>
            <w:r>
              <w:t>&lt;0.0001</w:t>
            </w:r>
          </w:p>
        </w:tc>
        <w:tc>
          <w:tcPr>
            <w:tcW w:w="1440" w:type="dxa"/>
            <w:tcPrChange w:id="39" w:author="Kronsberg, Shari" w:date="2021-04-29T11:25:00Z">
              <w:tcPr>
                <w:tcW w:w="1080" w:type="dxa"/>
              </w:tcPr>
            </w:tcPrChange>
          </w:tcPr>
          <w:p w14:paraId="69104ACE" w14:textId="1B4D3789" w:rsidR="0079103D" w:rsidRDefault="00D474C5" w:rsidP="00BD7283">
            <w:pPr>
              <w:pStyle w:val="NoSpacing"/>
              <w:rPr>
                <w:ins w:id="40" w:author="Kronsberg, Shari" w:date="2021-04-27T21:20:00Z"/>
              </w:rPr>
            </w:pPr>
            <w:ins w:id="41" w:author="Kronsberg, Shari" w:date="2021-04-27T21:53:00Z">
              <w:r>
                <w:t>212 (77.1)</w:t>
              </w:r>
            </w:ins>
          </w:p>
        </w:tc>
      </w:tr>
      <w:tr w:rsidR="0079103D" w:rsidRPr="00FF2D1E" w14:paraId="2745A9ED" w14:textId="3112AC36" w:rsidTr="0033517B">
        <w:trPr>
          <w:trHeight w:val="144"/>
          <w:trPrChange w:id="42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43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403716EB" w14:textId="5ABADE50" w:rsidR="0079103D" w:rsidRPr="00FF2D1E" w:rsidRDefault="0079103D" w:rsidP="00BD7283">
            <w:pPr>
              <w:pStyle w:val="NoSpacing"/>
            </w:pPr>
            <w:r>
              <w:t>Race</w:t>
            </w:r>
            <w:r w:rsidRPr="00FF2D1E">
              <w:t>, n (%)</w:t>
            </w:r>
          </w:p>
        </w:tc>
        <w:tc>
          <w:tcPr>
            <w:tcW w:w="2070" w:type="dxa"/>
            <w:vAlign w:val="center"/>
            <w:tcPrChange w:id="44" w:author="Kronsberg, Shari" w:date="2021-04-29T11:25:00Z">
              <w:tcPr>
                <w:tcW w:w="2070" w:type="dxa"/>
                <w:vAlign w:val="center"/>
              </w:tcPr>
            </w:tcPrChange>
          </w:tcPr>
          <w:p w14:paraId="1C771BE0" w14:textId="58AA9A78" w:rsidR="0079103D" w:rsidRPr="00FF2D1E" w:rsidRDefault="0079103D" w:rsidP="00D41606">
            <w:pPr>
              <w:pStyle w:val="NoSpacing"/>
            </w:pPr>
          </w:p>
        </w:tc>
        <w:tc>
          <w:tcPr>
            <w:tcW w:w="1895" w:type="dxa"/>
            <w:vAlign w:val="center"/>
            <w:tcPrChange w:id="45" w:author="Kronsberg, Shari" w:date="2021-04-29T11:25:00Z">
              <w:tcPr>
                <w:tcW w:w="1895" w:type="dxa"/>
                <w:vAlign w:val="center"/>
              </w:tcPr>
            </w:tcPrChange>
          </w:tcPr>
          <w:p w14:paraId="424F5507" w14:textId="77777777" w:rsidR="0079103D" w:rsidRPr="00FF2D1E" w:rsidRDefault="0079103D" w:rsidP="00D41606">
            <w:pPr>
              <w:pStyle w:val="NoSpacing"/>
            </w:pPr>
          </w:p>
        </w:tc>
        <w:tc>
          <w:tcPr>
            <w:tcW w:w="1080" w:type="dxa"/>
            <w:vAlign w:val="center"/>
            <w:tcPrChange w:id="46" w:author="Kronsberg, Shari" w:date="2021-04-29T11:25:00Z">
              <w:tcPr>
                <w:tcW w:w="1080" w:type="dxa"/>
                <w:vAlign w:val="center"/>
              </w:tcPr>
            </w:tcPrChange>
          </w:tcPr>
          <w:p w14:paraId="495043CB" w14:textId="1750B6D9" w:rsidR="0079103D" w:rsidRPr="00FF2D1E" w:rsidRDefault="0079103D" w:rsidP="00BD7283">
            <w:pPr>
              <w:pStyle w:val="NoSpacing"/>
            </w:pPr>
            <w:ins w:id="47" w:author="Kronsberg, Shari" w:date="2020-12-16T21:43:00Z">
              <w:r>
                <w:t xml:space="preserve">  0.06</w:t>
              </w:r>
            </w:ins>
            <w:ins w:id="48" w:author="Kronsberg, Shari" w:date="2021-04-10T11:36:00Z">
              <w:r>
                <w:t>5</w:t>
              </w:r>
            </w:ins>
            <w:ins w:id="49" w:author="Kronsberg, Shari" w:date="2020-12-16T21:43:00Z">
              <w:r>
                <w:t>8</w:t>
              </w:r>
            </w:ins>
          </w:p>
        </w:tc>
        <w:tc>
          <w:tcPr>
            <w:tcW w:w="1440" w:type="dxa"/>
            <w:tcPrChange w:id="50" w:author="Kronsberg, Shari" w:date="2021-04-29T11:25:00Z">
              <w:tcPr>
                <w:tcW w:w="1080" w:type="dxa"/>
              </w:tcPr>
            </w:tcPrChange>
          </w:tcPr>
          <w:p w14:paraId="34655242" w14:textId="7D33C2B5" w:rsidR="0079103D" w:rsidRDefault="0079103D" w:rsidP="00BD7283">
            <w:pPr>
              <w:pStyle w:val="NoSpacing"/>
              <w:rPr>
                <w:ins w:id="51" w:author="Kronsberg, Shari" w:date="2021-04-27T21:20:00Z"/>
              </w:rPr>
            </w:pPr>
          </w:p>
        </w:tc>
      </w:tr>
      <w:tr w:rsidR="0079103D" w:rsidRPr="00FF2D1E" w14:paraId="32E058F6" w14:textId="2E11821F" w:rsidTr="0033517B">
        <w:trPr>
          <w:trHeight w:val="144"/>
          <w:trPrChange w:id="52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53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3694A125" w14:textId="6A8A4AE8" w:rsidR="0079103D" w:rsidRPr="00FF2D1E" w:rsidRDefault="0079103D" w:rsidP="00BD7283">
            <w:pPr>
              <w:pStyle w:val="NoSpacing"/>
            </w:pPr>
            <w:r>
              <w:t xml:space="preserve">     White</w:t>
            </w:r>
          </w:p>
        </w:tc>
        <w:tc>
          <w:tcPr>
            <w:tcW w:w="2070" w:type="dxa"/>
            <w:vAlign w:val="center"/>
            <w:tcPrChange w:id="54" w:author="Kronsberg, Shari" w:date="2021-04-29T11:25:00Z">
              <w:tcPr>
                <w:tcW w:w="2070" w:type="dxa"/>
                <w:vAlign w:val="center"/>
              </w:tcPr>
            </w:tcPrChange>
          </w:tcPr>
          <w:p w14:paraId="7EF6DD2F" w14:textId="4DABDDDE" w:rsidR="0079103D" w:rsidRPr="00FF2D1E" w:rsidRDefault="0079103D" w:rsidP="00D41606">
            <w:pPr>
              <w:pStyle w:val="NoSpacing"/>
            </w:pPr>
            <w:r>
              <w:t>12</w:t>
            </w:r>
            <w:ins w:id="55" w:author="Kronsberg, Shari" w:date="2021-04-10T11:36:00Z">
              <w:r>
                <w:t>68</w:t>
              </w:r>
            </w:ins>
            <w:del w:id="56" w:author="Kronsberg, Shari" w:date="2021-04-10T11:36:00Z">
              <w:r w:rsidDel="00811673">
                <w:delText>52</w:delText>
              </w:r>
            </w:del>
            <w:r>
              <w:t xml:space="preserve"> (93.</w:t>
            </w:r>
            <w:ins w:id="57" w:author="Kronsberg, Shari" w:date="2021-04-10T11:36:00Z">
              <w:r>
                <w:t>8</w:t>
              </w:r>
            </w:ins>
            <w:del w:id="58" w:author="Kronsberg, Shari" w:date="2021-04-10T11:36:00Z">
              <w:r w:rsidDel="00811673">
                <w:delText>7</w:delText>
              </w:r>
            </w:del>
            <w:r>
              <w:t>)</w:t>
            </w:r>
          </w:p>
        </w:tc>
        <w:tc>
          <w:tcPr>
            <w:tcW w:w="1895" w:type="dxa"/>
            <w:vAlign w:val="center"/>
            <w:tcPrChange w:id="59" w:author="Kronsberg, Shari" w:date="2021-04-29T11:25:00Z">
              <w:tcPr>
                <w:tcW w:w="1895" w:type="dxa"/>
                <w:vAlign w:val="center"/>
              </w:tcPr>
            </w:tcPrChange>
          </w:tcPr>
          <w:p w14:paraId="0DC0FBFB" w14:textId="0E8364EC" w:rsidR="0079103D" w:rsidRDefault="0079103D" w:rsidP="00D41606">
            <w:pPr>
              <w:pStyle w:val="NoSpacing"/>
            </w:pPr>
            <w:r>
              <w:t>15</w:t>
            </w:r>
            <w:ins w:id="60" w:author="Kronsberg, Shari" w:date="2021-04-10T11:36:00Z">
              <w:r>
                <w:t>2</w:t>
              </w:r>
            </w:ins>
            <w:del w:id="61" w:author="Kronsberg, Shari" w:date="2021-04-10T11:36:00Z">
              <w:r w:rsidDel="00811673">
                <w:delText>1</w:delText>
              </w:r>
            </w:del>
            <w:r>
              <w:t>7 (92.5)</w:t>
            </w:r>
          </w:p>
        </w:tc>
        <w:tc>
          <w:tcPr>
            <w:tcW w:w="1080" w:type="dxa"/>
            <w:vAlign w:val="center"/>
            <w:tcPrChange w:id="62" w:author="Kronsberg, Shari" w:date="2021-04-29T11:25:00Z">
              <w:tcPr>
                <w:tcW w:w="1080" w:type="dxa"/>
                <w:vAlign w:val="center"/>
              </w:tcPr>
            </w:tcPrChange>
          </w:tcPr>
          <w:p w14:paraId="3BBF3EFE" w14:textId="77777777" w:rsidR="0079103D" w:rsidRPr="00ED6F86" w:rsidRDefault="0079103D" w:rsidP="00BD7283">
            <w:pPr>
              <w:pStyle w:val="NoSpacing"/>
              <w:rPr>
                <w:highlight w:val="yellow"/>
              </w:rPr>
            </w:pPr>
          </w:p>
        </w:tc>
        <w:tc>
          <w:tcPr>
            <w:tcW w:w="1440" w:type="dxa"/>
            <w:tcPrChange w:id="63" w:author="Kronsberg, Shari" w:date="2021-04-29T11:25:00Z">
              <w:tcPr>
                <w:tcW w:w="1080" w:type="dxa"/>
              </w:tcPr>
            </w:tcPrChange>
          </w:tcPr>
          <w:p w14:paraId="70B9B86C" w14:textId="77777777" w:rsidR="0079103D" w:rsidRPr="00ED6F86" w:rsidRDefault="0079103D" w:rsidP="00BD7283">
            <w:pPr>
              <w:pStyle w:val="NoSpacing"/>
              <w:rPr>
                <w:ins w:id="64" w:author="Kronsberg, Shari" w:date="2021-04-27T21:20:00Z"/>
                <w:highlight w:val="yellow"/>
              </w:rPr>
            </w:pPr>
          </w:p>
        </w:tc>
      </w:tr>
      <w:tr w:rsidR="0079103D" w:rsidRPr="00FF2D1E" w14:paraId="76C049E9" w14:textId="1FE50D49" w:rsidTr="0033517B">
        <w:trPr>
          <w:trHeight w:val="144"/>
          <w:trPrChange w:id="65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66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63C1A22B" w14:textId="77491B38" w:rsidR="0079103D" w:rsidRPr="00FF2D1E" w:rsidRDefault="0079103D" w:rsidP="00BD7283">
            <w:pPr>
              <w:pStyle w:val="NoSpacing"/>
            </w:pPr>
            <w:r>
              <w:t xml:space="preserve">     Black</w:t>
            </w:r>
          </w:p>
        </w:tc>
        <w:tc>
          <w:tcPr>
            <w:tcW w:w="2070" w:type="dxa"/>
            <w:vAlign w:val="center"/>
            <w:tcPrChange w:id="67" w:author="Kronsberg, Shari" w:date="2021-04-29T11:25:00Z">
              <w:tcPr>
                <w:tcW w:w="2070" w:type="dxa"/>
                <w:vAlign w:val="center"/>
              </w:tcPr>
            </w:tcPrChange>
          </w:tcPr>
          <w:p w14:paraId="16772C6E" w14:textId="6D1306E9" w:rsidR="0079103D" w:rsidRPr="00FF2D1E" w:rsidRDefault="0079103D" w:rsidP="00D41606">
            <w:pPr>
              <w:pStyle w:val="NoSpacing"/>
            </w:pPr>
            <w:ins w:id="68" w:author="Kronsberg, Shari" w:date="2020-12-16T21:48:00Z">
              <w:del w:id="69" w:author="Rade, Jeffrey" w:date="2020-12-29T09:37:00Z">
                <w:r w:rsidDel="00AE6020">
                  <w:delText xml:space="preserve">    </w:delText>
                </w:r>
              </w:del>
            </w:ins>
            <w:r>
              <w:t>59 (</w:t>
            </w:r>
            <w:ins w:id="70" w:author="Kronsberg, Shari" w:date="2020-12-16T21:49:00Z">
              <w:r>
                <w:t xml:space="preserve"> </w:t>
              </w:r>
              <w:del w:id="71" w:author="Rade, Jeffrey" w:date="2020-12-29T09:33:00Z">
                <w:r w:rsidDel="00AE6020">
                  <w:delText xml:space="preserve"> </w:delText>
                </w:r>
              </w:del>
            </w:ins>
            <w:r>
              <w:t>4.4)</w:t>
            </w:r>
          </w:p>
        </w:tc>
        <w:tc>
          <w:tcPr>
            <w:tcW w:w="1895" w:type="dxa"/>
            <w:vAlign w:val="center"/>
            <w:tcPrChange w:id="72" w:author="Kronsberg, Shari" w:date="2021-04-29T11:25:00Z">
              <w:tcPr>
                <w:tcW w:w="1895" w:type="dxa"/>
                <w:vAlign w:val="center"/>
              </w:tcPr>
            </w:tcPrChange>
          </w:tcPr>
          <w:p w14:paraId="01BC2A11" w14:textId="61C36D27" w:rsidR="0079103D" w:rsidRDefault="0079103D" w:rsidP="00D41606">
            <w:pPr>
              <w:pStyle w:val="NoSpacing"/>
            </w:pPr>
            <w:ins w:id="73" w:author="Kronsberg, Shari" w:date="2020-12-16T21:49:00Z">
              <w:del w:id="74" w:author="Rade, Jeffrey" w:date="2020-12-29T09:37:00Z">
                <w:r w:rsidDel="00AE6020">
                  <w:delText xml:space="preserve">    </w:delText>
                </w:r>
              </w:del>
            </w:ins>
            <w:r>
              <w:t>7</w:t>
            </w:r>
            <w:ins w:id="75" w:author="Kronsberg, Shari" w:date="2021-04-10T11:36:00Z">
              <w:r>
                <w:t>1</w:t>
              </w:r>
            </w:ins>
            <w:del w:id="76" w:author="Kronsberg, Shari" w:date="2021-04-10T11:36:00Z">
              <w:r w:rsidDel="00811673">
                <w:delText>0</w:delText>
              </w:r>
            </w:del>
            <w:r>
              <w:t xml:space="preserve"> (</w:t>
            </w:r>
            <w:ins w:id="77" w:author="Kronsberg, Shari" w:date="2020-12-16T21:50:00Z">
              <w:r>
                <w:t xml:space="preserve"> </w:t>
              </w:r>
              <w:del w:id="78" w:author="Rade, Jeffrey" w:date="2020-12-29T09:33:00Z">
                <w:r w:rsidDel="00AE6020">
                  <w:delText xml:space="preserve"> </w:delText>
                </w:r>
              </w:del>
            </w:ins>
            <w:r>
              <w:t>4.3)</w:t>
            </w:r>
          </w:p>
        </w:tc>
        <w:tc>
          <w:tcPr>
            <w:tcW w:w="1080" w:type="dxa"/>
            <w:vAlign w:val="center"/>
            <w:tcPrChange w:id="79" w:author="Kronsberg, Shari" w:date="2021-04-29T11:25:00Z">
              <w:tcPr>
                <w:tcW w:w="1080" w:type="dxa"/>
                <w:vAlign w:val="center"/>
              </w:tcPr>
            </w:tcPrChange>
          </w:tcPr>
          <w:p w14:paraId="40A78C5B" w14:textId="29016A0D" w:rsidR="0079103D" w:rsidRPr="00ED6F86" w:rsidRDefault="0079103D" w:rsidP="00BD7283">
            <w:pPr>
              <w:pStyle w:val="NoSpacing"/>
              <w:rPr>
                <w:highlight w:val="yellow"/>
              </w:rPr>
            </w:pPr>
          </w:p>
        </w:tc>
        <w:tc>
          <w:tcPr>
            <w:tcW w:w="1440" w:type="dxa"/>
            <w:tcPrChange w:id="80" w:author="Kronsberg, Shari" w:date="2021-04-29T11:25:00Z">
              <w:tcPr>
                <w:tcW w:w="1080" w:type="dxa"/>
              </w:tcPr>
            </w:tcPrChange>
          </w:tcPr>
          <w:p w14:paraId="313B5B59" w14:textId="77777777" w:rsidR="0079103D" w:rsidRPr="00ED6F86" w:rsidRDefault="0079103D" w:rsidP="00BD7283">
            <w:pPr>
              <w:pStyle w:val="NoSpacing"/>
              <w:rPr>
                <w:ins w:id="81" w:author="Kronsberg, Shari" w:date="2021-04-27T21:20:00Z"/>
                <w:highlight w:val="yellow"/>
              </w:rPr>
            </w:pPr>
          </w:p>
        </w:tc>
      </w:tr>
      <w:tr w:rsidR="0079103D" w:rsidRPr="00FF2D1E" w14:paraId="53D79F7A" w14:textId="4D2C3727" w:rsidTr="0033517B">
        <w:trPr>
          <w:trHeight w:val="144"/>
          <w:trPrChange w:id="82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83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0E52B003" w14:textId="1CFB7CEB" w:rsidR="0079103D" w:rsidRPr="00FF2D1E" w:rsidRDefault="0079103D" w:rsidP="00BD7283">
            <w:pPr>
              <w:pStyle w:val="NoSpacing"/>
            </w:pPr>
            <w:r>
              <w:t xml:space="preserve">     Other</w:t>
            </w:r>
          </w:p>
        </w:tc>
        <w:tc>
          <w:tcPr>
            <w:tcW w:w="2070" w:type="dxa"/>
            <w:vAlign w:val="center"/>
            <w:tcPrChange w:id="84" w:author="Kronsberg, Shari" w:date="2021-04-29T11:25:00Z">
              <w:tcPr>
                <w:tcW w:w="2070" w:type="dxa"/>
                <w:vAlign w:val="center"/>
              </w:tcPr>
            </w:tcPrChange>
          </w:tcPr>
          <w:p w14:paraId="153708DB" w14:textId="3CB5A7CC" w:rsidR="0079103D" w:rsidRPr="00FF2D1E" w:rsidRDefault="0079103D" w:rsidP="00D41606">
            <w:pPr>
              <w:pStyle w:val="NoSpacing"/>
            </w:pPr>
            <w:ins w:id="85" w:author="Kronsberg, Shari" w:date="2020-12-16T21:48:00Z">
              <w:del w:id="86" w:author="Rade, Jeffrey" w:date="2020-12-29T09:37:00Z">
                <w:r w:rsidDel="00AE6020">
                  <w:delText xml:space="preserve">    </w:delText>
                </w:r>
              </w:del>
            </w:ins>
            <w:r>
              <w:t>25 (</w:t>
            </w:r>
            <w:ins w:id="87" w:author="Kronsberg, Shari" w:date="2020-12-16T21:49:00Z">
              <w:r>
                <w:t xml:space="preserve"> </w:t>
              </w:r>
              <w:del w:id="88" w:author="Rade, Jeffrey" w:date="2020-12-29T09:33:00Z">
                <w:r w:rsidDel="00AE6020">
                  <w:delText xml:space="preserve"> </w:delText>
                </w:r>
              </w:del>
            </w:ins>
            <w:r>
              <w:t>1.9)</w:t>
            </w:r>
          </w:p>
        </w:tc>
        <w:tc>
          <w:tcPr>
            <w:tcW w:w="1895" w:type="dxa"/>
            <w:vAlign w:val="center"/>
            <w:tcPrChange w:id="89" w:author="Kronsberg, Shari" w:date="2021-04-29T11:25:00Z">
              <w:tcPr>
                <w:tcW w:w="1895" w:type="dxa"/>
                <w:vAlign w:val="center"/>
              </w:tcPr>
            </w:tcPrChange>
          </w:tcPr>
          <w:p w14:paraId="512A70F2" w14:textId="5F29AB4A" w:rsidR="0079103D" w:rsidRDefault="0079103D" w:rsidP="00D41606">
            <w:pPr>
              <w:pStyle w:val="NoSpacing"/>
            </w:pPr>
            <w:ins w:id="90" w:author="Kronsberg, Shari" w:date="2020-12-16T21:49:00Z">
              <w:del w:id="91" w:author="Rade, Jeffrey" w:date="2020-12-29T09:38:00Z">
                <w:r w:rsidDel="00AE6020">
                  <w:delText xml:space="preserve"> </w:delText>
                </w:r>
              </w:del>
              <w:del w:id="92" w:author="Rade, Jeffrey" w:date="2020-12-29T09:37:00Z">
                <w:r w:rsidDel="00AE6020">
                  <w:delText xml:space="preserve">   </w:delText>
                </w:r>
              </w:del>
            </w:ins>
            <w:r>
              <w:t>53 (</w:t>
            </w:r>
            <w:ins w:id="93" w:author="Kronsberg, Shari" w:date="2020-12-16T21:50:00Z">
              <w:r>
                <w:t xml:space="preserve"> </w:t>
              </w:r>
              <w:del w:id="94" w:author="Rade, Jeffrey" w:date="2020-12-29T09:33:00Z">
                <w:r w:rsidDel="00AE6020">
                  <w:delText xml:space="preserve"> </w:delText>
                </w:r>
              </w:del>
            </w:ins>
            <w:r>
              <w:t>3.2)</w:t>
            </w:r>
          </w:p>
        </w:tc>
        <w:tc>
          <w:tcPr>
            <w:tcW w:w="1080" w:type="dxa"/>
            <w:vAlign w:val="center"/>
            <w:tcPrChange w:id="95" w:author="Kronsberg, Shari" w:date="2021-04-29T11:25:00Z">
              <w:tcPr>
                <w:tcW w:w="1080" w:type="dxa"/>
                <w:vAlign w:val="center"/>
              </w:tcPr>
            </w:tcPrChange>
          </w:tcPr>
          <w:p w14:paraId="00979FBC" w14:textId="77777777" w:rsidR="0079103D" w:rsidRPr="00ED6F86" w:rsidRDefault="0079103D" w:rsidP="00BD7283">
            <w:pPr>
              <w:pStyle w:val="NoSpacing"/>
              <w:rPr>
                <w:highlight w:val="yellow"/>
              </w:rPr>
            </w:pPr>
          </w:p>
        </w:tc>
        <w:tc>
          <w:tcPr>
            <w:tcW w:w="1440" w:type="dxa"/>
            <w:tcPrChange w:id="96" w:author="Kronsberg, Shari" w:date="2021-04-29T11:25:00Z">
              <w:tcPr>
                <w:tcW w:w="1080" w:type="dxa"/>
              </w:tcPr>
            </w:tcPrChange>
          </w:tcPr>
          <w:p w14:paraId="344CBA7F" w14:textId="77777777" w:rsidR="0079103D" w:rsidRPr="00ED6F86" w:rsidRDefault="0079103D" w:rsidP="00BD7283">
            <w:pPr>
              <w:pStyle w:val="NoSpacing"/>
              <w:rPr>
                <w:ins w:id="97" w:author="Kronsberg, Shari" w:date="2021-04-27T21:20:00Z"/>
                <w:highlight w:val="yellow"/>
              </w:rPr>
            </w:pPr>
          </w:p>
        </w:tc>
      </w:tr>
      <w:tr w:rsidR="0079103D" w:rsidRPr="00FF2D1E" w14:paraId="77650C31" w14:textId="7E9B601E" w:rsidTr="0033517B">
        <w:trPr>
          <w:trHeight w:val="144"/>
          <w:ins w:id="98" w:author="Kronsberg, Shari" w:date="2021-04-16T08:59:00Z"/>
          <w:trPrChange w:id="99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100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60533F8A" w14:textId="5A8E1353" w:rsidR="0079103D" w:rsidRDefault="0079103D" w:rsidP="004A1674">
            <w:pPr>
              <w:pStyle w:val="NoSpacing"/>
              <w:rPr>
                <w:ins w:id="101" w:author="Kronsberg, Shari" w:date="2021-04-16T08:59:00Z"/>
              </w:rPr>
            </w:pPr>
            <w:ins w:id="102" w:author="Kronsberg, Shari" w:date="2021-04-16T09:00:00Z">
              <w:r>
                <w:t>Race</w:t>
              </w:r>
              <w:r w:rsidRPr="00FF2D1E">
                <w:t>, n (%)</w:t>
              </w:r>
            </w:ins>
          </w:p>
        </w:tc>
        <w:tc>
          <w:tcPr>
            <w:tcW w:w="2070" w:type="dxa"/>
            <w:vAlign w:val="center"/>
            <w:tcPrChange w:id="103" w:author="Kronsberg, Shari" w:date="2021-04-29T11:25:00Z">
              <w:tcPr>
                <w:tcW w:w="2070" w:type="dxa"/>
                <w:vAlign w:val="center"/>
              </w:tcPr>
            </w:tcPrChange>
          </w:tcPr>
          <w:p w14:paraId="74B9777B" w14:textId="77777777" w:rsidR="0079103D" w:rsidDel="00AE6020" w:rsidRDefault="0079103D" w:rsidP="004A1674">
            <w:pPr>
              <w:pStyle w:val="NoSpacing"/>
              <w:rPr>
                <w:ins w:id="104" w:author="Kronsberg, Shari" w:date="2021-04-16T08:59:00Z"/>
              </w:rPr>
            </w:pPr>
          </w:p>
        </w:tc>
        <w:tc>
          <w:tcPr>
            <w:tcW w:w="1895" w:type="dxa"/>
            <w:vAlign w:val="center"/>
            <w:tcPrChange w:id="105" w:author="Kronsberg, Shari" w:date="2021-04-29T11:25:00Z">
              <w:tcPr>
                <w:tcW w:w="1895" w:type="dxa"/>
                <w:vAlign w:val="center"/>
              </w:tcPr>
            </w:tcPrChange>
          </w:tcPr>
          <w:p w14:paraId="0A29AE89" w14:textId="77777777" w:rsidR="0079103D" w:rsidDel="00AE6020" w:rsidRDefault="0079103D" w:rsidP="004A1674">
            <w:pPr>
              <w:pStyle w:val="NoSpacing"/>
              <w:rPr>
                <w:ins w:id="106" w:author="Kronsberg, Shari" w:date="2021-04-16T08:59:00Z"/>
              </w:rPr>
            </w:pPr>
          </w:p>
        </w:tc>
        <w:tc>
          <w:tcPr>
            <w:tcW w:w="1080" w:type="dxa"/>
            <w:vAlign w:val="center"/>
            <w:tcPrChange w:id="107" w:author="Kronsberg, Shari" w:date="2021-04-29T11:25:00Z">
              <w:tcPr>
                <w:tcW w:w="1080" w:type="dxa"/>
                <w:vAlign w:val="center"/>
              </w:tcPr>
            </w:tcPrChange>
          </w:tcPr>
          <w:p w14:paraId="7C197331" w14:textId="1E16AADD" w:rsidR="0079103D" w:rsidRPr="00ED6F86" w:rsidRDefault="00197F4D" w:rsidP="004A1674">
            <w:pPr>
              <w:pStyle w:val="NoSpacing"/>
              <w:rPr>
                <w:ins w:id="108" w:author="Kronsberg, Shari" w:date="2021-04-16T08:59:00Z"/>
                <w:highlight w:val="yellow"/>
              </w:rPr>
            </w:pPr>
            <w:ins w:id="109" w:author="Kronsberg, Shari" w:date="2021-04-29T08:41:00Z">
              <w:r>
                <w:rPr>
                  <w:highlight w:val="yellow"/>
                </w:rPr>
                <w:t>0.1635</w:t>
              </w:r>
            </w:ins>
          </w:p>
        </w:tc>
        <w:tc>
          <w:tcPr>
            <w:tcW w:w="1440" w:type="dxa"/>
            <w:tcPrChange w:id="110" w:author="Kronsberg, Shari" w:date="2021-04-29T11:25:00Z">
              <w:tcPr>
                <w:tcW w:w="1080" w:type="dxa"/>
              </w:tcPr>
            </w:tcPrChange>
          </w:tcPr>
          <w:p w14:paraId="29C351C4" w14:textId="77777777" w:rsidR="0079103D" w:rsidRPr="00ED6F86" w:rsidRDefault="0079103D" w:rsidP="004A1674">
            <w:pPr>
              <w:pStyle w:val="NoSpacing"/>
              <w:rPr>
                <w:ins w:id="111" w:author="Kronsberg, Shari" w:date="2021-04-27T21:20:00Z"/>
                <w:highlight w:val="yellow"/>
              </w:rPr>
            </w:pPr>
          </w:p>
        </w:tc>
      </w:tr>
      <w:tr w:rsidR="0079103D" w:rsidRPr="00FF2D1E" w14:paraId="040B931B" w14:textId="45249136" w:rsidTr="0033517B">
        <w:trPr>
          <w:trHeight w:val="144"/>
          <w:ins w:id="112" w:author="Kronsberg, Shari" w:date="2021-04-16T08:59:00Z"/>
          <w:trPrChange w:id="113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114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4B122622" w14:textId="17882EBF" w:rsidR="0079103D" w:rsidRDefault="0079103D" w:rsidP="004A1674">
            <w:pPr>
              <w:pStyle w:val="NoSpacing"/>
              <w:rPr>
                <w:ins w:id="115" w:author="Kronsberg, Shari" w:date="2021-04-16T08:59:00Z"/>
              </w:rPr>
            </w:pPr>
            <w:ins w:id="116" w:author="Kronsberg, Shari" w:date="2021-04-16T09:00:00Z">
              <w:r>
                <w:t xml:space="preserve">     White</w:t>
              </w:r>
            </w:ins>
          </w:p>
        </w:tc>
        <w:tc>
          <w:tcPr>
            <w:tcW w:w="2070" w:type="dxa"/>
            <w:vAlign w:val="center"/>
            <w:tcPrChange w:id="117" w:author="Kronsberg, Shari" w:date="2021-04-29T11:25:00Z">
              <w:tcPr>
                <w:tcW w:w="2070" w:type="dxa"/>
                <w:vAlign w:val="center"/>
              </w:tcPr>
            </w:tcPrChange>
          </w:tcPr>
          <w:p w14:paraId="124DB3D5" w14:textId="3C3A5983" w:rsidR="0079103D" w:rsidDel="00AE6020" w:rsidRDefault="0079103D" w:rsidP="004A1674">
            <w:pPr>
              <w:pStyle w:val="NoSpacing"/>
              <w:rPr>
                <w:ins w:id="118" w:author="Kronsberg, Shari" w:date="2021-04-16T08:59:00Z"/>
              </w:rPr>
            </w:pPr>
            <w:ins w:id="119" w:author="Kronsberg, Shari" w:date="2021-04-16T09:00:00Z">
              <w:r>
                <w:t>1268 (93.8)</w:t>
              </w:r>
            </w:ins>
          </w:p>
        </w:tc>
        <w:tc>
          <w:tcPr>
            <w:tcW w:w="1895" w:type="dxa"/>
            <w:vAlign w:val="center"/>
            <w:tcPrChange w:id="120" w:author="Kronsberg, Shari" w:date="2021-04-29T11:25:00Z">
              <w:tcPr>
                <w:tcW w:w="1895" w:type="dxa"/>
                <w:vAlign w:val="center"/>
              </w:tcPr>
            </w:tcPrChange>
          </w:tcPr>
          <w:p w14:paraId="49F89ED0" w14:textId="5296E23B" w:rsidR="0079103D" w:rsidDel="00AE6020" w:rsidRDefault="0079103D" w:rsidP="004A1674">
            <w:pPr>
              <w:pStyle w:val="NoSpacing"/>
              <w:rPr>
                <w:ins w:id="121" w:author="Kronsberg, Shari" w:date="2021-04-16T08:59:00Z"/>
              </w:rPr>
            </w:pPr>
            <w:ins w:id="122" w:author="Kronsberg, Shari" w:date="2021-04-16T09:00:00Z">
              <w:r>
                <w:t>1527 (92.5)</w:t>
              </w:r>
            </w:ins>
          </w:p>
        </w:tc>
        <w:tc>
          <w:tcPr>
            <w:tcW w:w="1080" w:type="dxa"/>
            <w:vAlign w:val="center"/>
            <w:tcPrChange w:id="123" w:author="Kronsberg, Shari" w:date="2021-04-29T11:25:00Z">
              <w:tcPr>
                <w:tcW w:w="1080" w:type="dxa"/>
                <w:vAlign w:val="center"/>
              </w:tcPr>
            </w:tcPrChange>
          </w:tcPr>
          <w:p w14:paraId="61F16063" w14:textId="66A5903D" w:rsidR="0079103D" w:rsidRPr="00ED6F86" w:rsidRDefault="0079103D" w:rsidP="004A1674">
            <w:pPr>
              <w:pStyle w:val="NoSpacing"/>
              <w:rPr>
                <w:ins w:id="124" w:author="Kronsberg, Shari" w:date="2021-04-16T08:59:00Z"/>
                <w:highlight w:val="yellow"/>
              </w:rPr>
            </w:pPr>
          </w:p>
        </w:tc>
        <w:tc>
          <w:tcPr>
            <w:tcW w:w="1440" w:type="dxa"/>
            <w:tcPrChange w:id="125" w:author="Kronsberg, Shari" w:date="2021-04-29T11:25:00Z">
              <w:tcPr>
                <w:tcW w:w="1080" w:type="dxa"/>
              </w:tcPr>
            </w:tcPrChange>
          </w:tcPr>
          <w:p w14:paraId="26E3A99F" w14:textId="77777777" w:rsidR="0079103D" w:rsidRDefault="0079103D" w:rsidP="004A1674">
            <w:pPr>
              <w:pStyle w:val="NoSpacing"/>
              <w:rPr>
                <w:ins w:id="126" w:author="Kronsberg, Shari" w:date="2021-04-27T21:20:00Z"/>
                <w:highlight w:val="yellow"/>
              </w:rPr>
            </w:pPr>
          </w:p>
        </w:tc>
      </w:tr>
      <w:tr w:rsidR="0079103D" w:rsidRPr="00FF2D1E" w14:paraId="22956A51" w14:textId="06EF0CE9" w:rsidTr="0033517B">
        <w:trPr>
          <w:trHeight w:val="144"/>
          <w:ins w:id="127" w:author="Kronsberg, Shari" w:date="2021-04-16T08:59:00Z"/>
          <w:trPrChange w:id="128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129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73E2ED60" w14:textId="3138E6C9" w:rsidR="0079103D" w:rsidRDefault="0079103D" w:rsidP="004A1674">
            <w:pPr>
              <w:pStyle w:val="NoSpacing"/>
              <w:rPr>
                <w:ins w:id="130" w:author="Kronsberg, Shari" w:date="2021-04-16T08:59:00Z"/>
              </w:rPr>
            </w:pPr>
            <w:ins w:id="131" w:author="Kronsberg, Shari" w:date="2021-04-16T09:00:00Z">
              <w:r>
                <w:t xml:space="preserve">     Non-whit</w:t>
              </w:r>
            </w:ins>
            <w:ins w:id="132" w:author="Kronsberg, Shari" w:date="2021-04-27T21:54:00Z">
              <w:r w:rsidR="00D474C5">
                <w:t>e</w:t>
              </w:r>
            </w:ins>
          </w:p>
        </w:tc>
        <w:tc>
          <w:tcPr>
            <w:tcW w:w="2070" w:type="dxa"/>
            <w:vAlign w:val="center"/>
            <w:tcPrChange w:id="133" w:author="Kronsberg, Shari" w:date="2021-04-29T11:25:00Z">
              <w:tcPr>
                <w:tcW w:w="2070" w:type="dxa"/>
                <w:vAlign w:val="center"/>
              </w:tcPr>
            </w:tcPrChange>
          </w:tcPr>
          <w:p w14:paraId="63B96FB6" w14:textId="6622755A" w:rsidR="0079103D" w:rsidDel="00AE6020" w:rsidRDefault="0079103D" w:rsidP="004A1674">
            <w:pPr>
              <w:pStyle w:val="NoSpacing"/>
              <w:rPr>
                <w:ins w:id="134" w:author="Kronsberg, Shari" w:date="2021-04-16T08:59:00Z"/>
              </w:rPr>
            </w:pPr>
            <w:ins w:id="135" w:author="Kronsberg, Shari" w:date="2021-04-16T09:00:00Z">
              <w:r>
                <w:t>84 (6.2)</w:t>
              </w:r>
            </w:ins>
          </w:p>
        </w:tc>
        <w:tc>
          <w:tcPr>
            <w:tcW w:w="1895" w:type="dxa"/>
            <w:vAlign w:val="center"/>
            <w:tcPrChange w:id="136" w:author="Kronsberg, Shari" w:date="2021-04-29T11:25:00Z">
              <w:tcPr>
                <w:tcW w:w="1895" w:type="dxa"/>
                <w:vAlign w:val="center"/>
              </w:tcPr>
            </w:tcPrChange>
          </w:tcPr>
          <w:p w14:paraId="5BFF926D" w14:textId="10C908AB" w:rsidR="0079103D" w:rsidDel="00AE6020" w:rsidRDefault="0079103D" w:rsidP="004A1674">
            <w:pPr>
              <w:pStyle w:val="NoSpacing"/>
              <w:rPr>
                <w:ins w:id="137" w:author="Kronsberg, Shari" w:date="2021-04-16T08:59:00Z"/>
              </w:rPr>
            </w:pPr>
            <w:proofErr w:type="gramStart"/>
            <w:ins w:id="138" w:author="Kronsberg, Shari" w:date="2021-04-16T09:01:00Z">
              <w:r>
                <w:t>124  (</w:t>
              </w:r>
              <w:proofErr w:type="gramEnd"/>
              <w:r>
                <w:t>7.5)</w:t>
              </w:r>
            </w:ins>
          </w:p>
        </w:tc>
        <w:tc>
          <w:tcPr>
            <w:tcW w:w="1080" w:type="dxa"/>
            <w:vAlign w:val="center"/>
            <w:tcPrChange w:id="139" w:author="Kronsberg, Shari" w:date="2021-04-29T11:25:00Z">
              <w:tcPr>
                <w:tcW w:w="1080" w:type="dxa"/>
                <w:vAlign w:val="center"/>
              </w:tcPr>
            </w:tcPrChange>
          </w:tcPr>
          <w:p w14:paraId="76A13C5B" w14:textId="77777777" w:rsidR="0079103D" w:rsidRPr="00ED6F86" w:rsidRDefault="0079103D" w:rsidP="004A1674">
            <w:pPr>
              <w:pStyle w:val="NoSpacing"/>
              <w:rPr>
                <w:ins w:id="140" w:author="Kronsberg, Shari" w:date="2021-04-16T08:59:00Z"/>
                <w:highlight w:val="yellow"/>
              </w:rPr>
            </w:pPr>
          </w:p>
        </w:tc>
        <w:tc>
          <w:tcPr>
            <w:tcW w:w="1440" w:type="dxa"/>
            <w:tcPrChange w:id="141" w:author="Kronsberg, Shari" w:date="2021-04-29T11:25:00Z">
              <w:tcPr>
                <w:tcW w:w="1080" w:type="dxa"/>
              </w:tcPr>
            </w:tcPrChange>
          </w:tcPr>
          <w:p w14:paraId="1BCEF973" w14:textId="36BC0918" w:rsidR="0079103D" w:rsidRPr="00ED6F86" w:rsidRDefault="00D474C5" w:rsidP="004A1674">
            <w:pPr>
              <w:pStyle w:val="NoSpacing"/>
              <w:rPr>
                <w:ins w:id="142" w:author="Kronsberg, Shari" w:date="2021-04-27T21:20:00Z"/>
                <w:highlight w:val="yellow"/>
              </w:rPr>
            </w:pPr>
            <w:ins w:id="143" w:author="Kronsberg, Shari" w:date="2021-04-27T21:55:00Z">
              <w:r>
                <w:rPr>
                  <w:highlight w:val="yellow"/>
                </w:rPr>
                <w:t>3 (1.1)</w:t>
              </w:r>
            </w:ins>
          </w:p>
        </w:tc>
      </w:tr>
      <w:tr w:rsidR="0079103D" w:rsidRPr="00FF2D1E" w14:paraId="60DC86BD" w14:textId="6E446A18" w:rsidTr="0033517B">
        <w:trPr>
          <w:trHeight w:val="144"/>
          <w:trPrChange w:id="144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145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22FE433E" w14:textId="73E64558" w:rsidR="0079103D" w:rsidRPr="00FF2D1E" w:rsidRDefault="0079103D" w:rsidP="004A1674">
            <w:pPr>
              <w:pStyle w:val="NoSpacing"/>
            </w:pPr>
            <w:r>
              <w:rPr>
                <w:iCs/>
              </w:rPr>
              <w:t>Hispanic ethnicity, n (%)</w:t>
            </w:r>
          </w:p>
        </w:tc>
        <w:tc>
          <w:tcPr>
            <w:tcW w:w="2070" w:type="dxa"/>
            <w:vAlign w:val="center"/>
            <w:tcPrChange w:id="146" w:author="Kronsberg, Shari" w:date="2021-04-29T11:25:00Z">
              <w:tcPr>
                <w:tcW w:w="2070" w:type="dxa"/>
                <w:vAlign w:val="center"/>
              </w:tcPr>
            </w:tcPrChange>
          </w:tcPr>
          <w:p w14:paraId="0F667945" w14:textId="49547603" w:rsidR="0079103D" w:rsidRPr="00FF2D1E" w:rsidRDefault="0079103D" w:rsidP="004A1674">
            <w:pPr>
              <w:pStyle w:val="NoSpacing"/>
            </w:pPr>
            <w:ins w:id="147" w:author="Kronsberg, Shari" w:date="2020-12-16T21:48:00Z">
              <w:del w:id="148" w:author="Rade, Jeffrey" w:date="2020-12-29T09:38:00Z">
                <w:r w:rsidDel="00AE6020">
                  <w:delText xml:space="preserve"> </w:delText>
                </w:r>
              </w:del>
            </w:ins>
            <w:ins w:id="149" w:author="Kronsberg, Shari" w:date="2020-12-16T21:49:00Z">
              <w:del w:id="150" w:author="Rade, Jeffrey" w:date="2020-12-29T09:37:00Z">
                <w:r w:rsidDel="00AE6020">
                  <w:delText xml:space="preserve">   </w:delText>
                </w:r>
              </w:del>
            </w:ins>
            <w:r>
              <w:t>34 (</w:t>
            </w:r>
            <w:ins w:id="151" w:author="Kronsberg, Shari" w:date="2020-12-16T21:49:00Z">
              <w:r>
                <w:t xml:space="preserve"> </w:t>
              </w:r>
              <w:del w:id="152" w:author="Rade, Jeffrey" w:date="2020-12-29T09:33:00Z">
                <w:r w:rsidDel="00AE6020">
                  <w:delText xml:space="preserve"> </w:delText>
                </w:r>
              </w:del>
            </w:ins>
            <w:r>
              <w:t>2.8)</w:t>
            </w:r>
          </w:p>
        </w:tc>
        <w:tc>
          <w:tcPr>
            <w:tcW w:w="1895" w:type="dxa"/>
            <w:vAlign w:val="center"/>
            <w:tcPrChange w:id="153" w:author="Kronsberg, Shari" w:date="2021-04-29T11:25:00Z">
              <w:tcPr>
                <w:tcW w:w="1895" w:type="dxa"/>
                <w:vAlign w:val="center"/>
              </w:tcPr>
            </w:tcPrChange>
          </w:tcPr>
          <w:p w14:paraId="64F25B0D" w14:textId="0FE12A96" w:rsidR="0079103D" w:rsidRDefault="0079103D" w:rsidP="004A1674">
            <w:pPr>
              <w:pStyle w:val="NoSpacing"/>
            </w:pPr>
            <w:ins w:id="154" w:author="Kronsberg, Shari" w:date="2020-12-16T21:50:00Z">
              <w:del w:id="155" w:author="Rade, Jeffrey" w:date="2020-12-29T09:38:00Z">
                <w:r w:rsidDel="00AE6020">
                  <w:delText xml:space="preserve"> </w:delText>
                </w:r>
              </w:del>
              <w:del w:id="156" w:author="Rade, Jeffrey" w:date="2020-12-29T09:37:00Z">
                <w:r w:rsidDel="00AE6020">
                  <w:delText xml:space="preserve">   </w:delText>
                </w:r>
              </w:del>
            </w:ins>
            <w:ins w:id="157" w:author="Kronsberg, Shari" w:date="2020-12-16T17:26:00Z">
              <w:r>
                <w:t>58</w:t>
              </w:r>
            </w:ins>
            <w:del w:id="158" w:author="Kronsberg, Shari" w:date="2020-12-16T17:26:00Z">
              <w:r w:rsidDel="00611403">
                <w:delText>34</w:delText>
              </w:r>
            </w:del>
            <w:r>
              <w:t xml:space="preserve"> (</w:t>
            </w:r>
            <w:ins w:id="159" w:author="Kronsberg, Shari" w:date="2020-12-16T17:26:00Z">
              <w:r>
                <w:t>3.9</w:t>
              </w:r>
            </w:ins>
            <w:del w:id="160" w:author="Kronsberg, Shari" w:date="2020-12-16T17:26:00Z">
              <w:r w:rsidDel="00611403">
                <w:delText>2.3</w:delText>
              </w:r>
            </w:del>
            <w:r>
              <w:t>)</w:t>
            </w:r>
          </w:p>
        </w:tc>
        <w:tc>
          <w:tcPr>
            <w:tcW w:w="1080" w:type="dxa"/>
            <w:vAlign w:val="center"/>
            <w:tcPrChange w:id="161" w:author="Kronsberg, Shari" w:date="2021-04-29T11:25:00Z">
              <w:tcPr>
                <w:tcW w:w="1080" w:type="dxa"/>
                <w:vAlign w:val="center"/>
              </w:tcPr>
            </w:tcPrChange>
          </w:tcPr>
          <w:p w14:paraId="620E7CF4" w14:textId="6203601C" w:rsidR="0079103D" w:rsidRDefault="0079103D" w:rsidP="004A1674">
            <w:pPr>
              <w:pStyle w:val="NoSpacing"/>
            </w:pPr>
            <w:ins w:id="162" w:author="Kronsberg, Shari" w:date="2020-12-16T21:50:00Z">
              <w:r>
                <w:t xml:space="preserve">  </w:t>
              </w:r>
            </w:ins>
            <w:r>
              <w:t>0.</w:t>
            </w:r>
            <w:ins w:id="163" w:author="Kronsberg, Shari" w:date="2020-12-20T21:38:00Z">
              <w:r>
                <w:t>1416</w:t>
              </w:r>
            </w:ins>
            <w:del w:id="164" w:author="Kronsberg, Shari" w:date="2020-12-20T21:38:00Z">
              <w:r w:rsidDel="001957BB">
                <w:delText>1729</w:delText>
              </w:r>
            </w:del>
          </w:p>
        </w:tc>
        <w:tc>
          <w:tcPr>
            <w:tcW w:w="1440" w:type="dxa"/>
            <w:tcPrChange w:id="165" w:author="Kronsberg, Shari" w:date="2021-04-29T11:25:00Z">
              <w:tcPr>
                <w:tcW w:w="1080" w:type="dxa"/>
              </w:tcPr>
            </w:tcPrChange>
          </w:tcPr>
          <w:p w14:paraId="51A71932" w14:textId="2E0AA15B" w:rsidR="0079103D" w:rsidRDefault="00D474C5" w:rsidP="004A1674">
            <w:pPr>
              <w:pStyle w:val="NoSpacing"/>
              <w:rPr>
                <w:ins w:id="166" w:author="Kronsberg, Shari" w:date="2021-04-27T21:20:00Z"/>
              </w:rPr>
            </w:pPr>
            <w:ins w:id="167" w:author="Kronsberg, Shari" w:date="2021-04-27T21:55:00Z">
              <w:r>
                <w:t>9 (3.9)</w:t>
              </w:r>
            </w:ins>
          </w:p>
        </w:tc>
      </w:tr>
      <w:tr w:rsidR="0079103D" w:rsidRPr="00FF2D1E" w14:paraId="57BF850D" w14:textId="127E8462" w:rsidTr="0033517B">
        <w:trPr>
          <w:trHeight w:val="144"/>
          <w:trPrChange w:id="168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169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49E05B17" w14:textId="58EE3307" w:rsidR="0079103D" w:rsidRPr="00FF2D1E" w:rsidRDefault="0079103D" w:rsidP="004A1674">
            <w:pPr>
              <w:pStyle w:val="NoSpacing"/>
            </w:pPr>
            <w:r w:rsidRPr="00FF2D1E">
              <w:t>BMI (kg/m</w:t>
            </w:r>
            <w:r w:rsidRPr="00FF2D1E">
              <w:rPr>
                <w:vertAlign w:val="superscript"/>
              </w:rPr>
              <w:t>2</w:t>
            </w:r>
            <w:r w:rsidRPr="00FF2D1E">
              <w:t xml:space="preserve">), </w:t>
            </w:r>
            <w:del w:id="170" w:author="Kronsberg, Shari" w:date="2020-12-16T17:42:00Z">
              <w:r w:rsidRPr="00FF2D1E" w:rsidDel="001F17E9">
                <w:delText>median [IQR]</w:delText>
              </w:r>
            </w:del>
            <w:ins w:id="171" w:author="Kronsberg, Shari" w:date="2020-12-16T17:42:00Z">
              <w:r>
                <w:t>mean (SD)</w:t>
              </w:r>
            </w:ins>
          </w:p>
        </w:tc>
        <w:tc>
          <w:tcPr>
            <w:tcW w:w="2070" w:type="dxa"/>
            <w:vAlign w:val="center"/>
            <w:tcPrChange w:id="172" w:author="Kronsberg, Shari" w:date="2021-04-29T11:25:00Z">
              <w:tcPr>
                <w:tcW w:w="2070" w:type="dxa"/>
                <w:vAlign w:val="center"/>
              </w:tcPr>
            </w:tcPrChange>
          </w:tcPr>
          <w:p w14:paraId="3F136D7A" w14:textId="740122E5" w:rsidR="0079103D" w:rsidRPr="00FF2D1E" w:rsidRDefault="0079103D" w:rsidP="004A1674">
            <w:pPr>
              <w:pStyle w:val="NoSpacing"/>
            </w:pPr>
            <w:ins w:id="173" w:author="Kronsberg, Shari" w:date="2020-12-16T20:24:00Z">
              <w:r>
                <w:t>28.8 (5.4)</w:t>
              </w:r>
            </w:ins>
            <w:del w:id="174" w:author="Kronsberg, Shari" w:date="2020-12-16T17:41:00Z">
              <w:r w:rsidRPr="00FF2D1E" w:rsidDel="001F17E9">
                <w:delText>2</w:delText>
              </w:r>
              <w:r w:rsidDel="001F17E9">
                <w:delText>8.2</w:delText>
              </w:r>
              <w:r w:rsidRPr="00FF2D1E" w:rsidDel="001F17E9">
                <w:delText xml:space="preserve"> [2</w:delText>
              </w:r>
              <w:r w:rsidDel="001F17E9">
                <w:delText>5.1</w:delText>
              </w:r>
              <w:r w:rsidRPr="00FF2D1E" w:rsidDel="001F17E9">
                <w:delText xml:space="preserve">, </w:delText>
              </w:r>
              <w:r w:rsidDel="001F17E9">
                <w:delText>31.6</w:delText>
              </w:r>
              <w:r w:rsidRPr="00FF2D1E" w:rsidDel="001F17E9">
                <w:delText>]</w:delText>
              </w:r>
            </w:del>
          </w:p>
        </w:tc>
        <w:tc>
          <w:tcPr>
            <w:tcW w:w="1895" w:type="dxa"/>
            <w:vAlign w:val="center"/>
            <w:tcPrChange w:id="175" w:author="Kronsberg, Shari" w:date="2021-04-29T11:25:00Z">
              <w:tcPr>
                <w:tcW w:w="1895" w:type="dxa"/>
                <w:vAlign w:val="center"/>
              </w:tcPr>
            </w:tcPrChange>
          </w:tcPr>
          <w:p w14:paraId="3953B1AE" w14:textId="4E7D6CE5" w:rsidR="0079103D" w:rsidRPr="00FF2D1E" w:rsidRDefault="0079103D" w:rsidP="004A1674">
            <w:pPr>
              <w:pStyle w:val="NoSpacing"/>
            </w:pPr>
            <w:ins w:id="176" w:author="Kronsberg, Shari" w:date="2020-12-16T20:25:00Z">
              <w:r>
                <w:t>28.0 (5.5)</w:t>
              </w:r>
            </w:ins>
            <w:del w:id="177" w:author="Kronsberg, Shari" w:date="2020-12-16T17:42:00Z">
              <w:r w:rsidRPr="00FF2D1E" w:rsidDel="001F17E9">
                <w:delText>2</w:delText>
              </w:r>
              <w:r w:rsidDel="001F17E9">
                <w:delText>7.1</w:delText>
              </w:r>
              <w:r w:rsidRPr="00FF2D1E" w:rsidDel="001F17E9">
                <w:delText xml:space="preserve"> [24.</w:delText>
              </w:r>
            </w:del>
            <w:del w:id="178" w:author="Kronsberg, Shari" w:date="2020-12-16T17:27:00Z">
              <w:r w:rsidDel="00611403">
                <w:delText>2</w:delText>
              </w:r>
            </w:del>
            <w:del w:id="179" w:author="Kronsberg, Shari" w:date="2020-12-16T17:42:00Z">
              <w:r w:rsidRPr="00FF2D1E" w:rsidDel="001F17E9">
                <w:delText>, 3</w:delText>
              </w:r>
              <w:r w:rsidDel="001F17E9">
                <w:delText>0.8</w:delText>
              </w:r>
              <w:r w:rsidRPr="00FF2D1E" w:rsidDel="001F17E9">
                <w:delText>]</w:delText>
              </w:r>
            </w:del>
          </w:p>
        </w:tc>
        <w:tc>
          <w:tcPr>
            <w:tcW w:w="1080" w:type="dxa"/>
            <w:vAlign w:val="center"/>
            <w:tcPrChange w:id="180" w:author="Kronsberg, Shari" w:date="2021-04-29T11:25:00Z">
              <w:tcPr>
                <w:tcW w:w="1080" w:type="dxa"/>
                <w:vAlign w:val="center"/>
              </w:tcPr>
            </w:tcPrChange>
          </w:tcPr>
          <w:p w14:paraId="45C5FE74" w14:textId="16185CC0" w:rsidR="0079103D" w:rsidRPr="00FF2D1E" w:rsidRDefault="0079103D" w:rsidP="004A1674">
            <w:pPr>
              <w:pStyle w:val="NoSpacing"/>
            </w:pPr>
            <w:r>
              <w:t>&lt;0.0001</w:t>
            </w:r>
          </w:p>
        </w:tc>
        <w:tc>
          <w:tcPr>
            <w:tcW w:w="1440" w:type="dxa"/>
            <w:tcPrChange w:id="181" w:author="Kronsberg, Shari" w:date="2021-04-29T11:25:00Z">
              <w:tcPr>
                <w:tcW w:w="1080" w:type="dxa"/>
              </w:tcPr>
            </w:tcPrChange>
          </w:tcPr>
          <w:p w14:paraId="1AA968B0" w14:textId="1ACC2119" w:rsidR="0079103D" w:rsidRDefault="00D474C5" w:rsidP="004A1674">
            <w:pPr>
              <w:pStyle w:val="NoSpacing"/>
              <w:rPr>
                <w:ins w:id="182" w:author="Kronsberg, Shari" w:date="2021-04-27T21:20:00Z"/>
              </w:rPr>
            </w:pPr>
            <w:ins w:id="183" w:author="Kronsberg, Shari" w:date="2021-04-27T21:55:00Z">
              <w:r>
                <w:t>28.4 (5.6</w:t>
              </w:r>
            </w:ins>
            <w:ins w:id="184" w:author="Kronsberg, Shari" w:date="2021-04-27T21:56:00Z">
              <w:r>
                <w:t>)</w:t>
              </w:r>
            </w:ins>
          </w:p>
        </w:tc>
      </w:tr>
      <w:tr w:rsidR="0079103D" w:rsidRPr="00FF2D1E" w14:paraId="5D815CD3" w14:textId="7021ED8B" w:rsidTr="0033517B">
        <w:trPr>
          <w:trHeight w:val="144"/>
          <w:ins w:id="185" w:author="Rade, Jeffrey" w:date="2021-03-05T12:32:00Z"/>
          <w:trPrChange w:id="186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187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45FDE72C" w14:textId="23A1EDF1" w:rsidR="0079103D" w:rsidRDefault="0079103D" w:rsidP="004A1674">
            <w:pPr>
              <w:pStyle w:val="NoSpacing"/>
              <w:rPr>
                <w:ins w:id="188" w:author="Rade, Jeffrey" w:date="2021-03-05T12:32:00Z"/>
              </w:rPr>
            </w:pPr>
            <w:ins w:id="189" w:author="Rade, Jeffrey" w:date="2021-03-06T10:31:00Z">
              <w:r>
                <w:t>eGFR (mL/min/1.73 m</w:t>
              </w:r>
              <w:r w:rsidRPr="001B6475">
                <w:rPr>
                  <w:vertAlign w:val="superscript"/>
                </w:rPr>
                <w:t>2</w:t>
              </w:r>
              <w:r>
                <w:t>), mean (SD)</w:t>
              </w:r>
            </w:ins>
          </w:p>
        </w:tc>
        <w:tc>
          <w:tcPr>
            <w:tcW w:w="2070" w:type="dxa"/>
            <w:tcPrChange w:id="190" w:author="Kronsberg, Shari" w:date="2021-04-29T11:25:00Z">
              <w:tcPr>
                <w:tcW w:w="2070" w:type="dxa"/>
              </w:tcPr>
            </w:tcPrChange>
          </w:tcPr>
          <w:p w14:paraId="389A6897" w14:textId="169DC12E" w:rsidR="0079103D" w:rsidDel="00E6053D" w:rsidRDefault="0079103D" w:rsidP="004A1674">
            <w:pPr>
              <w:pStyle w:val="NoSpacing"/>
              <w:rPr>
                <w:ins w:id="191" w:author="Rade, Jeffrey" w:date="2021-03-05T12:32:00Z"/>
              </w:rPr>
            </w:pPr>
            <w:ins w:id="192" w:author="Rade, Jeffrey" w:date="2021-03-06T10:31:00Z">
              <w:r>
                <w:t>76.0 (16.8)</w:t>
              </w:r>
            </w:ins>
          </w:p>
        </w:tc>
        <w:tc>
          <w:tcPr>
            <w:tcW w:w="1895" w:type="dxa"/>
            <w:tcPrChange w:id="193" w:author="Kronsberg, Shari" w:date="2021-04-29T11:25:00Z">
              <w:tcPr>
                <w:tcW w:w="1895" w:type="dxa"/>
              </w:tcPr>
            </w:tcPrChange>
          </w:tcPr>
          <w:p w14:paraId="16AB337D" w14:textId="134C7667" w:rsidR="0079103D" w:rsidDel="00E6053D" w:rsidRDefault="0079103D" w:rsidP="004A1674">
            <w:pPr>
              <w:pStyle w:val="NoSpacing"/>
              <w:rPr>
                <w:ins w:id="194" w:author="Rade, Jeffrey" w:date="2021-03-05T12:32:00Z"/>
              </w:rPr>
            </w:pPr>
            <w:ins w:id="195" w:author="Rade, Jeffrey" w:date="2021-03-06T10:31:00Z">
              <w:r>
                <w:t>80.8 (15.8)</w:t>
              </w:r>
            </w:ins>
          </w:p>
        </w:tc>
        <w:tc>
          <w:tcPr>
            <w:tcW w:w="1080" w:type="dxa"/>
            <w:tcPrChange w:id="196" w:author="Kronsberg, Shari" w:date="2021-04-29T11:25:00Z">
              <w:tcPr>
                <w:tcW w:w="1080" w:type="dxa"/>
              </w:tcPr>
            </w:tcPrChange>
          </w:tcPr>
          <w:p w14:paraId="40E2F297" w14:textId="490F7B08" w:rsidR="0079103D" w:rsidRDefault="0079103D" w:rsidP="004A1674">
            <w:pPr>
              <w:pStyle w:val="NoSpacing"/>
              <w:rPr>
                <w:ins w:id="197" w:author="Rade, Jeffrey" w:date="2021-03-05T12:32:00Z"/>
              </w:rPr>
            </w:pPr>
            <w:ins w:id="198" w:author="Rade, Jeffrey" w:date="2021-03-06T10:31:00Z">
              <w:r>
                <w:t>&lt;0.0001</w:t>
              </w:r>
            </w:ins>
          </w:p>
        </w:tc>
        <w:tc>
          <w:tcPr>
            <w:tcW w:w="1440" w:type="dxa"/>
            <w:tcPrChange w:id="199" w:author="Kronsberg, Shari" w:date="2021-04-29T11:25:00Z">
              <w:tcPr>
                <w:tcW w:w="1080" w:type="dxa"/>
              </w:tcPr>
            </w:tcPrChange>
          </w:tcPr>
          <w:p w14:paraId="60A2E3E2" w14:textId="48D82CCF" w:rsidR="0079103D" w:rsidRDefault="008F7652" w:rsidP="004A1674">
            <w:pPr>
              <w:pStyle w:val="NoSpacing"/>
              <w:rPr>
                <w:ins w:id="200" w:author="Kronsberg, Shari" w:date="2021-04-27T21:20:00Z"/>
              </w:rPr>
            </w:pPr>
            <w:ins w:id="201" w:author="Kronsberg, Shari" w:date="2021-04-29T11:24:00Z">
              <w:r>
                <w:t xml:space="preserve">71.4 </w:t>
              </w:r>
            </w:ins>
            <w:ins w:id="202" w:author="Kronsberg, Shari" w:date="2021-04-29T11:25:00Z">
              <w:r>
                <w:t>(</w:t>
              </w:r>
              <w:r w:rsidR="0033517B">
                <w:t>19.2)</w:t>
              </w:r>
            </w:ins>
          </w:p>
        </w:tc>
      </w:tr>
      <w:tr w:rsidR="0079103D" w:rsidRPr="00FF2D1E" w14:paraId="286898EF" w14:textId="640D2EA4" w:rsidTr="0033517B">
        <w:trPr>
          <w:trHeight w:val="144"/>
          <w:trPrChange w:id="203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204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741F87AC" w14:textId="7178887F" w:rsidR="0079103D" w:rsidRPr="00FF2D1E" w:rsidRDefault="0079103D" w:rsidP="004A1674">
            <w:pPr>
              <w:pStyle w:val="NoSpacing"/>
              <w:rPr>
                <w:iCs/>
              </w:rPr>
            </w:pPr>
            <w:r>
              <w:t>C</w:t>
            </w:r>
            <w:del w:id="205" w:author="Kronsberg, Shari" w:date="2020-12-16T21:36:00Z">
              <w:r w:rsidDel="00E6053D">
                <w:delText>urrent c</w:delText>
              </w:r>
            </w:del>
            <w:r>
              <w:t>igarette</w:t>
            </w:r>
            <w:r w:rsidRPr="00FF2D1E">
              <w:t xml:space="preserve"> use, n (%)</w:t>
            </w:r>
          </w:p>
        </w:tc>
        <w:tc>
          <w:tcPr>
            <w:tcW w:w="2070" w:type="dxa"/>
            <w:vAlign w:val="center"/>
            <w:tcPrChange w:id="206" w:author="Kronsberg, Shari" w:date="2021-04-29T11:25:00Z">
              <w:tcPr>
                <w:tcW w:w="2070" w:type="dxa"/>
                <w:vAlign w:val="center"/>
              </w:tcPr>
            </w:tcPrChange>
          </w:tcPr>
          <w:p w14:paraId="78A4CFE3" w14:textId="1DF92ABE" w:rsidR="0079103D" w:rsidRDefault="0079103D" w:rsidP="004A1674">
            <w:pPr>
              <w:pStyle w:val="NoSpacing"/>
            </w:pPr>
            <w:del w:id="207" w:author="Kronsberg, Shari" w:date="2020-12-16T21:41:00Z">
              <w:r w:rsidDel="00E6053D">
                <w:delText>90 (</w:delText>
              </w:r>
            </w:del>
            <w:del w:id="208" w:author="Kronsberg, Shari" w:date="2020-12-16T17:40:00Z">
              <w:r w:rsidDel="001F17E9">
                <w:delText>7.4</w:delText>
              </w:r>
            </w:del>
            <w:del w:id="209" w:author="Kronsberg, Shari" w:date="2020-12-16T21:41:00Z">
              <w:r w:rsidDel="00E6053D">
                <w:delText>)</w:delText>
              </w:r>
            </w:del>
          </w:p>
        </w:tc>
        <w:tc>
          <w:tcPr>
            <w:tcW w:w="1895" w:type="dxa"/>
            <w:vAlign w:val="center"/>
            <w:tcPrChange w:id="210" w:author="Kronsberg, Shari" w:date="2021-04-29T11:25:00Z">
              <w:tcPr>
                <w:tcW w:w="1895" w:type="dxa"/>
                <w:vAlign w:val="center"/>
              </w:tcPr>
            </w:tcPrChange>
          </w:tcPr>
          <w:p w14:paraId="18D28CC5" w14:textId="2D18C5AD" w:rsidR="0079103D" w:rsidRDefault="0079103D" w:rsidP="004A1674">
            <w:pPr>
              <w:pStyle w:val="NoSpacing"/>
            </w:pPr>
            <w:del w:id="211" w:author="Kronsberg, Shari" w:date="2020-12-16T21:41:00Z">
              <w:r w:rsidDel="00E6053D">
                <w:delText>138 (</w:delText>
              </w:r>
            </w:del>
            <w:del w:id="212" w:author="Kronsberg, Shari" w:date="2020-12-16T17:40:00Z">
              <w:r w:rsidDel="001F17E9">
                <w:delText>9.3</w:delText>
              </w:r>
            </w:del>
            <w:del w:id="213" w:author="Kronsberg, Shari" w:date="2020-12-16T21:41:00Z">
              <w:r w:rsidDel="00E6053D">
                <w:delText>)</w:delText>
              </w:r>
            </w:del>
          </w:p>
        </w:tc>
        <w:tc>
          <w:tcPr>
            <w:tcW w:w="1080" w:type="dxa"/>
            <w:vAlign w:val="center"/>
            <w:tcPrChange w:id="214" w:author="Kronsberg, Shari" w:date="2021-04-29T11:25:00Z">
              <w:tcPr>
                <w:tcW w:w="1080" w:type="dxa"/>
                <w:vAlign w:val="center"/>
              </w:tcPr>
            </w:tcPrChange>
          </w:tcPr>
          <w:p w14:paraId="49C512A1" w14:textId="2152CD65" w:rsidR="0079103D" w:rsidRDefault="0079103D" w:rsidP="004A1674">
            <w:pPr>
              <w:pStyle w:val="NoSpacing"/>
            </w:pPr>
            <w:ins w:id="215" w:author="Kronsberg, Shari" w:date="2020-12-16T21:44:00Z">
              <w:r>
                <w:t>0.2472</w:t>
              </w:r>
            </w:ins>
            <w:del w:id="216" w:author="Kronsberg, Shari" w:date="2020-12-16T17:39:00Z">
              <w:r w:rsidDel="001F17E9">
                <w:delText>0</w:delText>
              </w:r>
            </w:del>
            <w:del w:id="217" w:author="Kronsberg, Shari" w:date="2020-12-16T17:38:00Z">
              <w:r w:rsidDel="001F17E9">
                <w:delText>.1035</w:delText>
              </w:r>
            </w:del>
          </w:p>
        </w:tc>
        <w:tc>
          <w:tcPr>
            <w:tcW w:w="1440" w:type="dxa"/>
            <w:tcPrChange w:id="218" w:author="Kronsberg, Shari" w:date="2021-04-29T11:25:00Z">
              <w:tcPr>
                <w:tcW w:w="1080" w:type="dxa"/>
              </w:tcPr>
            </w:tcPrChange>
          </w:tcPr>
          <w:p w14:paraId="68C325BD" w14:textId="77777777" w:rsidR="0079103D" w:rsidRDefault="0079103D" w:rsidP="004A1674">
            <w:pPr>
              <w:pStyle w:val="NoSpacing"/>
              <w:rPr>
                <w:ins w:id="219" w:author="Kronsberg, Shari" w:date="2021-04-27T21:20:00Z"/>
              </w:rPr>
            </w:pPr>
          </w:p>
        </w:tc>
      </w:tr>
      <w:tr w:rsidR="0079103D" w:rsidRPr="00FF2D1E" w14:paraId="43050CE5" w14:textId="218BAD89" w:rsidTr="0033517B">
        <w:trPr>
          <w:trHeight w:val="144"/>
          <w:ins w:id="220" w:author="Kronsberg, Shari" w:date="2020-12-16T21:51:00Z"/>
          <w:trPrChange w:id="221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222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1598E04C" w14:textId="69D0782D" w:rsidR="0079103D" w:rsidRDefault="0079103D" w:rsidP="004A1674">
            <w:pPr>
              <w:pStyle w:val="NoSpacing"/>
              <w:rPr>
                <w:ins w:id="223" w:author="Kronsberg, Shari" w:date="2020-12-16T21:51:00Z"/>
              </w:rPr>
            </w:pPr>
            <w:ins w:id="224" w:author="Kronsberg, Shari" w:date="2020-12-16T22:08:00Z">
              <w:r>
                <w:rPr>
                  <w:iCs/>
                </w:rPr>
                <w:t xml:space="preserve">    Current</w:t>
              </w:r>
            </w:ins>
          </w:p>
        </w:tc>
        <w:tc>
          <w:tcPr>
            <w:tcW w:w="2070" w:type="dxa"/>
            <w:vAlign w:val="center"/>
            <w:tcPrChange w:id="225" w:author="Kronsberg, Shari" w:date="2021-04-29T11:25:00Z">
              <w:tcPr>
                <w:tcW w:w="2070" w:type="dxa"/>
                <w:vAlign w:val="center"/>
              </w:tcPr>
            </w:tcPrChange>
          </w:tcPr>
          <w:p w14:paraId="24E17C2F" w14:textId="7D9F417E" w:rsidR="0079103D" w:rsidDel="00E6053D" w:rsidRDefault="0079103D" w:rsidP="004A1674">
            <w:pPr>
              <w:pStyle w:val="NoSpacing"/>
              <w:rPr>
                <w:ins w:id="226" w:author="Kronsberg, Shari" w:date="2020-12-16T21:51:00Z"/>
              </w:rPr>
            </w:pPr>
            <w:ins w:id="227" w:author="Kronsberg, Shari" w:date="2020-12-16T22:08:00Z">
              <w:del w:id="228" w:author="Rade, Jeffrey" w:date="2020-12-29T09:37:00Z">
                <w:r w:rsidDel="00AE6020">
                  <w:delText xml:space="preserve">    </w:delText>
                </w:r>
              </w:del>
              <w:r>
                <w:t>90 (</w:t>
              </w:r>
              <w:del w:id="229" w:author="Rade, Jeffrey" w:date="2020-12-29T09:39:00Z">
                <w:r w:rsidDel="00AE6020">
                  <w:delText xml:space="preserve"> </w:delText>
                </w:r>
              </w:del>
              <w:del w:id="230" w:author="Rade, Jeffrey" w:date="2020-12-29T09:34:00Z">
                <w:r w:rsidDel="00AE6020">
                  <w:delText xml:space="preserve"> </w:delText>
                </w:r>
              </w:del>
              <w:r>
                <w:t>6.6)</w:t>
              </w:r>
            </w:ins>
          </w:p>
        </w:tc>
        <w:tc>
          <w:tcPr>
            <w:tcW w:w="1895" w:type="dxa"/>
            <w:vAlign w:val="center"/>
            <w:tcPrChange w:id="231" w:author="Kronsberg, Shari" w:date="2021-04-29T11:25:00Z">
              <w:tcPr>
                <w:tcW w:w="1895" w:type="dxa"/>
                <w:vAlign w:val="center"/>
              </w:tcPr>
            </w:tcPrChange>
          </w:tcPr>
          <w:p w14:paraId="7965CFDE" w14:textId="61A0839F" w:rsidR="0079103D" w:rsidDel="00E6053D" w:rsidRDefault="0079103D" w:rsidP="004A1674">
            <w:pPr>
              <w:pStyle w:val="NoSpacing"/>
              <w:rPr>
                <w:ins w:id="232" w:author="Kronsberg, Shari" w:date="2020-12-16T21:51:00Z"/>
              </w:rPr>
            </w:pPr>
            <w:ins w:id="233" w:author="Kronsberg, Shari" w:date="2020-12-16T22:08:00Z">
              <w:del w:id="234" w:author="Rade, Jeffrey" w:date="2020-12-29T09:38:00Z">
                <w:r w:rsidDel="00AE6020">
                  <w:delText xml:space="preserve">  </w:delText>
                </w:r>
              </w:del>
              <w:r>
                <w:t>138 (</w:t>
              </w:r>
              <w:del w:id="235" w:author="Rade, Jeffrey" w:date="2020-12-29T09:33:00Z">
                <w:r w:rsidDel="00AE6020">
                  <w:delText xml:space="preserve"> </w:delText>
                </w:r>
              </w:del>
              <w:del w:id="236" w:author="Rade, Jeffrey" w:date="2020-12-29T09:39:00Z">
                <w:r w:rsidDel="00AE6020">
                  <w:delText xml:space="preserve"> </w:delText>
                </w:r>
              </w:del>
              <w:r>
                <w:t>8.2)</w:t>
              </w:r>
            </w:ins>
          </w:p>
        </w:tc>
        <w:tc>
          <w:tcPr>
            <w:tcW w:w="1080" w:type="dxa"/>
            <w:vAlign w:val="center"/>
            <w:tcPrChange w:id="237" w:author="Kronsberg, Shari" w:date="2021-04-29T11:25:00Z">
              <w:tcPr>
                <w:tcW w:w="1080" w:type="dxa"/>
                <w:vAlign w:val="center"/>
              </w:tcPr>
            </w:tcPrChange>
          </w:tcPr>
          <w:p w14:paraId="51E46BB6" w14:textId="77777777" w:rsidR="0079103D" w:rsidRDefault="0079103D" w:rsidP="004A1674">
            <w:pPr>
              <w:pStyle w:val="NoSpacing"/>
              <w:rPr>
                <w:ins w:id="238" w:author="Kronsberg, Shari" w:date="2020-12-16T21:51:00Z"/>
              </w:rPr>
            </w:pPr>
          </w:p>
        </w:tc>
        <w:tc>
          <w:tcPr>
            <w:tcW w:w="1440" w:type="dxa"/>
            <w:tcPrChange w:id="239" w:author="Kronsberg, Shari" w:date="2021-04-29T11:25:00Z">
              <w:tcPr>
                <w:tcW w:w="1080" w:type="dxa"/>
              </w:tcPr>
            </w:tcPrChange>
          </w:tcPr>
          <w:p w14:paraId="068D2D80" w14:textId="2B6F29A6" w:rsidR="0079103D" w:rsidRDefault="00D474C5" w:rsidP="004A1674">
            <w:pPr>
              <w:pStyle w:val="NoSpacing"/>
              <w:rPr>
                <w:ins w:id="240" w:author="Kronsberg, Shari" w:date="2021-04-27T21:20:00Z"/>
              </w:rPr>
            </w:pPr>
            <w:ins w:id="241" w:author="Kronsberg, Shari" w:date="2021-04-27T21:56:00Z">
              <w:r>
                <w:t>27 (9.8)</w:t>
              </w:r>
            </w:ins>
          </w:p>
        </w:tc>
      </w:tr>
      <w:tr w:rsidR="0079103D" w:rsidRPr="00FF2D1E" w14:paraId="412DBA82" w14:textId="71173AF9" w:rsidTr="0033517B">
        <w:trPr>
          <w:trHeight w:val="144"/>
          <w:ins w:id="242" w:author="Kronsberg, Shari" w:date="2020-12-16T21:35:00Z"/>
          <w:trPrChange w:id="243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244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51E38A9C" w14:textId="65E6468C" w:rsidR="0079103D" w:rsidRDefault="0079103D" w:rsidP="004A1674">
            <w:pPr>
              <w:pStyle w:val="NoSpacing"/>
              <w:rPr>
                <w:ins w:id="245" w:author="Kronsberg, Shari" w:date="2020-12-16T21:35:00Z"/>
                <w:iCs/>
              </w:rPr>
            </w:pPr>
            <w:ins w:id="246" w:author="Kronsberg, Shari" w:date="2020-12-16T22:08:00Z">
              <w:r>
                <w:rPr>
                  <w:iCs/>
                </w:rPr>
                <w:t xml:space="preserve">    Former   </w:t>
              </w:r>
            </w:ins>
          </w:p>
        </w:tc>
        <w:tc>
          <w:tcPr>
            <w:tcW w:w="2070" w:type="dxa"/>
            <w:vAlign w:val="center"/>
            <w:tcPrChange w:id="247" w:author="Kronsberg, Shari" w:date="2021-04-29T11:25:00Z">
              <w:tcPr>
                <w:tcW w:w="2070" w:type="dxa"/>
                <w:vAlign w:val="center"/>
              </w:tcPr>
            </w:tcPrChange>
          </w:tcPr>
          <w:p w14:paraId="21496B6C" w14:textId="4E2D5641" w:rsidR="0079103D" w:rsidRDefault="0079103D" w:rsidP="004A1674">
            <w:pPr>
              <w:pStyle w:val="NoSpacing"/>
              <w:rPr>
                <w:ins w:id="248" w:author="Kronsberg, Shari" w:date="2020-12-16T21:35:00Z"/>
              </w:rPr>
            </w:pPr>
            <w:ins w:id="249" w:author="Kronsberg, Shari" w:date="2020-12-16T22:08:00Z">
              <w:del w:id="250" w:author="Rade, Jeffrey" w:date="2020-12-29T09:38:00Z">
                <w:r w:rsidDel="00AE6020">
                  <w:delText xml:space="preserve">    </w:delText>
                </w:r>
              </w:del>
              <w:r>
                <w:t>47 (</w:t>
              </w:r>
              <w:del w:id="251" w:author="Rade, Jeffrey" w:date="2020-12-29T09:39:00Z">
                <w:r w:rsidDel="00AE6020">
                  <w:delText xml:space="preserve"> </w:delText>
                </w:r>
              </w:del>
              <w:del w:id="252" w:author="Rade, Jeffrey" w:date="2020-12-29T09:34:00Z">
                <w:r w:rsidDel="00AE6020">
                  <w:delText xml:space="preserve"> </w:delText>
                </w:r>
              </w:del>
              <w:r>
                <w:t>3.5)</w:t>
              </w:r>
            </w:ins>
          </w:p>
        </w:tc>
        <w:tc>
          <w:tcPr>
            <w:tcW w:w="1895" w:type="dxa"/>
            <w:vAlign w:val="center"/>
            <w:tcPrChange w:id="253" w:author="Kronsberg, Shari" w:date="2021-04-29T11:25:00Z">
              <w:tcPr>
                <w:tcW w:w="1895" w:type="dxa"/>
                <w:vAlign w:val="center"/>
              </w:tcPr>
            </w:tcPrChange>
          </w:tcPr>
          <w:p w14:paraId="18AAE587" w14:textId="3C52DCF2" w:rsidR="0079103D" w:rsidRDefault="0079103D" w:rsidP="004A1674">
            <w:pPr>
              <w:pStyle w:val="NoSpacing"/>
              <w:rPr>
                <w:ins w:id="254" w:author="Kronsberg, Shari" w:date="2020-12-16T21:35:00Z"/>
              </w:rPr>
            </w:pPr>
            <w:ins w:id="255" w:author="Kronsberg, Shari" w:date="2020-12-16T22:08:00Z">
              <w:del w:id="256" w:author="Rade, Jeffrey" w:date="2020-12-29T09:38:00Z">
                <w:r w:rsidDel="00AE6020">
                  <w:delText xml:space="preserve">    </w:delText>
                </w:r>
              </w:del>
              <w:r>
                <w:t>54 (</w:t>
              </w:r>
              <w:del w:id="257" w:author="Rade, Jeffrey" w:date="2020-12-29T09:39:00Z">
                <w:r w:rsidDel="00AE6020">
                  <w:delText xml:space="preserve"> </w:delText>
                </w:r>
              </w:del>
              <w:del w:id="258" w:author="Rade, Jeffrey" w:date="2020-12-29T09:33:00Z">
                <w:r w:rsidDel="00AE6020">
                  <w:delText xml:space="preserve"> </w:delText>
                </w:r>
              </w:del>
              <w:r>
                <w:t>3.2)</w:t>
              </w:r>
            </w:ins>
          </w:p>
        </w:tc>
        <w:tc>
          <w:tcPr>
            <w:tcW w:w="1080" w:type="dxa"/>
            <w:vAlign w:val="center"/>
            <w:tcPrChange w:id="259" w:author="Kronsberg, Shari" w:date="2021-04-29T11:25:00Z">
              <w:tcPr>
                <w:tcW w:w="1080" w:type="dxa"/>
                <w:vAlign w:val="center"/>
              </w:tcPr>
            </w:tcPrChange>
          </w:tcPr>
          <w:p w14:paraId="6F3436F8" w14:textId="77777777" w:rsidR="0079103D" w:rsidRDefault="0079103D" w:rsidP="004A1674">
            <w:pPr>
              <w:pStyle w:val="NoSpacing"/>
              <w:rPr>
                <w:ins w:id="260" w:author="Kronsberg, Shari" w:date="2020-12-16T21:35:00Z"/>
              </w:rPr>
            </w:pPr>
          </w:p>
        </w:tc>
        <w:tc>
          <w:tcPr>
            <w:tcW w:w="1440" w:type="dxa"/>
            <w:tcPrChange w:id="261" w:author="Kronsberg, Shari" w:date="2021-04-29T11:25:00Z">
              <w:tcPr>
                <w:tcW w:w="1080" w:type="dxa"/>
              </w:tcPr>
            </w:tcPrChange>
          </w:tcPr>
          <w:p w14:paraId="233E5A7F" w14:textId="344FEDD1" w:rsidR="0079103D" w:rsidRDefault="00D474C5" w:rsidP="004A1674">
            <w:pPr>
              <w:pStyle w:val="NoSpacing"/>
              <w:rPr>
                <w:ins w:id="262" w:author="Kronsberg, Shari" w:date="2021-04-27T21:20:00Z"/>
              </w:rPr>
            </w:pPr>
            <w:ins w:id="263" w:author="Kronsberg, Shari" w:date="2021-04-27T21:56:00Z">
              <w:r>
                <w:t>14 (5.1)</w:t>
              </w:r>
            </w:ins>
          </w:p>
        </w:tc>
      </w:tr>
      <w:tr w:rsidR="0079103D" w:rsidRPr="00FF2D1E" w14:paraId="166B4256" w14:textId="2A226D50" w:rsidTr="0033517B">
        <w:trPr>
          <w:trHeight w:val="144"/>
          <w:ins w:id="264" w:author="Kronsberg, Shari" w:date="2020-12-16T21:34:00Z"/>
          <w:trPrChange w:id="265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266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040113BE" w14:textId="51F307E1" w:rsidR="0079103D" w:rsidRDefault="0079103D" w:rsidP="004A1674">
            <w:pPr>
              <w:pStyle w:val="NoSpacing"/>
              <w:rPr>
                <w:ins w:id="267" w:author="Kronsberg, Shari" w:date="2020-12-16T21:34:00Z"/>
                <w:iCs/>
              </w:rPr>
            </w:pPr>
            <w:ins w:id="268" w:author="Kronsberg, Shari" w:date="2020-12-16T22:08:00Z">
              <w:r>
                <w:rPr>
                  <w:iCs/>
                </w:rPr>
                <w:t xml:space="preserve">    Never</w:t>
              </w:r>
            </w:ins>
          </w:p>
        </w:tc>
        <w:tc>
          <w:tcPr>
            <w:tcW w:w="2070" w:type="dxa"/>
            <w:vAlign w:val="center"/>
            <w:tcPrChange w:id="269" w:author="Kronsberg, Shari" w:date="2021-04-29T11:25:00Z">
              <w:tcPr>
                <w:tcW w:w="2070" w:type="dxa"/>
                <w:vAlign w:val="center"/>
              </w:tcPr>
            </w:tcPrChange>
          </w:tcPr>
          <w:p w14:paraId="385F099C" w14:textId="73822604" w:rsidR="0079103D" w:rsidRDefault="0079103D" w:rsidP="004A1674">
            <w:pPr>
              <w:pStyle w:val="NoSpacing"/>
              <w:rPr>
                <w:ins w:id="270" w:author="Kronsberg, Shari" w:date="2020-12-16T21:34:00Z"/>
              </w:rPr>
            </w:pPr>
            <w:ins w:id="271" w:author="Kronsberg, Shari" w:date="2020-12-16T22:08:00Z">
              <w:r>
                <w:t>1221 (89.9)</w:t>
              </w:r>
            </w:ins>
          </w:p>
        </w:tc>
        <w:tc>
          <w:tcPr>
            <w:tcW w:w="1895" w:type="dxa"/>
            <w:vAlign w:val="center"/>
            <w:tcPrChange w:id="272" w:author="Kronsberg, Shari" w:date="2021-04-29T11:25:00Z">
              <w:tcPr>
                <w:tcW w:w="1895" w:type="dxa"/>
                <w:vAlign w:val="center"/>
              </w:tcPr>
            </w:tcPrChange>
          </w:tcPr>
          <w:p w14:paraId="3100783E" w14:textId="62F95B24" w:rsidR="0079103D" w:rsidRDefault="0079103D" w:rsidP="004A1674">
            <w:pPr>
              <w:pStyle w:val="NoSpacing"/>
              <w:rPr>
                <w:ins w:id="273" w:author="Kronsberg, Shari" w:date="2020-12-16T21:34:00Z"/>
              </w:rPr>
            </w:pPr>
            <w:ins w:id="274" w:author="Kronsberg, Shari" w:date="2020-12-16T22:08:00Z">
              <w:r>
                <w:t>1489 (88.6)</w:t>
              </w:r>
            </w:ins>
          </w:p>
        </w:tc>
        <w:tc>
          <w:tcPr>
            <w:tcW w:w="1080" w:type="dxa"/>
            <w:vAlign w:val="center"/>
            <w:tcPrChange w:id="275" w:author="Kronsberg, Shari" w:date="2021-04-29T11:25:00Z">
              <w:tcPr>
                <w:tcW w:w="1080" w:type="dxa"/>
                <w:vAlign w:val="center"/>
              </w:tcPr>
            </w:tcPrChange>
          </w:tcPr>
          <w:p w14:paraId="7A11C2CE" w14:textId="77777777" w:rsidR="0079103D" w:rsidRDefault="0079103D" w:rsidP="004A1674">
            <w:pPr>
              <w:pStyle w:val="NoSpacing"/>
              <w:rPr>
                <w:ins w:id="276" w:author="Kronsberg, Shari" w:date="2020-12-16T21:34:00Z"/>
              </w:rPr>
            </w:pPr>
          </w:p>
        </w:tc>
        <w:tc>
          <w:tcPr>
            <w:tcW w:w="1440" w:type="dxa"/>
            <w:tcPrChange w:id="277" w:author="Kronsberg, Shari" w:date="2021-04-29T11:25:00Z">
              <w:tcPr>
                <w:tcW w:w="1080" w:type="dxa"/>
              </w:tcPr>
            </w:tcPrChange>
          </w:tcPr>
          <w:p w14:paraId="05C8723A" w14:textId="104FBCD4" w:rsidR="0079103D" w:rsidRDefault="00D474C5" w:rsidP="004A1674">
            <w:pPr>
              <w:pStyle w:val="NoSpacing"/>
              <w:rPr>
                <w:ins w:id="278" w:author="Kronsberg, Shari" w:date="2021-04-27T21:20:00Z"/>
              </w:rPr>
            </w:pPr>
            <w:ins w:id="279" w:author="Kronsberg, Shari" w:date="2021-04-27T21:56:00Z">
              <w:r>
                <w:t>234 (85.1)</w:t>
              </w:r>
            </w:ins>
          </w:p>
        </w:tc>
      </w:tr>
      <w:tr w:rsidR="0079103D" w:rsidRPr="00FF2D1E" w14:paraId="339CCE47" w14:textId="75D2DE94" w:rsidTr="0033517B">
        <w:trPr>
          <w:trHeight w:val="144"/>
          <w:ins w:id="280" w:author="Kronsberg, Shari" w:date="2020-12-16T21:34:00Z"/>
          <w:trPrChange w:id="281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282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044F5DAB" w14:textId="4DEA1592" w:rsidR="0079103D" w:rsidRDefault="0079103D" w:rsidP="004A1674">
            <w:pPr>
              <w:pStyle w:val="NoSpacing"/>
              <w:rPr>
                <w:ins w:id="283" w:author="Kronsberg, Shari" w:date="2020-12-16T21:34:00Z"/>
                <w:iCs/>
              </w:rPr>
            </w:pPr>
            <w:ins w:id="284" w:author="Kronsberg, Shari" w:date="2020-12-16T22:19:00Z">
              <w:r>
                <w:rPr>
                  <w:iCs/>
                </w:rPr>
                <w:t>Pipe Toba</w:t>
              </w:r>
            </w:ins>
            <w:ins w:id="285" w:author="Rade, Jeffrey" w:date="2020-12-29T09:36:00Z">
              <w:r>
                <w:rPr>
                  <w:iCs/>
                </w:rPr>
                <w:t>c</w:t>
              </w:r>
            </w:ins>
            <w:ins w:id="286" w:author="Kronsberg, Shari" w:date="2020-12-16T22:19:00Z">
              <w:r>
                <w:rPr>
                  <w:iCs/>
                </w:rPr>
                <w:t>c</w:t>
              </w:r>
              <w:del w:id="287" w:author="Rade, Jeffrey" w:date="2020-12-29T09:35:00Z">
                <w:r w:rsidDel="00AE6020">
                  <w:rPr>
                    <w:iCs/>
                  </w:rPr>
                  <w:delText>o</w:delText>
                </w:r>
              </w:del>
              <w:r>
                <w:rPr>
                  <w:iCs/>
                </w:rPr>
                <w:t>o use, n (%)</w:t>
              </w:r>
            </w:ins>
          </w:p>
        </w:tc>
        <w:tc>
          <w:tcPr>
            <w:tcW w:w="2070" w:type="dxa"/>
            <w:vAlign w:val="center"/>
            <w:tcPrChange w:id="288" w:author="Kronsberg, Shari" w:date="2021-04-29T11:25:00Z">
              <w:tcPr>
                <w:tcW w:w="2070" w:type="dxa"/>
                <w:vAlign w:val="center"/>
              </w:tcPr>
            </w:tcPrChange>
          </w:tcPr>
          <w:p w14:paraId="73C91B18" w14:textId="00B16396" w:rsidR="0079103D" w:rsidRDefault="0079103D" w:rsidP="004A1674">
            <w:pPr>
              <w:pStyle w:val="NoSpacing"/>
              <w:rPr>
                <w:ins w:id="289" w:author="Kronsberg, Shari" w:date="2020-12-16T21:34:00Z"/>
              </w:rPr>
            </w:pPr>
          </w:p>
        </w:tc>
        <w:tc>
          <w:tcPr>
            <w:tcW w:w="1895" w:type="dxa"/>
            <w:vAlign w:val="center"/>
            <w:tcPrChange w:id="290" w:author="Kronsberg, Shari" w:date="2021-04-29T11:25:00Z">
              <w:tcPr>
                <w:tcW w:w="1895" w:type="dxa"/>
                <w:vAlign w:val="center"/>
              </w:tcPr>
            </w:tcPrChange>
          </w:tcPr>
          <w:p w14:paraId="05216DD8" w14:textId="18A80415" w:rsidR="0079103D" w:rsidRDefault="0079103D" w:rsidP="004A1674">
            <w:pPr>
              <w:pStyle w:val="NoSpacing"/>
              <w:rPr>
                <w:ins w:id="291" w:author="Kronsberg, Shari" w:date="2020-12-16T21:34:00Z"/>
              </w:rPr>
            </w:pPr>
          </w:p>
        </w:tc>
        <w:tc>
          <w:tcPr>
            <w:tcW w:w="1080" w:type="dxa"/>
            <w:vAlign w:val="center"/>
            <w:tcPrChange w:id="292" w:author="Kronsberg, Shari" w:date="2021-04-29T11:25:00Z">
              <w:tcPr>
                <w:tcW w:w="1080" w:type="dxa"/>
                <w:vAlign w:val="center"/>
              </w:tcPr>
            </w:tcPrChange>
          </w:tcPr>
          <w:p w14:paraId="6E7FB056" w14:textId="3ECE567D" w:rsidR="0079103D" w:rsidRDefault="0079103D" w:rsidP="004A1674">
            <w:pPr>
              <w:pStyle w:val="NoSpacing"/>
              <w:rPr>
                <w:ins w:id="293" w:author="Kronsberg, Shari" w:date="2020-12-16T21:34:00Z"/>
              </w:rPr>
            </w:pPr>
            <w:ins w:id="294" w:author="Kronsberg, Shari" w:date="2020-12-16T22:19:00Z">
              <w:r>
                <w:t>0.1654</w:t>
              </w:r>
            </w:ins>
          </w:p>
        </w:tc>
        <w:tc>
          <w:tcPr>
            <w:tcW w:w="1440" w:type="dxa"/>
            <w:tcPrChange w:id="295" w:author="Kronsberg, Shari" w:date="2021-04-29T11:25:00Z">
              <w:tcPr>
                <w:tcW w:w="1080" w:type="dxa"/>
              </w:tcPr>
            </w:tcPrChange>
          </w:tcPr>
          <w:p w14:paraId="35B1C6DB" w14:textId="77777777" w:rsidR="0079103D" w:rsidRDefault="0079103D" w:rsidP="004A1674">
            <w:pPr>
              <w:pStyle w:val="NoSpacing"/>
              <w:rPr>
                <w:ins w:id="296" w:author="Kronsberg, Shari" w:date="2021-04-27T21:20:00Z"/>
              </w:rPr>
            </w:pPr>
          </w:p>
        </w:tc>
      </w:tr>
      <w:tr w:rsidR="0079103D" w:rsidRPr="00FF2D1E" w14:paraId="25E9DABC" w14:textId="00269967" w:rsidTr="0033517B">
        <w:trPr>
          <w:trHeight w:val="144"/>
          <w:ins w:id="297" w:author="Kronsberg, Shari" w:date="2020-12-16T21:52:00Z"/>
          <w:trPrChange w:id="298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299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2E0A866C" w14:textId="0CD8C444" w:rsidR="0079103D" w:rsidRDefault="0079103D" w:rsidP="004A1674">
            <w:pPr>
              <w:pStyle w:val="NoSpacing"/>
              <w:rPr>
                <w:ins w:id="300" w:author="Kronsberg, Shari" w:date="2020-12-16T21:52:00Z"/>
                <w:iCs/>
              </w:rPr>
            </w:pPr>
            <w:ins w:id="301" w:author="Kronsberg, Shari" w:date="2020-12-16T22:19:00Z">
              <w:r>
                <w:rPr>
                  <w:iCs/>
                </w:rPr>
                <w:t xml:space="preserve">     Current </w:t>
              </w:r>
            </w:ins>
          </w:p>
        </w:tc>
        <w:tc>
          <w:tcPr>
            <w:tcW w:w="2070" w:type="dxa"/>
            <w:vAlign w:val="center"/>
            <w:tcPrChange w:id="302" w:author="Kronsberg, Shari" w:date="2021-04-29T11:25:00Z">
              <w:tcPr>
                <w:tcW w:w="2070" w:type="dxa"/>
                <w:vAlign w:val="center"/>
              </w:tcPr>
            </w:tcPrChange>
          </w:tcPr>
          <w:p w14:paraId="64D39AE6" w14:textId="72EE29C9" w:rsidR="0079103D" w:rsidRDefault="0079103D" w:rsidP="004A1674">
            <w:pPr>
              <w:pStyle w:val="NoSpacing"/>
              <w:rPr>
                <w:ins w:id="303" w:author="Kronsberg, Shari" w:date="2020-12-16T21:52:00Z"/>
              </w:rPr>
            </w:pPr>
            <w:ins w:id="304" w:author="Kronsberg, Shari" w:date="2020-12-16T22:19:00Z">
              <w:del w:id="305" w:author="Rade, Jeffrey" w:date="2020-12-29T09:38:00Z">
                <w:r w:rsidDel="00AE6020">
                  <w:delText xml:space="preserve">    </w:delText>
                </w:r>
              </w:del>
              <w:r>
                <w:t>27 (</w:t>
              </w:r>
              <w:del w:id="306" w:author="Rade, Jeffrey" w:date="2020-12-29T09:38:00Z">
                <w:r w:rsidDel="00AE6020">
                  <w:delText xml:space="preserve"> </w:delText>
                </w:r>
              </w:del>
              <w:del w:id="307" w:author="Rade, Jeffrey" w:date="2020-12-29T09:33:00Z">
                <w:r w:rsidDel="00AE6020">
                  <w:delText xml:space="preserve"> </w:delText>
                </w:r>
              </w:del>
              <w:r>
                <w:t>2.0)</w:t>
              </w:r>
            </w:ins>
          </w:p>
        </w:tc>
        <w:tc>
          <w:tcPr>
            <w:tcW w:w="1895" w:type="dxa"/>
            <w:vAlign w:val="center"/>
            <w:tcPrChange w:id="308" w:author="Kronsberg, Shari" w:date="2021-04-29T11:25:00Z">
              <w:tcPr>
                <w:tcW w:w="1895" w:type="dxa"/>
                <w:vAlign w:val="center"/>
              </w:tcPr>
            </w:tcPrChange>
          </w:tcPr>
          <w:p w14:paraId="24EA5634" w14:textId="35C5EFFE" w:rsidR="0079103D" w:rsidRDefault="0079103D" w:rsidP="004A1674">
            <w:pPr>
              <w:pStyle w:val="NoSpacing"/>
              <w:rPr>
                <w:ins w:id="309" w:author="Kronsberg, Shari" w:date="2020-12-16T21:52:00Z"/>
              </w:rPr>
            </w:pPr>
            <w:ins w:id="310" w:author="Kronsberg, Shari" w:date="2020-12-16T22:19:00Z">
              <w:del w:id="311" w:author="Rade, Jeffrey" w:date="2020-12-29T09:38:00Z">
                <w:r w:rsidDel="00AE6020">
                  <w:delText xml:space="preserve">    </w:delText>
                </w:r>
              </w:del>
              <w:r>
                <w:t>20 (</w:t>
              </w:r>
              <w:del w:id="312" w:author="Rade, Jeffrey" w:date="2020-12-29T09:38:00Z">
                <w:r w:rsidDel="00AE6020">
                  <w:delText xml:space="preserve"> </w:delText>
                </w:r>
              </w:del>
              <w:del w:id="313" w:author="Rade, Jeffrey" w:date="2020-12-29T09:33:00Z">
                <w:r w:rsidDel="00AE6020">
                  <w:delText xml:space="preserve"> </w:delText>
                </w:r>
              </w:del>
              <w:r>
                <w:t>1.2)</w:t>
              </w:r>
            </w:ins>
          </w:p>
        </w:tc>
        <w:tc>
          <w:tcPr>
            <w:tcW w:w="1080" w:type="dxa"/>
            <w:vAlign w:val="center"/>
            <w:tcPrChange w:id="314" w:author="Kronsberg, Shari" w:date="2021-04-29T11:25:00Z">
              <w:tcPr>
                <w:tcW w:w="1080" w:type="dxa"/>
                <w:vAlign w:val="center"/>
              </w:tcPr>
            </w:tcPrChange>
          </w:tcPr>
          <w:p w14:paraId="4CF9CAE7" w14:textId="22C7DDBC" w:rsidR="0079103D" w:rsidRDefault="0079103D" w:rsidP="004A1674">
            <w:pPr>
              <w:pStyle w:val="NoSpacing"/>
              <w:rPr>
                <w:ins w:id="315" w:author="Kronsberg, Shari" w:date="2020-12-16T21:52:00Z"/>
              </w:rPr>
            </w:pPr>
          </w:p>
        </w:tc>
        <w:tc>
          <w:tcPr>
            <w:tcW w:w="1440" w:type="dxa"/>
            <w:tcPrChange w:id="316" w:author="Kronsberg, Shari" w:date="2021-04-29T11:25:00Z">
              <w:tcPr>
                <w:tcW w:w="1080" w:type="dxa"/>
              </w:tcPr>
            </w:tcPrChange>
          </w:tcPr>
          <w:p w14:paraId="63D7AFBA" w14:textId="77777777" w:rsidR="0079103D" w:rsidRDefault="0079103D" w:rsidP="004A1674">
            <w:pPr>
              <w:pStyle w:val="NoSpacing"/>
              <w:rPr>
                <w:ins w:id="317" w:author="Kronsberg, Shari" w:date="2021-04-27T21:20:00Z"/>
              </w:rPr>
            </w:pPr>
          </w:p>
        </w:tc>
      </w:tr>
      <w:tr w:rsidR="0079103D" w:rsidRPr="00FF2D1E" w14:paraId="618C03A2" w14:textId="647D4BF6" w:rsidTr="0033517B">
        <w:trPr>
          <w:trHeight w:val="144"/>
          <w:trPrChange w:id="318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319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13FE4FE3" w14:textId="0594B360" w:rsidR="0079103D" w:rsidRPr="00FF2D1E" w:rsidRDefault="0079103D" w:rsidP="004A1674">
            <w:pPr>
              <w:pStyle w:val="NoSpacing"/>
              <w:rPr>
                <w:iCs/>
              </w:rPr>
            </w:pPr>
            <w:ins w:id="320" w:author="Kronsberg, Shari" w:date="2020-12-16T22:19:00Z">
              <w:r>
                <w:rPr>
                  <w:iCs/>
                </w:rPr>
                <w:t xml:space="preserve">     Former</w:t>
              </w:r>
            </w:ins>
            <w:del w:id="321" w:author="Kronsberg, Shari" w:date="2020-12-16T22:19:00Z">
              <w:r w:rsidDel="00F92D9A">
                <w:rPr>
                  <w:iCs/>
                </w:rPr>
                <w:delText xml:space="preserve">Current </w:delText>
              </w:r>
            </w:del>
            <w:del w:id="322" w:author="Kronsberg, Shari" w:date="2020-12-16T21:54:00Z">
              <w:r w:rsidDel="00CF77F8">
                <w:rPr>
                  <w:iCs/>
                </w:rPr>
                <w:delText>pipe tobacco use, n (%)</w:delText>
              </w:r>
            </w:del>
          </w:p>
        </w:tc>
        <w:tc>
          <w:tcPr>
            <w:tcW w:w="2070" w:type="dxa"/>
            <w:vAlign w:val="center"/>
            <w:tcPrChange w:id="323" w:author="Kronsberg, Shari" w:date="2021-04-29T11:25:00Z">
              <w:tcPr>
                <w:tcW w:w="2070" w:type="dxa"/>
                <w:vAlign w:val="center"/>
              </w:tcPr>
            </w:tcPrChange>
          </w:tcPr>
          <w:p w14:paraId="1E4B6E64" w14:textId="34B22405" w:rsidR="0079103D" w:rsidRDefault="0079103D" w:rsidP="004A1674">
            <w:pPr>
              <w:pStyle w:val="NoSpacing"/>
            </w:pPr>
            <w:ins w:id="324" w:author="Kronsberg, Shari" w:date="2020-12-16T22:19:00Z">
              <w:del w:id="325" w:author="Rade, Jeffrey" w:date="2020-12-29T09:38:00Z">
                <w:r w:rsidDel="00AE6020">
                  <w:delText xml:space="preserve">      </w:delText>
                </w:r>
              </w:del>
              <w:r>
                <w:t>6 (</w:t>
              </w:r>
              <w:del w:id="326" w:author="Rade, Jeffrey" w:date="2020-12-29T09:38:00Z">
                <w:r w:rsidDel="00AE6020">
                  <w:delText xml:space="preserve"> </w:delText>
                </w:r>
              </w:del>
              <w:del w:id="327" w:author="Rade, Jeffrey" w:date="2020-12-29T09:33:00Z">
                <w:r w:rsidDel="00AE6020">
                  <w:delText xml:space="preserve"> </w:delText>
                </w:r>
              </w:del>
              <w:r>
                <w:t>0.4)</w:t>
              </w:r>
            </w:ins>
            <w:del w:id="328" w:author="Kronsberg, Shari" w:date="2020-12-16T22:19:00Z">
              <w:r w:rsidDel="00F92D9A">
                <w:delText>27 (2.0)</w:delText>
              </w:r>
            </w:del>
          </w:p>
        </w:tc>
        <w:tc>
          <w:tcPr>
            <w:tcW w:w="1895" w:type="dxa"/>
            <w:vAlign w:val="center"/>
            <w:tcPrChange w:id="329" w:author="Kronsberg, Shari" w:date="2021-04-29T11:25:00Z">
              <w:tcPr>
                <w:tcW w:w="1895" w:type="dxa"/>
                <w:vAlign w:val="center"/>
              </w:tcPr>
            </w:tcPrChange>
          </w:tcPr>
          <w:p w14:paraId="23D152C7" w14:textId="311CABDC" w:rsidR="0079103D" w:rsidRDefault="0079103D" w:rsidP="004A1674">
            <w:pPr>
              <w:pStyle w:val="NoSpacing"/>
            </w:pPr>
            <w:ins w:id="330" w:author="Kronsberg, Shari" w:date="2020-12-16T22:19:00Z">
              <w:del w:id="331" w:author="Rade, Jeffrey" w:date="2020-12-29T09:38:00Z">
                <w:r w:rsidDel="00AE6020">
                  <w:delText xml:space="preserve">      </w:delText>
                </w:r>
              </w:del>
              <w:r>
                <w:t>5 (</w:t>
              </w:r>
              <w:del w:id="332" w:author="Rade, Jeffrey" w:date="2020-12-29T09:38:00Z">
                <w:r w:rsidDel="00AE6020">
                  <w:delText xml:space="preserve"> </w:delText>
                </w:r>
              </w:del>
              <w:del w:id="333" w:author="Rade, Jeffrey" w:date="2020-12-29T09:33:00Z">
                <w:r w:rsidDel="00AE6020">
                  <w:delText xml:space="preserve"> </w:delText>
                </w:r>
              </w:del>
              <w:r>
                <w:t>0.3)</w:t>
              </w:r>
            </w:ins>
            <w:del w:id="334" w:author="Kronsberg, Shari" w:date="2020-12-16T22:19:00Z">
              <w:r w:rsidDel="00F92D9A">
                <w:delText>20 (1.2)</w:delText>
              </w:r>
            </w:del>
          </w:p>
        </w:tc>
        <w:tc>
          <w:tcPr>
            <w:tcW w:w="1080" w:type="dxa"/>
            <w:vAlign w:val="center"/>
            <w:tcPrChange w:id="335" w:author="Kronsberg, Shari" w:date="2021-04-29T11:25:00Z">
              <w:tcPr>
                <w:tcW w:w="1080" w:type="dxa"/>
                <w:vAlign w:val="center"/>
              </w:tcPr>
            </w:tcPrChange>
          </w:tcPr>
          <w:p w14:paraId="1C757812" w14:textId="35DDACC0" w:rsidR="0079103D" w:rsidRDefault="0079103D" w:rsidP="004A1674">
            <w:pPr>
              <w:pStyle w:val="NoSpacing"/>
            </w:pPr>
            <w:del w:id="336" w:author="Kronsberg, Shari" w:date="2020-12-16T22:17:00Z">
              <w:r w:rsidDel="006B08FB">
                <w:delText>0.1654</w:delText>
              </w:r>
            </w:del>
          </w:p>
        </w:tc>
        <w:tc>
          <w:tcPr>
            <w:tcW w:w="1440" w:type="dxa"/>
            <w:tcPrChange w:id="337" w:author="Kronsberg, Shari" w:date="2021-04-29T11:25:00Z">
              <w:tcPr>
                <w:tcW w:w="1080" w:type="dxa"/>
              </w:tcPr>
            </w:tcPrChange>
          </w:tcPr>
          <w:p w14:paraId="35D7F8FB" w14:textId="77777777" w:rsidR="0079103D" w:rsidDel="006B08FB" w:rsidRDefault="0079103D" w:rsidP="004A1674">
            <w:pPr>
              <w:pStyle w:val="NoSpacing"/>
              <w:rPr>
                <w:ins w:id="338" w:author="Kronsberg, Shari" w:date="2021-04-27T21:20:00Z"/>
              </w:rPr>
            </w:pPr>
          </w:p>
        </w:tc>
      </w:tr>
      <w:tr w:rsidR="0079103D" w:rsidRPr="00FF2D1E" w14:paraId="3B983A95" w14:textId="39777C24" w:rsidTr="0033517B">
        <w:trPr>
          <w:trHeight w:val="144"/>
          <w:trPrChange w:id="339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340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23D26B64" w14:textId="33F9DACF" w:rsidR="0079103D" w:rsidRDefault="0079103D" w:rsidP="004A1674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     Never</w:t>
            </w:r>
          </w:p>
        </w:tc>
        <w:tc>
          <w:tcPr>
            <w:tcW w:w="2070" w:type="dxa"/>
            <w:vAlign w:val="center"/>
            <w:tcPrChange w:id="341" w:author="Kronsberg, Shari" w:date="2021-04-29T11:25:00Z">
              <w:tcPr>
                <w:tcW w:w="2070" w:type="dxa"/>
                <w:vAlign w:val="center"/>
              </w:tcPr>
            </w:tcPrChange>
          </w:tcPr>
          <w:p w14:paraId="5A6EAE33" w14:textId="134C0068" w:rsidR="0079103D" w:rsidRDefault="0079103D" w:rsidP="004A1674">
            <w:pPr>
              <w:pStyle w:val="NoSpacing"/>
            </w:pPr>
            <w:r>
              <w:t>1324 (97.6)</w:t>
            </w:r>
          </w:p>
        </w:tc>
        <w:tc>
          <w:tcPr>
            <w:tcW w:w="1895" w:type="dxa"/>
            <w:vAlign w:val="center"/>
            <w:tcPrChange w:id="342" w:author="Kronsberg, Shari" w:date="2021-04-29T11:25:00Z">
              <w:tcPr>
                <w:tcW w:w="1895" w:type="dxa"/>
                <w:vAlign w:val="center"/>
              </w:tcPr>
            </w:tcPrChange>
          </w:tcPr>
          <w:p w14:paraId="631DB052" w14:textId="65B85B03" w:rsidR="0079103D" w:rsidRDefault="0079103D" w:rsidP="004A1674">
            <w:pPr>
              <w:pStyle w:val="NoSpacing"/>
            </w:pPr>
            <w:r>
              <w:t>1655 (98.5)</w:t>
            </w:r>
          </w:p>
        </w:tc>
        <w:tc>
          <w:tcPr>
            <w:tcW w:w="1080" w:type="dxa"/>
            <w:vAlign w:val="center"/>
            <w:tcPrChange w:id="343" w:author="Kronsberg, Shari" w:date="2021-04-29T11:25:00Z">
              <w:tcPr>
                <w:tcW w:w="1080" w:type="dxa"/>
                <w:vAlign w:val="center"/>
              </w:tcPr>
            </w:tcPrChange>
          </w:tcPr>
          <w:p w14:paraId="050212CF" w14:textId="77777777" w:rsidR="0079103D" w:rsidRDefault="0079103D" w:rsidP="004A1674">
            <w:pPr>
              <w:pStyle w:val="NoSpacing"/>
            </w:pPr>
          </w:p>
        </w:tc>
        <w:tc>
          <w:tcPr>
            <w:tcW w:w="1440" w:type="dxa"/>
            <w:tcPrChange w:id="344" w:author="Kronsberg, Shari" w:date="2021-04-29T11:25:00Z">
              <w:tcPr>
                <w:tcW w:w="1080" w:type="dxa"/>
              </w:tcPr>
            </w:tcPrChange>
          </w:tcPr>
          <w:p w14:paraId="37E24B71" w14:textId="77777777" w:rsidR="0079103D" w:rsidRDefault="0079103D" w:rsidP="004A1674">
            <w:pPr>
              <w:pStyle w:val="NoSpacing"/>
              <w:rPr>
                <w:ins w:id="345" w:author="Kronsberg, Shari" w:date="2021-04-27T21:20:00Z"/>
              </w:rPr>
            </w:pPr>
          </w:p>
        </w:tc>
      </w:tr>
      <w:tr w:rsidR="0079103D" w:rsidRPr="00FF2D1E" w14:paraId="4375FFC3" w14:textId="7F750A22" w:rsidTr="0033517B">
        <w:trPr>
          <w:trHeight w:val="144"/>
          <w:trPrChange w:id="346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347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04C0405C" w14:textId="0E55740D" w:rsidR="0079103D" w:rsidRPr="00FF2D1E" w:rsidRDefault="0079103D" w:rsidP="004A1674">
            <w:pPr>
              <w:pStyle w:val="NoSpacing"/>
            </w:pPr>
            <w:r w:rsidRPr="00FF2D1E">
              <w:rPr>
                <w:iCs/>
              </w:rPr>
              <w:t xml:space="preserve">LVEF (%), </w:t>
            </w:r>
            <w:del w:id="348" w:author="Kronsberg, Shari" w:date="2020-12-16T17:43:00Z">
              <w:r w:rsidRPr="00FF2D1E" w:rsidDel="001F17E9">
                <w:rPr>
                  <w:iCs/>
                </w:rPr>
                <w:delText>median [IQR]</w:delText>
              </w:r>
            </w:del>
            <w:ins w:id="349" w:author="Kronsberg, Shari" w:date="2020-12-16T17:43:00Z">
              <w:r>
                <w:rPr>
                  <w:iCs/>
                </w:rPr>
                <w:t>mean (SD)</w:t>
              </w:r>
            </w:ins>
            <w:del w:id="350" w:author="Kronsberg, Shari" w:date="2020-12-16T17:43:00Z">
              <w:r w:rsidRPr="00FF2D1E" w:rsidDel="001F17E9">
                <w:rPr>
                  <w:iCs/>
                  <w:vertAlign w:val="superscript"/>
                </w:rPr>
                <w:delText>#</w:delText>
              </w:r>
            </w:del>
          </w:p>
        </w:tc>
        <w:tc>
          <w:tcPr>
            <w:tcW w:w="2070" w:type="dxa"/>
            <w:vAlign w:val="center"/>
            <w:tcPrChange w:id="351" w:author="Kronsberg, Shari" w:date="2021-04-29T11:25:00Z">
              <w:tcPr>
                <w:tcW w:w="2070" w:type="dxa"/>
                <w:vAlign w:val="center"/>
              </w:tcPr>
            </w:tcPrChange>
          </w:tcPr>
          <w:p w14:paraId="5E71C42A" w14:textId="58343623" w:rsidR="0079103D" w:rsidRDefault="0079103D" w:rsidP="004A1674">
            <w:pPr>
              <w:pStyle w:val="NoSpacing"/>
            </w:pPr>
            <w:ins w:id="352" w:author="Kronsberg, Shari" w:date="2020-12-16T20:25:00Z">
              <w:r>
                <w:t>65.8 (7.4)</w:t>
              </w:r>
            </w:ins>
            <w:del w:id="353" w:author="Kronsberg, Shari" w:date="2020-12-16T17:41:00Z">
              <w:r w:rsidDel="001F17E9">
                <w:delText>66.2</w:delText>
              </w:r>
              <w:r w:rsidRPr="00FF2D1E" w:rsidDel="001F17E9">
                <w:delText xml:space="preserve"> </w:delText>
              </w:r>
              <w:r w:rsidDel="001F17E9">
                <w:delText>62.6</w:delText>
              </w:r>
              <w:r w:rsidRPr="00FF2D1E" w:rsidDel="001F17E9">
                <w:delText xml:space="preserve">, </w:delText>
              </w:r>
              <w:r w:rsidDel="001F17E9">
                <w:delText>70.1</w:delText>
              </w:r>
              <w:r w:rsidRPr="00FF2D1E" w:rsidDel="001F17E9">
                <w:delText>]</w:delText>
              </w:r>
            </w:del>
          </w:p>
        </w:tc>
        <w:tc>
          <w:tcPr>
            <w:tcW w:w="1895" w:type="dxa"/>
            <w:vAlign w:val="center"/>
            <w:tcPrChange w:id="354" w:author="Kronsberg, Shari" w:date="2021-04-29T11:25:00Z">
              <w:tcPr>
                <w:tcW w:w="1895" w:type="dxa"/>
                <w:vAlign w:val="center"/>
              </w:tcPr>
            </w:tcPrChange>
          </w:tcPr>
          <w:p w14:paraId="2332083A" w14:textId="0ED03EAA" w:rsidR="0079103D" w:rsidRDefault="0079103D" w:rsidP="004A1674">
            <w:pPr>
              <w:pStyle w:val="NoSpacing"/>
            </w:pPr>
            <w:ins w:id="355" w:author="Kronsberg, Shari" w:date="2020-12-16T20:26:00Z">
              <w:r>
                <w:t>66.</w:t>
              </w:r>
            </w:ins>
            <w:ins w:id="356" w:author="Kronsberg, Shari" w:date="2020-12-20T18:45:00Z">
              <w:r>
                <w:t>5</w:t>
              </w:r>
            </w:ins>
            <w:ins w:id="357" w:author="Kronsberg, Shari" w:date="2020-12-16T20:26:00Z">
              <w:r>
                <w:t xml:space="preserve"> (6.2)</w:t>
              </w:r>
            </w:ins>
            <w:del w:id="358" w:author="Kronsberg, Shari" w:date="2020-12-16T17:41:00Z">
              <w:r w:rsidDel="001F17E9">
                <w:delText>66.5</w:delText>
              </w:r>
              <w:r w:rsidRPr="00FF2D1E" w:rsidDel="001F17E9">
                <w:delText xml:space="preserve"> [</w:delText>
              </w:r>
              <w:r w:rsidDel="001F17E9">
                <w:delText>63.4</w:delText>
              </w:r>
              <w:r w:rsidRPr="00FF2D1E" w:rsidDel="001F17E9">
                <w:delText xml:space="preserve">, </w:delText>
              </w:r>
              <w:r w:rsidDel="001F17E9">
                <w:delText>70.1</w:delText>
              </w:r>
              <w:r w:rsidRPr="00FF2D1E" w:rsidDel="001F17E9">
                <w:delText>]</w:delText>
              </w:r>
            </w:del>
          </w:p>
        </w:tc>
        <w:tc>
          <w:tcPr>
            <w:tcW w:w="1080" w:type="dxa"/>
            <w:vAlign w:val="center"/>
            <w:tcPrChange w:id="359" w:author="Kronsberg, Shari" w:date="2021-04-29T11:25:00Z">
              <w:tcPr>
                <w:tcW w:w="1080" w:type="dxa"/>
                <w:vAlign w:val="center"/>
              </w:tcPr>
            </w:tcPrChange>
          </w:tcPr>
          <w:p w14:paraId="2BDFCADB" w14:textId="6FAF7928" w:rsidR="0079103D" w:rsidRDefault="0079103D" w:rsidP="004A1674">
            <w:pPr>
              <w:pStyle w:val="NoSpacing"/>
            </w:pPr>
            <w:r>
              <w:t>0.</w:t>
            </w:r>
            <w:ins w:id="360" w:author="Kronsberg, Shari" w:date="2020-12-16T20:27:00Z">
              <w:r>
                <w:t>0</w:t>
              </w:r>
            </w:ins>
            <w:ins w:id="361" w:author="Kronsberg, Shari" w:date="2020-12-16T20:26:00Z">
              <w:r>
                <w:t>103</w:t>
              </w:r>
            </w:ins>
            <w:del w:id="362" w:author="Kronsberg, Shari" w:date="2020-12-16T20:26:00Z">
              <w:r w:rsidDel="008355AE">
                <w:delText>0414</w:delText>
              </w:r>
            </w:del>
          </w:p>
        </w:tc>
        <w:tc>
          <w:tcPr>
            <w:tcW w:w="1440" w:type="dxa"/>
            <w:tcPrChange w:id="363" w:author="Kronsberg, Shari" w:date="2021-04-29T11:25:00Z">
              <w:tcPr>
                <w:tcW w:w="1080" w:type="dxa"/>
              </w:tcPr>
            </w:tcPrChange>
          </w:tcPr>
          <w:p w14:paraId="4812C39F" w14:textId="3D3C9CBA" w:rsidR="0079103D" w:rsidRDefault="00D474C5" w:rsidP="004A1674">
            <w:pPr>
              <w:pStyle w:val="NoSpacing"/>
              <w:rPr>
                <w:ins w:id="364" w:author="Kronsberg, Shari" w:date="2021-04-27T21:20:00Z"/>
              </w:rPr>
            </w:pPr>
            <w:ins w:id="365" w:author="Kronsberg, Shari" w:date="2021-04-27T21:56:00Z">
              <w:r>
                <w:t>65.7 (</w:t>
              </w:r>
            </w:ins>
            <w:ins w:id="366" w:author="Kronsberg, Shari" w:date="2021-04-27T21:57:00Z">
              <w:r>
                <w:t>7.7)</w:t>
              </w:r>
            </w:ins>
          </w:p>
        </w:tc>
      </w:tr>
      <w:tr w:rsidR="0079103D" w:rsidRPr="00FF2D1E" w14:paraId="2C10F8FD" w14:textId="12E77B9D" w:rsidTr="0033517B">
        <w:trPr>
          <w:trHeight w:val="144"/>
          <w:trPrChange w:id="367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368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5A258850" w14:textId="515080C8" w:rsidR="0079103D" w:rsidRDefault="0079103D" w:rsidP="004A1674">
            <w:pPr>
              <w:pStyle w:val="NoSpacing"/>
            </w:pPr>
            <w:r>
              <w:t>Atrial fibrillation/flutter rhythm</w:t>
            </w:r>
            <w:ins w:id="369" w:author="Kronsberg, Shari" w:date="2020-12-16T17:44:00Z">
              <w:r>
                <w:t xml:space="preserve"> n (%)</w:t>
              </w:r>
            </w:ins>
          </w:p>
        </w:tc>
        <w:tc>
          <w:tcPr>
            <w:tcW w:w="2070" w:type="dxa"/>
            <w:vAlign w:val="center"/>
            <w:tcPrChange w:id="370" w:author="Kronsberg, Shari" w:date="2021-04-29T11:25:00Z">
              <w:tcPr>
                <w:tcW w:w="2070" w:type="dxa"/>
                <w:vAlign w:val="center"/>
              </w:tcPr>
            </w:tcPrChange>
          </w:tcPr>
          <w:p w14:paraId="6CEB54B4" w14:textId="08FFCEA4" w:rsidR="0079103D" w:rsidRDefault="0079103D" w:rsidP="004A1674">
            <w:pPr>
              <w:pStyle w:val="NoSpacing"/>
            </w:pPr>
            <w:r>
              <w:t>28 (2.1)</w:t>
            </w:r>
          </w:p>
        </w:tc>
        <w:tc>
          <w:tcPr>
            <w:tcW w:w="1895" w:type="dxa"/>
            <w:vAlign w:val="center"/>
            <w:tcPrChange w:id="371" w:author="Kronsberg, Shari" w:date="2021-04-29T11:25:00Z">
              <w:tcPr>
                <w:tcW w:w="1895" w:type="dxa"/>
                <w:vAlign w:val="center"/>
              </w:tcPr>
            </w:tcPrChange>
          </w:tcPr>
          <w:p w14:paraId="2D2B17C7" w14:textId="48465D0F" w:rsidR="0079103D" w:rsidRDefault="0079103D" w:rsidP="004A1674">
            <w:pPr>
              <w:pStyle w:val="NoSpacing"/>
            </w:pPr>
            <w:r>
              <w:t>44 (2.6)</w:t>
            </w:r>
          </w:p>
        </w:tc>
        <w:tc>
          <w:tcPr>
            <w:tcW w:w="1080" w:type="dxa"/>
            <w:vAlign w:val="center"/>
            <w:tcPrChange w:id="372" w:author="Kronsberg, Shari" w:date="2021-04-29T11:25:00Z">
              <w:tcPr>
                <w:tcW w:w="1080" w:type="dxa"/>
                <w:vAlign w:val="center"/>
              </w:tcPr>
            </w:tcPrChange>
          </w:tcPr>
          <w:p w14:paraId="535CD981" w14:textId="32A2BB3D" w:rsidR="0079103D" w:rsidRDefault="0079103D" w:rsidP="004A1674">
            <w:pPr>
              <w:pStyle w:val="NoSpacing"/>
            </w:pPr>
            <w:r>
              <w:t>0.3093</w:t>
            </w:r>
          </w:p>
        </w:tc>
        <w:tc>
          <w:tcPr>
            <w:tcW w:w="1440" w:type="dxa"/>
            <w:tcPrChange w:id="373" w:author="Kronsberg, Shari" w:date="2021-04-29T11:25:00Z">
              <w:tcPr>
                <w:tcW w:w="1080" w:type="dxa"/>
              </w:tcPr>
            </w:tcPrChange>
          </w:tcPr>
          <w:p w14:paraId="557DE923" w14:textId="656048B8" w:rsidR="0079103D" w:rsidRDefault="0033517B" w:rsidP="004A1674">
            <w:pPr>
              <w:pStyle w:val="NoSpacing"/>
              <w:rPr>
                <w:ins w:id="374" w:author="Kronsberg, Shari" w:date="2021-04-27T21:20:00Z"/>
              </w:rPr>
            </w:pPr>
            <w:ins w:id="375" w:author="Kronsberg, Shari" w:date="2021-04-29T11:25:00Z">
              <w:r>
                <w:t>9 (3.3)</w:t>
              </w:r>
            </w:ins>
          </w:p>
        </w:tc>
      </w:tr>
      <w:tr w:rsidR="0079103D" w:rsidRPr="003F2ECF" w14:paraId="2593D124" w14:textId="5A65B8E8" w:rsidTr="0033517B">
        <w:trPr>
          <w:trHeight w:val="144"/>
          <w:ins w:id="376" w:author="Kronsberg, Shari" w:date="2021-01-26T20:25:00Z"/>
          <w:trPrChange w:id="377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378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70E91E83" w14:textId="3585A9D1" w:rsidR="0079103D" w:rsidRPr="00DA1DD4" w:rsidRDefault="0079103D" w:rsidP="004A1674">
            <w:pPr>
              <w:pStyle w:val="NoSpacing"/>
              <w:rPr>
                <w:ins w:id="379" w:author="Kronsberg, Shari" w:date="2021-01-26T20:25:00Z"/>
              </w:rPr>
            </w:pPr>
            <w:ins w:id="380" w:author="Kronsberg, Shari" w:date="2021-01-26T20:26:00Z">
              <w:r w:rsidRPr="00DA1DD4">
                <w:t>Diabetes N (%)</w:t>
              </w:r>
            </w:ins>
          </w:p>
        </w:tc>
        <w:tc>
          <w:tcPr>
            <w:tcW w:w="2070" w:type="dxa"/>
            <w:vAlign w:val="center"/>
            <w:tcPrChange w:id="381" w:author="Kronsberg, Shari" w:date="2021-04-29T11:25:00Z">
              <w:tcPr>
                <w:tcW w:w="2070" w:type="dxa"/>
                <w:vAlign w:val="center"/>
              </w:tcPr>
            </w:tcPrChange>
          </w:tcPr>
          <w:p w14:paraId="3A44809A" w14:textId="433DD93B" w:rsidR="0079103D" w:rsidRPr="00DA1DD4" w:rsidRDefault="0079103D" w:rsidP="004A1674">
            <w:pPr>
              <w:pStyle w:val="NoSpacing"/>
              <w:rPr>
                <w:ins w:id="382" w:author="Kronsberg, Shari" w:date="2021-01-26T20:25:00Z"/>
              </w:rPr>
            </w:pPr>
            <w:ins w:id="383" w:author="Kronsberg, Shari" w:date="2021-01-26T20:26:00Z">
              <w:r w:rsidRPr="00DA1DD4">
                <w:t>275 (20.3)</w:t>
              </w:r>
            </w:ins>
          </w:p>
        </w:tc>
        <w:tc>
          <w:tcPr>
            <w:tcW w:w="1895" w:type="dxa"/>
            <w:vAlign w:val="center"/>
            <w:tcPrChange w:id="384" w:author="Kronsberg, Shari" w:date="2021-04-29T11:25:00Z">
              <w:tcPr>
                <w:tcW w:w="1895" w:type="dxa"/>
                <w:vAlign w:val="center"/>
              </w:tcPr>
            </w:tcPrChange>
          </w:tcPr>
          <w:p w14:paraId="710654E8" w14:textId="4205DBD9" w:rsidR="0079103D" w:rsidRPr="00DA1DD4" w:rsidRDefault="0079103D" w:rsidP="004A1674">
            <w:pPr>
              <w:pStyle w:val="NoSpacing"/>
              <w:rPr>
                <w:ins w:id="385" w:author="Kronsberg, Shari" w:date="2021-01-26T20:25:00Z"/>
              </w:rPr>
            </w:pPr>
            <w:ins w:id="386" w:author="Kronsberg, Shari" w:date="2021-01-26T20:26:00Z">
              <w:r w:rsidRPr="00DA1DD4">
                <w:t>162 (9.7)</w:t>
              </w:r>
            </w:ins>
          </w:p>
        </w:tc>
        <w:tc>
          <w:tcPr>
            <w:tcW w:w="1080" w:type="dxa"/>
            <w:vAlign w:val="center"/>
            <w:tcPrChange w:id="387" w:author="Kronsberg, Shari" w:date="2021-04-29T11:25:00Z">
              <w:tcPr>
                <w:tcW w:w="1080" w:type="dxa"/>
                <w:vAlign w:val="center"/>
              </w:tcPr>
            </w:tcPrChange>
          </w:tcPr>
          <w:p w14:paraId="1AF434A1" w14:textId="3B24CF70" w:rsidR="0079103D" w:rsidRPr="00DA1DD4" w:rsidRDefault="0079103D" w:rsidP="004A1674">
            <w:pPr>
              <w:pStyle w:val="NoSpacing"/>
              <w:rPr>
                <w:ins w:id="388" w:author="Kronsberg, Shari" w:date="2021-01-26T20:25:00Z"/>
              </w:rPr>
            </w:pPr>
            <w:ins w:id="389" w:author="Kronsberg, Shari" w:date="2021-01-26T20:26:00Z">
              <w:r w:rsidRPr="00DA1DD4">
                <w:t>&lt;0.0001</w:t>
              </w:r>
            </w:ins>
          </w:p>
        </w:tc>
        <w:tc>
          <w:tcPr>
            <w:tcW w:w="1440" w:type="dxa"/>
            <w:tcPrChange w:id="390" w:author="Kronsberg, Shari" w:date="2021-04-29T11:25:00Z">
              <w:tcPr>
                <w:tcW w:w="1080" w:type="dxa"/>
              </w:tcPr>
            </w:tcPrChange>
          </w:tcPr>
          <w:p w14:paraId="0B738A48" w14:textId="30429D0C" w:rsidR="0079103D" w:rsidRPr="00DA1DD4" w:rsidRDefault="0033517B" w:rsidP="004A1674">
            <w:pPr>
              <w:pStyle w:val="NoSpacing"/>
              <w:rPr>
                <w:ins w:id="391" w:author="Kronsberg, Shari" w:date="2021-04-27T21:20:00Z"/>
              </w:rPr>
            </w:pPr>
            <w:ins w:id="392" w:author="Kronsberg, Shari" w:date="2021-04-29T11:25:00Z">
              <w:r w:rsidRPr="003D5834">
                <w:rPr>
                  <w:highlight w:val="yellow"/>
                  <w:rPrChange w:id="393" w:author="Kronsberg, Shari" w:date="2021-05-11T16:35:00Z">
                    <w:rPr/>
                  </w:rPrChange>
                </w:rPr>
                <w:t>4</w:t>
              </w:r>
            </w:ins>
            <w:ins w:id="394" w:author="Kronsberg, Shari" w:date="2021-04-29T11:26:00Z">
              <w:r w:rsidRPr="003D5834">
                <w:rPr>
                  <w:highlight w:val="yellow"/>
                  <w:rPrChange w:id="395" w:author="Kronsberg, Shari" w:date="2021-05-11T16:35:00Z">
                    <w:rPr/>
                  </w:rPrChange>
                </w:rPr>
                <w:t>1 (22.4)</w:t>
              </w:r>
            </w:ins>
          </w:p>
        </w:tc>
      </w:tr>
      <w:tr w:rsidR="0079103D" w:rsidRPr="00FF2D1E" w14:paraId="1D56FA24" w14:textId="6A8C9225" w:rsidTr="0033517B">
        <w:trPr>
          <w:trHeight w:val="144"/>
          <w:trPrChange w:id="396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397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66BE9B4A" w14:textId="6F5D72E2" w:rsidR="0079103D" w:rsidRPr="00FF2D1E" w:rsidRDefault="0079103D" w:rsidP="004A1674">
            <w:pPr>
              <w:pStyle w:val="NoSpacing"/>
            </w:pPr>
            <w:r>
              <w:t>Medical history of:</w:t>
            </w:r>
          </w:p>
        </w:tc>
        <w:tc>
          <w:tcPr>
            <w:tcW w:w="2070" w:type="dxa"/>
            <w:vAlign w:val="center"/>
            <w:tcPrChange w:id="398" w:author="Kronsberg, Shari" w:date="2021-04-29T11:25:00Z">
              <w:tcPr>
                <w:tcW w:w="2070" w:type="dxa"/>
                <w:vAlign w:val="center"/>
              </w:tcPr>
            </w:tcPrChange>
          </w:tcPr>
          <w:p w14:paraId="39584890" w14:textId="77777777" w:rsidR="0079103D" w:rsidRDefault="0079103D" w:rsidP="004A1674">
            <w:pPr>
              <w:pStyle w:val="NoSpacing"/>
            </w:pPr>
          </w:p>
        </w:tc>
        <w:tc>
          <w:tcPr>
            <w:tcW w:w="1895" w:type="dxa"/>
            <w:vAlign w:val="center"/>
            <w:tcPrChange w:id="399" w:author="Kronsberg, Shari" w:date="2021-04-29T11:25:00Z">
              <w:tcPr>
                <w:tcW w:w="1895" w:type="dxa"/>
                <w:vAlign w:val="center"/>
              </w:tcPr>
            </w:tcPrChange>
          </w:tcPr>
          <w:p w14:paraId="3BFC36C7" w14:textId="77777777" w:rsidR="0079103D" w:rsidRDefault="0079103D" w:rsidP="004A1674">
            <w:pPr>
              <w:pStyle w:val="NoSpacing"/>
            </w:pPr>
          </w:p>
        </w:tc>
        <w:tc>
          <w:tcPr>
            <w:tcW w:w="1080" w:type="dxa"/>
            <w:vAlign w:val="center"/>
            <w:tcPrChange w:id="400" w:author="Kronsberg, Shari" w:date="2021-04-29T11:25:00Z">
              <w:tcPr>
                <w:tcW w:w="1080" w:type="dxa"/>
                <w:vAlign w:val="center"/>
              </w:tcPr>
            </w:tcPrChange>
          </w:tcPr>
          <w:p w14:paraId="7FA5F939" w14:textId="77777777" w:rsidR="0079103D" w:rsidRDefault="0079103D" w:rsidP="004A1674">
            <w:pPr>
              <w:pStyle w:val="NoSpacing"/>
            </w:pPr>
          </w:p>
        </w:tc>
        <w:tc>
          <w:tcPr>
            <w:tcW w:w="1440" w:type="dxa"/>
            <w:tcPrChange w:id="401" w:author="Kronsberg, Shari" w:date="2021-04-29T11:25:00Z">
              <w:tcPr>
                <w:tcW w:w="1080" w:type="dxa"/>
              </w:tcPr>
            </w:tcPrChange>
          </w:tcPr>
          <w:p w14:paraId="2DCF72CE" w14:textId="77777777" w:rsidR="0079103D" w:rsidRDefault="0079103D" w:rsidP="004A1674">
            <w:pPr>
              <w:pStyle w:val="NoSpacing"/>
              <w:rPr>
                <w:ins w:id="402" w:author="Kronsberg, Shari" w:date="2021-04-27T21:20:00Z"/>
              </w:rPr>
            </w:pPr>
          </w:p>
        </w:tc>
      </w:tr>
      <w:tr w:rsidR="0079103D" w:rsidRPr="00FF2D1E" w14:paraId="6916558A" w14:textId="0A7408C1" w:rsidTr="0033517B">
        <w:trPr>
          <w:trHeight w:val="144"/>
          <w:trPrChange w:id="403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404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6960268D" w14:textId="16170A9D" w:rsidR="0079103D" w:rsidRPr="00FF2D1E" w:rsidRDefault="0079103D" w:rsidP="004A1674">
            <w:pPr>
              <w:pStyle w:val="NoSpacing"/>
            </w:pPr>
            <w:r>
              <w:t xml:space="preserve">     </w:t>
            </w:r>
            <w:r w:rsidRPr="00FF2D1E">
              <w:t>Hypertension, n (%)</w:t>
            </w:r>
          </w:p>
        </w:tc>
        <w:tc>
          <w:tcPr>
            <w:tcW w:w="2070" w:type="dxa"/>
            <w:vAlign w:val="center"/>
            <w:tcPrChange w:id="405" w:author="Kronsberg, Shari" w:date="2021-04-29T11:25:00Z">
              <w:tcPr>
                <w:tcW w:w="2070" w:type="dxa"/>
                <w:vAlign w:val="center"/>
              </w:tcPr>
            </w:tcPrChange>
          </w:tcPr>
          <w:p w14:paraId="28B3DF78" w14:textId="58A70EE4" w:rsidR="0079103D" w:rsidRPr="00FF2D1E" w:rsidRDefault="0079103D" w:rsidP="004A1674">
            <w:pPr>
              <w:pStyle w:val="NoSpacing"/>
            </w:pPr>
            <w:r>
              <w:t>902 (66.2)</w:t>
            </w:r>
          </w:p>
        </w:tc>
        <w:tc>
          <w:tcPr>
            <w:tcW w:w="1895" w:type="dxa"/>
            <w:vAlign w:val="center"/>
            <w:tcPrChange w:id="406" w:author="Kronsberg, Shari" w:date="2021-04-29T11:25:00Z">
              <w:tcPr>
                <w:tcW w:w="1895" w:type="dxa"/>
                <w:vAlign w:val="center"/>
              </w:tcPr>
            </w:tcPrChange>
          </w:tcPr>
          <w:p w14:paraId="66242A57" w14:textId="4E6CEEBA" w:rsidR="0079103D" w:rsidRDefault="0079103D" w:rsidP="004A1674">
            <w:pPr>
              <w:pStyle w:val="NoSpacing"/>
            </w:pPr>
            <w:r>
              <w:t>628 (37.4)</w:t>
            </w:r>
          </w:p>
        </w:tc>
        <w:tc>
          <w:tcPr>
            <w:tcW w:w="1080" w:type="dxa"/>
            <w:vAlign w:val="center"/>
            <w:tcPrChange w:id="407" w:author="Kronsberg, Shari" w:date="2021-04-29T11:25:00Z">
              <w:tcPr>
                <w:tcW w:w="1080" w:type="dxa"/>
                <w:vAlign w:val="center"/>
              </w:tcPr>
            </w:tcPrChange>
          </w:tcPr>
          <w:p w14:paraId="259BE7BF" w14:textId="4482947C" w:rsidR="0079103D" w:rsidRPr="00FF2D1E" w:rsidRDefault="0079103D" w:rsidP="004A1674">
            <w:pPr>
              <w:pStyle w:val="NoSpacing"/>
            </w:pPr>
            <w:r>
              <w:t>&lt;0.0001</w:t>
            </w:r>
          </w:p>
        </w:tc>
        <w:tc>
          <w:tcPr>
            <w:tcW w:w="1440" w:type="dxa"/>
            <w:tcPrChange w:id="408" w:author="Kronsberg, Shari" w:date="2021-04-29T11:25:00Z">
              <w:tcPr>
                <w:tcW w:w="1080" w:type="dxa"/>
              </w:tcPr>
            </w:tcPrChange>
          </w:tcPr>
          <w:p w14:paraId="20808545" w14:textId="2B803F51" w:rsidR="0079103D" w:rsidRDefault="0033517B" w:rsidP="004A1674">
            <w:pPr>
              <w:pStyle w:val="NoSpacing"/>
              <w:rPr>
                <w:ins w:id="409" w:author="Kronsberg, Shari" w:date="2021-04-27T21:20:00Z"/>
              </w:rPr>
            </w:pPr>
            <w:ins w:id="410" w:author="Kronsberg, Shari" w:date="2021-04-29T11:26:00Z">
              <w:r>
                <w:t>169 (61.4)</w:t>
              </w:r>
            </w:ins>
          </w:p>
        </w:tc>
      </w:tr>
      <w:tr w:rsidR="0079103D" w:rsidRPr="00FF2D1E" w14:paraId="39F16457" w14:textId="7D856188" w:rsidTr="0033517B">
        <w:trPr>
          <w:trHeight w:val="144"/>
          <w:trPrChange w:id="411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412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135586BC" w14:textId="43FADDC8" w:rsidR="0079103D" w:rsidRPr="00FF2D1E" w:rsidRDefault="0079103D" w:rsidP="004A1674">
            <w:pPr>
              <w:pStyle w:val="NoSpacing"/>
            </w:pPr>
            <w:r>
              <w:t xml:space="preserve">     Hyperlipidemia, n (%)</w:t>
            </w:r>
          </w:p>
        </w:tc>
        <w:tc>
          <w:tcPr>
            <w:tcW w:w="2070" w:type="dxa"/>
            <w:vAlign w:val="center"/>
            <w:tcPrChange w:id="413" w:author="Kronsberg, Shari" w:date="2021-04-29T11:25:00Z">
              <w:tcPr>
                <w:tcW w:w="2070" w:type="dxa"/>
                <w:vAlign w:val="center"/>
              </w:tcPr>
            </w:tcPrChange>
          </w:tcPr>
          <w:p w14:paraId="531E951D" w14:textId="1BF32C34" w:rsidR="0079103D" w:rsidRPr="00FF2D1E" w:rsidRDefault="0079103D" w:rsidP="004A1674">
            <w:pPr>
              <w:pStyle w:val="NoSpacing"/>
            </w:pPr>
            <w:r>
              <w:t>822 (60.4)</w:t>
            </w:r>
          </w:p>
        </w:tc>
        <w:tc>
          <w:tcPr>
            <w:tcW w:w="1895" w:type="dxa"/>
            <w:vAlign w:val="center"/>
            <w:tcPrChange w:id="414" w:author="Kronsberg, Shari" w:date="2021-04-29T11:25:00Z">
              <w:tcPr>
                <w:tcW w:w="1895" w:type="dxa"/>
                <w:vAlign w:val="center"/>
              </w:tcPr>
            </w:tcPrChange>
          </w:tcPr>
          <w:p w14:paraId="0A0550E7" w14:textId="440F2D16" w:rsidR="0079103D" w:rsidRDefault="0079103D" w:rsidP="004A1674">
            <w:pPr>
              <w:pStyle w:val="NoSpacing"/>
            </w:pPr>
            <w:r>
              <w:t>463 (27.6)</w:t>
            </w:r>
          </w:p>
        </w:tc>
        <w:tc>
          <w:tcPr>
            <w:tcW w:w="1080" w:type="dxa"/>
            <w:vAlign w:val="center"/>
            <w:tcPrChange w:id="415" w:author="Kronsberg, Shari" w:date="2021-04-29T11:25:00Z">
              <w:tcPr>
                <w:tcW w:w="1080" w:type="dxa"/>
                <w:vAlign w:val="center"/>
              </w:tcPr>
            </w:tcPrChange>
          </w:tcPr>
          <w:p w14:paraId="032B94A0" w14:textId="4C252B8D" w:rsidR="0079103D" w:rsidRPr="00FF2D1E" w:rsidRDefault="0079103D" w:rsidP="004A1674">
            <w:pPr>
              <w:pStyle w:val="NoSpacing"/>
            </w:pPr>
            <w:r>
              <w:t>&lt;0.0001</w:t>
            </w:r>
          </w:p>
        </w:tc>
        <w:tc>
          <w:tcPr>
            <w:tcW w:w="1440" w:type="dxa"/>
            <w:tcPrChange w:id="416" w:author="Kronsberg, Shari" w:date="2021-04-29T11:25:00Z">
              <w:tcPr>
                <w:tcW w:w="1080" w:type="dxa"/>
              </w:tcPr>
            </w:tcPrChange>
          </w:tcPr>
          <w:p w14:paraId="00FBAAD3" w14:textId="6AF22320" w:rsidR="0079103D" w:rsidRDefault="0033517B" w:rsidP="004A1674">
            <w:pPr>
              <w:pStyle w:val="NoSpacing"/>
              <w:rPr>
                <w:ins w:id="417" w:author="Kronsberg, Shari" w:date="2021-04-27T21:20:00Z"/>
              </w:rPr>
            </w:pPr>
            <w:ins w:id="418" w:author="Kronsberg, Shari" w:date="2021-04-29T11:26:00Z">
              <w:r>
                <w:t>124 (45.3)</w:t>
              </w:r>
            </w:ins>
          </w:p>
        </w:tc>
      </w:tr>
      <w:tr w:rsidR="0079103D" w:rsidRPr="00FF2D1E" w14:paraId="72001474" w14:textId="51D5236A" w:rsidTr="0033517B">
        <w:trPr>
          <w:trHeight w:val="144"/>
          <w:trPrChange w:id="419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420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282E994E" w14:textId="425C5510" w:rsidR="0079103D" w:rsidRPr="00FF2D1E" w:rsidRDefault="0079103D" w:rsidP="004A1674">
            <w:pPr>
              <w:pStyle w:val="NoSpacing"/>
            </w:pPr>
            <w:r>
              <w:t xml:space="preserve">     </w:t>
            </w:r>
            <w:r w:rsidRPr="00FF2D1E">
              <w:t>Diabetes, n (%)</w:t>
            </w:r>
          </w:p>
        </w:tc>
        <w:tc>
          <w:tcPr>
            <w:tcW w:w="2070" w:type="dxa"/>
            <w:vAlign w:val="center"/>
            <w:tcPrChange w:id="421" w:author="Kronsberg, Shari" w:date="2021-04-29T11:25:00Z">
              <w:tcPr>
                <w:tcW w:w="2070" w:type="dxa"/>
                <w:vAlign w:val="center"/>
              </w:tcPr>
            </w:tcPrChange>
          </w:tcPr>
          <w:p w14:paraId="1EBC0374" w14:textId="5AF38588" w:rsidR="0079103D" w:rsidRPr="00FF2D1E" w:rsidRDefault="0079103D" w:rsidP="004A1674">
            <w:pPr>
              <w:pStyle w:val="NoSpacing"/>
            </w:pPr>
            <w:r>
              <w:t>196 (14.4)</w:t>
            </w:r>
          </w:p>
        </w:tc>
        <w:tc>
          <w:tcPr>
            <w:tcW w:w="1895" w:type="dxa"/>
            <w:vAlign w:val="center"/>
            <w:tcPrChange w:id="422" w:author="Kronsberg, Shari" w:date="2021-04-29T11:25:00Z">
              <w:tcPr>
                <w:tcW w:w="1895" w:type="dxa"/>
                <w:vAlign w:val="center"/>
              </w:tcPr>
            </w:tcPrChange>
          </w:tcPr>
          <w:p w14:paraId="7E14F443" w14:textId="154184D4" w:rsidR="0079103D" w:rsidRDefault="0079103D" w:rsidP="004A1674">
            <w:pPr>
              <w:pStyle w:val="NoSpacing"/>
            </w:pPr>
            <w:r>
              <w:t>106 (6.9)</w:t>
            </w:r>
          </w:p>
        </w:tc>
        <w:tc>
          <w:tcPr>
            <w:tcW w:w="1080" w:type="dxa"/>
            <w:vAlign w:val="center"/>
            <w:tcPrChange w:id="423" w:author="Kronsberg, Shari" w:date="2021-04-29T11:25:00Z">
              <w:tcPr>
                <w:tcW w:w="1080" w:type="dxa"/>
                <w:vAlign w:val="center"/>
              </w:tcPr>
            </w:tcPrChange>
          </w:tcPr>
          <w:p w14:paraId="1C5B34AA" w14:textId="3052F9ED" w:rsidR="0079103D" w:rsidRPr="00FF2D1E" w:rsidRDefault="0079103D" w:rsidP="004A1674">
            <w:pPr>
              <w:pStyle w:val="NoSpacing"/>
            </w:pPr>
            <w:r>
              <w:t>&lt;0.0001</w:t>
            </w:r>
          </w:p>
        </w:tc>
        <w:tc>
          <w:tcPr>
            <w:tcW w:w="1440" w:type="dxa"/>
            <w:tcPrChange w:id="424" w:author="Kronsberg, Shari" w:date="2021-04-29T11:25:00Z">
              <w:tcPr>
                <w:tcW w:w="1080" w:type="dxa"/>
              </w:tcPr>
            </w:tcPrChange>
          </w:tcPr>
          <w:p w14:paraId="78BC6D47" w14:textId="77777777" w:rsidR="0079103D" w:rsidRDefault="0079103D" w:rsidP="004A1674">
            <w:pPr>
              <w:pStyle w:val="NoSpacing"/>
              <w:rPr>
                <w:ins w:id="425" w:author="Kronsberg, Shari" w:date="2021-04-27T21:20:00Z"/>
              </w:rPr>
            </w:pPr>
          </w:p>
        </w:tc>
      </w:tr>
      <w:tr w:rsidR="0079103D" w:rsidRPr="00FF2D1E" w14:paraId="03D21D0B" w14:textId="6FB924F1" w:rsidTr="0033517B">
        <w:trPr>
          <w:trHeight w:val="144"/>
          <w:trPrChange w:id="426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427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18DC7018" w14:textId="6D97255C" w:rsidR="0079103D" w:rsidRPr="00FF2D1E" w:rsidRDefault="0079103D" w:rsidP="004A1674">
            <w:pPr>
              <w:pStyle w:val="NoSpacing"/>
            </w:pPr>
            <w:r>
              <w:t xml:space="preserve">     Heart failure, n (%)</w:t>
            </w:r>
          </w:p>
        </w:tc>
        <w:tc>
          <w:tcPr>
            <w:tcW w:w="2070" w:type="dxa"/>
            <w:vAlign w:val="center"/>
            <w:tcPrChange w:id="428" w:author="Kronsberg, Shari" w:date="2021-04-29T11:25:00Z">
              <w:tcPr>
                <w:tcW w:w="2070" w:type="dxa"/>
                <w:vAlign w:val="center"/>
              </w:tcPr>
            </w:tcPrChange>
          </w:tcPr>
          <w:p w14:paraId="5BC4FDD7" w14:textId="5DA4FFFB" w:rsidR="0079103D" w:rsidRPr="00FF2D1E" w:rsidRDefault="0079103D" w:rsidP="004A1674">
            <w:pPr>
              <w:pStyle w:val="NoSpacing"/>
            </w:pPr>
            <w:del w:id="429" w:author="Kronsberg, Shari" w:date="2021-01-26T20:22:00Z">
              <w:r w:rsidDel="003F2ECF">
                <w:delText>137</w:delText>
              </w:r>
            </w:del>
            <w:ins w:id="430" w:author="Kronsberg, Shari" w:date="2021-01-26T20:22:00Z">
              <w:r>
                <w:t>39</w:t>
              </w:r>
            </w:ins>
            <w:r>
              <w:t xml:space="preserve"> (</w:t>
            </w:r>
            <w:del w:id="431" w:author="Kronsberg, Shari" w:date="2021-01-26T20:23:00Z">
              <w:r w:rsidDel="003F2ECF">
                <w:delText>1</w:delText>
              </w:r>
            </w:del>
            <w:ins w:id="432" w:author="Kronsberg, Shari" w:date="2021-01-26T20:23:00Z">
              <w:r>
                <w:t>2.9</w:t>
              </w:r>
            </w:ins>
            <w:del w:id="433" w:author="Kronsberg, Shari" w:date="2021-01-26T20:23:00Z">
              <w:r w:rsidDel="003F2ECF">
                <w:delText>0.1</w:delText>
              </w:r>
            </w:del>
            <w:r>
              <w:t>)</w:t>
            </w:r>
          </w:p>
        </w:tc>
        <w:tc>
          <w:tcPr>
            <w:tcW w:w="1895" w:type="dxa"/>
            <w:vAlign w:val="center"/>
            <w:tcPrChange w:id="434" w:author="Kronsberg, Shari" w:date="2021-04-29T11:25:00Z">
              <w:tcPr>
                <w:tcW w:w="1895" w:type="dxa"/>
                <w:vAlign w:val="center"/>
              </w:tcPr>
            </w:tcPrChange>
          </w:tcPr>
          <w:p w14:paraId="5F888858" w14:textId="57D2C7E9" w:rsidR="0079103D" w:rsidRDefault="0079103D" w:rsidP="004A1674">
            <w:pPr>
              <w:pStyle w:val="NoSpacing"/>
            </w:pPr>
            <w:del w:id="435" w:author="Kronsberg, Shari" w:date="2021-01-26T20:23:00Z">
              <w:r w:rsidDel="003F2ECF">
                <w:delText>86</w:delText>
              </w:r>
            </w:del>
            <w:ins w:id="436" w:author="Kronsberg, Shari" w:date="2021-01-26T20:23:00Z">
              <w:r>
                <w:t>29</w:t>
              </w:r>
            </w:ins>
            <w:r>
              <w:t xml:space="preserve"> </w:t>
            </w:r>
            <w:del w:id="437" w:author="Kronsberg, Shari" w:date="2021-01-26T20:23:00Z">
              <w:r w:rsidDel="003F2ECF">
                <w:delText>(5.1</w:delText>
              </w:r>
            </w:del>
            <w:ins w:id="438" w:author="Kronsberg, Shari" w:date="2021-01-26T20:23:00Z">
              <w:r>
                <w:t>1.7</w:t>
              </w:r>
            </w:ins>
            <w:r>
              <w:t>)</w:t>
            </w:r>
          </w:p>
        </w:tc>
        <w:tc>
          <w:tcPr>
            <w:tcW w:w="1080" w:type="dxa"/>
            <w:vAlign w:val="center"/>
            <w:tcPrChange w:id="439" w:author="Kronsberg, Shari" w:date="2021-04-29T11:25:00Z">
              <w:tcPr>
                <w:tcW w:w="1080" w:type="dxa"/>
                <w:vAlign w:val="center"/>
              </w:tcPr>
            </w:tcPrChange>
          </w:tcPr>
          <w:p w14:paraId="6F0A93B9" w14:textId="2D3B7132" w:rsidR="0079103D" w:rsidRPr="00FF2D1E" w:rsidRDefault="0079103D" w:rsidP="004A1674">
            <w:pPr>
              <w:pStyle w:val="NoSpacing"/>
            </w:pPr>
            <w:del w:id="440" w:author="Kronsberg, Shari" w:date="2021-01-26T20:23:00Z">
              <w:r w:rsidDel="003F2ECF">
                <w:delText>&lt;0.0001</w:delText>
              </w:r>
            </w:del>
            <w:ins w:id="441" w:author="Kronsberg, Shari" w:date="2021-01-26T20:23:00Z">
              <w:r>
                <w:t>0.0</w:t>
              </w:r>
            </w:ins>
            <w:ins w:id="442" w:author="Kronsberg, Shari" w:date="2021-01-26T20:24:00Z">
              <w:r>
                <w:t>350</w:t>
              </w:r>
            </w:ins>
          </w:p>
        </w:tc>
        <w:tc>
          <w:tcPr>
            <w:tcW w:w="1440" w:type="dxa"/>
            <w:tcPrChange w:id="443" w:author="Kronsberg, Shari" w:date="2021-04-29T11:25:00Z">
              <w:tcPr>
                <w:tcW w:w="1080" w:type="dxa"/>
              </w:tcPr>
            </w:tcPrChange>
          </w:tcPr>
          <w:p w14:paraId="2CCB1DF9" w14:textId="3BC62E32" w:rsidR="0079103D" w:rsidDel="003F2ECF" w:rsidRDefault="0033517B" w:rsidP="004A1674">
            <w:pPr>
              <w:pStyle w:val="NoSpacing"/>
              <w:rPr>
                <w:ins w:id="444" w:author="Kronsberg, Shari" w:date="2021-04-27T21:20:00Z"/>
              </w:rPr>
            </w:pPr>
            <w:ins w:id="445" w:author="Kronsberg, Shari" w:date="2021-04-29T11:26:00Z">
              <w:r>
                <w:t>18 (6.6)</w:t>
              </w:r>
            </w:ins>
          </w:p>
        </w:tc>
      </w:tr>
      <w:tr w:rsidR="0079103D" w:rsidRPr="00FF2D1E" w14:paraId="25CDD192" w14:textId="0749AD02" w:rsidTr="0033517B">
        <w:trPr>
          <w:trHeight w:val="144"/>
          <w:trPrChange w:id="446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447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75AFD87E" w14:textId="541F3008" w:rsidR="0079103D" w:rsidRDefault="0079103D" w:rsidP="004A1674">
            <w:pPr>
              <w:pStyle w:val="NoSpacing"/>
            </w:pPr>
            <w:r>
              <w:t xml:space="preserve">     Myocardial infarction, n (%)</w:t>
            </w:r>
          </w:p>
        </w:tc>
        <w:tc>
          <w:tcPr>
            <w:tcW w:w="2070" w:type="dxa"/>
            <w:vAlign w:val="center"/>
            <w:tcPrChange w:id="448" w:author="Kronsberg, Shari" w:date="2021-04-29T11:25:00Z">
              <w:tcPr>
                <w:tcW w:w="2070" w:type="dxa"/>
                <w:vAlign w:val="center"/>
              </w:tcPr>
            </w:tcPrChange>
          </w:tcPr>
          <w:p w14:paraId="761157E0" w14:textId="50BE4BDD" w:rsidR="0079103D" w:rsidRDefault="0079103D" w:rsidP="004A1674">
            <w:pPr>
              <w:pStyle w:val="NoSpacing"/>
            </w:pPr>
            <w:del w:id="449" w:author="Kronsberg, Shari" w:date="2021-05-07T08:05:00Z">
              <w:r w:rsidDel="000B6FDF">
                <w:delText>190 (13.9)</w:delText>
              </w:r>
            </w:del>
            <w:ins w:id="450" w:author="Kronsberg, Shari" w:date="2021-05-07T08:05:00Z">
              <w:r w:rsidR="000B6FDF">
                <w:t xml:space="preserve"> 205 (15.0)</w:t>
              </w:r>
            </w:ins>
          </w:p>
        </w:tc>
        <w:tc>
          <w:tcPr>
            <w:tcW w:w="1895" w:type="dxa"/>
            <w:vAlign w:val="center"/>
            <w:tcPrChange w:id="451" w:author="Kronsberg, Shari" w:date="2021-04-29T11:25:00Z">
              <w:tcPr>
                <w:tcW w:w="1895" w:type="dxa"/>
                <w:vAlign w:val="center"/>
              </w:tcPr>
            </w:tcPrChange>
          </w:tcPr>
          <w:p w14:paraId="1988ED3E" w14:textId="7CDBC9A4" w:rsidR="0079103D" w:rsidRDefault="0079103D" w:rsidP="004A1674">
            <w:pPr>
              <w:pStyle w:val="NoSpacing"/>
            </w:pPr>
            <w:del w:id="452" w:author="Kronsberg, Shari" w:date="2021-05-07T08:05:00Z">
              <w:r w:rsidDel="000B6FDF">
                <w:delText>72 (4.3)</w:delText>
              </w:r>
            </w:del>
            <w:ins w:id="453" w:author="Kronsberg, Shari" w:date="2021-05-07T08:05:00Z">
              <w:r w:rsidR="000B6FDF">
                <w:t xml:space="preserve"> 88 (5.2)</w:t>
              </w:r>
            </w:ins>
          </w:p>
        </w:tc>
        <w:tc>
          <w:tcPr>
            <w:tcW w:w="1080" w:type="dxa"/>
            <w:vAlign w:val="center"/>
            <w:tcPrChange w:id="454" w:author="Kronsberg, Shari" w:date="2021-04-29T11:25:00Z">
              <w:tcPr>
                <w:tcW w:w="1080" w:type="dxa"/>
                <w:vAlign w:val="center"/>
              </w:tcPr>
            </w:tcPrChange>
          </w:tcPr>
          <w:p w14:paraId="4CB70F2B" w14:textId="1DEF22CB" w:rsidR="0079103D" w:rsidRDefault="0079103D" w:rsidP="004A1674">
            <w:pPr>
              <w:pStyle w:val="NoSpacing"/>
            </w:pPr>
            <w:r>
              <w:t>&lt;0.0001</w:t>
            </w:r>
          </w:p>
        </w:tc>
        <w:tc>
          <w:tcPr>
            <w:tcW w:w="1440" w:type="dxa"/>
            <w:tcPrChange w:id="455" w:author="Kronsberg, Shari" w:date="2021-04-29T11:25:00Z">
              <w:tcPr>
                <w:tcW w:w="1080" w:type="dxa"/>
              </w:tcPr>
            </w:tcPrChange>
          </w:tcPr>
          <w:p w14:paraId="307EC725" w14:textId="58E9BD33" w:rsidR="0079103D" w:rsidRDefault="0033517B" w:rsidP="004A1674">
            <w:pPr>
              <w:pStyle w:val="NoSpacing"/>
              <w:rPr>
                <w:ins w:id="456" w:author="Kronsberg, Shari" w:date="2021-04-27T21:20:00Z"/>
              </w:rPr>
            </w:pPr>
            <w:ins w:id="457" w:author="Kronsberg, Shari" w:date="2021-04-29T11:26:00Z">
              <w:r>
                <w:t>3</w:t>
              </w:r>
            </w:ins>
            <w:ins w:id="458" w:author="Kronsberg, Shari" w:date="2021-05-07T08:17:00Z">
              <w:r w:rsidR="000E5545">
                <w:t>8</w:t>
              </w:r>
            </w:ins>
            <w:ins w:id="459" w:author="Kronsberg, Shari" w:date="2021-04-29T11:26:00Z">
              <w:r>
                <w:t xml:space="preserve"> (13.</w:t>
              </w:r>
            </w:ins>
            <w:ins w:id="460" w:author="Kronsberg, Shari" w:date="2021-05-07T08:17:00Z">
              <w:r w:rsidR="000E5545">
                <w:t>8</w:t>
              </w:r>
            </w:ins>
            <w:ins w:id="461" w:author="Kronsberg, Shari" w:date="2021-04-29T11:26:00Z">
              <w:r>
                <w:t>)</w:t>
              </w:r>
            </w:ins>
          </w:p>
        </w:tc>
      </w:tr>
      <w:tr w:rsidR="0079103D" w:rsidRPr="00FF2D1E" w14:paraId="7D342B37" w14:textId="0AAAB0BC" w:rsidTr="0033517B">
        <w:trPr>
          <w:trHeight w:val="144"/>
          <w:trPrChange w:id="462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463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508C5B55" w14:textId="17DE7A84" w:rsidR="0079103D" w:rsidRDefault="0079103D" w:rsidP="004A1674">
            <w:pPr>
              <w:pStyle w:val="NoSpacing"/>
            </w:pPr>
            <w:r>
              <w:t xml:space="preserve">     Atrial fibrillation/flutter, n (%)</w:t>
            </w:r>
          </w:p>
        </w:tc>
        <w:tc>
          <w:tcPr>
            <w:tcW w:w="2070" w:type="dxa"/>
            <w:vAlign w:val="center"/>
            <w:tcPrChange w:id="464" w:author="Kronsberg, Shari" w:date="2021-04-29T11:25:00Z">
              <w:tcPr>
                <w:tcW w:w="2070" w:type="dxa"/>
                <w:vAlign w:val="center"/>
              </w:tcPr>
            </w:tcPrChange>
          </w:tcPr>
          <w:p w14:paraId="3398A0EC" w14:textId="036CBDA7" w:rsidR="0079103D" w:rsidRDefault="0079103D" w:rsidP="004A1674">
            <w:pPr>
              <w:pStyle w:val="NoSpacing"/>
            </w:pPr>
            <w:r>
              <w:t xml:space="preserve">113 (8.3) </w:t>
            </w:r>
          </w:p>
        </w:tc>
        <w:tc>
          <w:tcPr>
            <w:tcW w:w="1895" w:type="dxa"/>
            <w:vAlign w:val="center"/>
            <w:tcPrChange w:id="465" w:author="Kronsberg, Shari" w:date="2021-04-29T11:25:00Z">
              <w:tcPr>
                <w:tcW w:w="1895" w:type="dxa"/>
                <w:vAlign w:val="center"/>
              </w:tcPr>
            </w:tcPrChange>
          </w:tcPr>
          <w:p w14:paraId="2D500021" w14:textId="78F32DFA" w:rsidR="0079103D" w:rsidRDefault="0079103D" w:rsidP="004A1674">
            <w:pPr>
              <w:pStyle w:val="NoSpacing"/>
            </w:pPr>
            <w:r>
              <w:t>96 (5.7)</w:t>
            </w:r>
          </w:p>
        </w:tc>
        <w:tc>
          <w:tcPr>
            <w:tcW w:w="1080" w:type="dxa"/>
            <w:vAlign w:val="center"/>
            <w:tcPrChange w:id="466" w:author="Kronsberg, Shari" w:date="2021-04-29T11:25:00Z">
              <w:tcPr>
                <w:tcW w:w="1080" w:type="dxa"/>
                <w:vAlign w:val="center"/>
              </w:tcPr>
            </w:tcPrChange>
          </w:tcPr>
          <w:p w14:paraId="35B50957" w14:textId="7AB73613" w:rsidR="0079103D" w:rsidRDefault="0079103D" w:rsidP="004A1674">
            <w:pPr>
              <w:pStyle w:val="NoSpacing"/>
            </w:pPr>
            <w:r>
              <w:t>0.0051</w:t>
            </w:r>
          </w:p>
        </w:tc>
        <w:tc>
          <w:tcPr>
            <w:tcW w:w="1440" w:type="dxa"/>
            <w:tcPrChange w:id="467" w:author="Kronsberg, Shari" w:date="2021-04-29T11:25:00Z">
              <w:tcPr>
                <w:tcW w:w="1080" w:type="dxa"/>
              </w:tcPr>
            </w:tcPrChange>
          </w:tcPr>
          <w:p w14:paraId="514ACB0D" w14:textId="5805AF55" w:rsidR="0079103D" w:rsidRDefault="0033517B" w:rsidP="004A1674">
            <w:pPr>
              <w:pStyle w:val="NoSpacing"/>
              <w:rPr>
                <w:ins w:id="468" w:author="Kronsberg, Shari" w:date="2021-04-27T21:20:00Z"/>
              </w:rPr>
            </w:pPr>
            <w:ins w:id="469" w:author="Kronsberg, Shari" w:date="2021-04-29T11:26:00Z">
              <w:r>
                <w:t>32 (11.6)</w:t>
              </w:r>
            </w:ins>
          </w:p>
        </w:tc>
      </w:tr>
      <w:tr w:rsidR="0079103D" w:rsidRPr="00FF2D1E" w14:paraId="4D5AFA25" w14:textId="3D5C98C0" w:rsidTr="0033517B">
        <w:trPr>
          <w:trHeight w:val="144"/>
          <w:trPrChange w:id="470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471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0DAC3190" w14:textId="1E0DDF99" w:rsidR="0079103D" w:rsidRDefault="0079103D" w:rsidP="004A1674">
            <w:pPr>
              <w:pStyle w:val="NoSpacing"/>
            </w:pPr>
            <w:r>
              <w:t xml:space="preserve">     Cerebrovascular disease, n (%)</w:t>
            </w:r>
          </w:p>
        </w:tc>
        <w:tc>
          <w:tcPr>
            <w:tcW w:w="2070" w:type="dxa"/>
            <w:vAlign w:val="center"/>
            <w:tcPrChange w:id="472" w:author="Kronsberg, Shari" w:date="2021-04-29T11:25:00Z">
              <w:tcPr>
                <w:tcW w:w="2070" w:type="dxa"/>
                <w:vAlign w:val="center"/>
              </w:tcPr>
            </w:tcPrChange>
          </w:tcPr>
          <w:p w14:paraId="21F62307" w14:textId="7DB4616B" w:rsidR="0079103D" w:rsidRDefault="0079103D" w:rsidP="004A1674">
            <w:pPr>
              <w:pStyle w:val="NoSpacing"/>
            </w:pPr>
            <w:r>
              <w:t>90 (6.6)</w:t>
            </w:r>
          </w:p>
        </w:tc>
        <w:tc>
          <w:tcPr>
            <w:tcW w:w="1895" w:type="dxa"/>
            <w:vAlign w:val="center"/>
            <w:tcPrChange w:id="473" w:author="Kronsberg, Shari" w:date="2021-04-29T11:25:00Z">
              <w:tcPr>
                <w:tcW w:w="1895" w:type="dxa"/>
                <w:vAlign w:val="center"/>
              </w:tcPr>
            </w:tcPrChange>
          </w:tcPr>
          <w:p w14:paraId="361A1245" w14:textId="2437DB1D" w:rsidR="0079103D" w:rsidRDefault="0079103D" w:rsidP="004A1674">
            <w:pPr>
              <w:pStyle w:val="NoSpacing"/>
            </w:pPr>
            <w:r>
              <w:t>84 (5.0)</w:t>
            </w:r>
          </w:p>
        </w:tc>
        <w:tc>
          <w:tcPr>
            <w:tcW w:w="1080" w:type="dxa"/>
            <w:vAlign w:val="center"/>
            <w:tcPrChange w:id="474" w:author="Kronsberg, Shari" w:date="2021-04-29T11:25:00Z">
              <w:tcPr>
                <w:tcW w:w="1080" w:type="dxa"/>
                <w:vAlign w:val="center"/>
              </w:tcPr>
            </w:tcPrChange>
          </w:tcPr>
          <w:p w14:paraId="7A5C98B3" w14:textId="503A0C5F" w:rsidR="0079103D" w:rsidRDefault="0079103D" w:rsidP="004A1674">
            <w:pPr>
              <w:pStyle w:val="NoSpacing"/>
            </w:pPr>
            <w:r>
              <w:t>0.0577</w:t>
            </w:r>
          </w:p>
        </w:tc>
        <w:tc>
          <w:tcPr>
            <w:tcW w:w="1440" w:type="dxa"/>
            <w:tcPrChange w:id="475" w:author="Kronsberg, Shari" w:date="2021-04-29T11:25:00Z">
              <w:tcPr>
                <w:tcW w:w="1080" w:type="dxa"/>
              </w:tcPr>
            </w:tcPrChange>
          </w:tcPr>
          <w:p w14:paraId="245CCE3A" w14:textId="2FDDA94B" w:rsidR="0079103D" w:rsidRDefault="000E5545" w:rsidP="004A1674">
            <w:pPr>
              <w:pStyle w:val="NoSpacing"/>
              <w:rPr>
                <w:ins w:id="476" w:author="Kronsberg, Shari" w:date="2021-04-27T21:20:00Z"/>
              </w:rPr>
            </w:pPr>
            <w:ins w:id="477" w:author="Kronsberg, Shari" w:date="2021-05-07T08:17:00Z">
              <w:r>
                <w:t>41</w:t>
              </w:r>
            </w:ins>
            <w:ins w:id="478" w:author="Kronsberg, Shari" w:date="2021-04-29T11:27:00Z">
              <w:r w:rsidR="0033517B">
                <w:t xml:space="preserve"> (14.</w:t>
              </w:r>
            </w:ins>
            <w:ins w:id="479" w:author="Kronsberg, Shari" w:date="2021-05-07T08:17:00Z">
              <w:r>
                <w:t>9</w:t>
              </w:r>
            </w:ins>
            <w:ins w:id="480" w:author="Kronsberg, Shari" w:date="2021-04-29T11:27:00Z">
              <w:r w:rsidR="0033517B">
                <w:t>)</w:t>
              </w:r>
            </w:ins>
          </w:p>
        </w:tc>
      </w:tr>
      <w:tr w:rsidR="0079103D" w:rsidRPr="00FF2D1E" w14:paraId="7F8BEF53" w14:textId="17603DB2" w:rsidTr="0033517B">
        <w:trPr>
          <w:trHeight w:val="144"/>
          <w:trPrChange w:id="481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482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363B45AB" w14:textId="77A08A0C" w:rsidR="0079103D" w:rsidRDefault="0079103D" w:rsidP="004A1674">
            <w:pPr>
              <w:pStyle w:val="NoSpacing"/>
            </w:pPr>
            <w:r>
              <w:t xml:space="preserve">     Peripheral vascular disease, n (%)</w:t>
            </w:r>
          </w:p>
        </w:tc>
        <w:tc>
          <w:tcPr>
            <w:tcW w:w="2070" w:type="dxa"/>
            <w:vAlign w:val="center"/>
            <w:tcPrChange w:id="483" w:author="Kronsberg, Shari" w:date="2021-04-29T11:25:00Z">
              <w:tcPr>
                <w:tcW w:w="2070" w:type="dxa"/>
                <w:vAlign w:val="center"/>
              </w:tcPr>
            </w:tcPrChange>
          </w:tcPr>
          <w:p w14:paraId="1AEC7E00" w14:textId="0C0A3717" w:rsidR="0079103D" w:rsidRDefault="0079103D" w:rsidP="004A1674">
            <w:pPr>
              <w:pStyle w:val="NoSpacing"/>
            </w:pPr>
            <w:r>
              <w:t>88 (6.5)</w:t>
            </w:r>
          </w:p>
        </w:tc>
        <w:tc>
          <w:tcPr>
            <w:tcW w:w="1895" w:type="dxa"/>
            <w:vAlign w:val="center"/>
            <w:tcPrChange w:id="484" w:author="Kronsberg, Shari" w:date="2021-04-29T11:25:00Z">
              <w:tcPr>
                <w:tcW w:w="1895" w:type="dxa"/>
                <w:vAlign w:val="center"/>
              </w:tcPr>
            </w:tcPrChange>
          </w:tcPr>
          <w:p w14:paraId="09F179CE" w14:textId="0DDDB4CA" w:rsidR="0079103D" w:rsidRDefault="0079103D" w:rsidP="004A1674">
            <w:pPr>
              <w:pStyle w:val="NoSpacing"/>
            </w:pPr>
            <w:r>
              <w:t>42 (2.5)</w:t>
            </w:r>
          </w:p>
        </w:tc>
        <w:tc>
          <w:tcPr>
            <w:tcW w:w="1080" w:type="dxa"/>
            <w:vAlign w:val="center"/>
            <w:tcPrChange w:id="485" w:author="Kronsberg, Shari" w:date="2021-04-29T11:25:00Z">
              <w:tcPr>
                <w:tcW w:w="1080" w:type="dxa"/>
                <w:vAlign w:val="center"/>
              </w:tcPr>
            </w:tcPrChange>
          </w:tcPr>
          <w:p w14:paraId="1219B6F1" w14:textId="7B2EB516" w:rsidR="0079103D" w:rsidRDefault="0079103D" w:rsidP="004A1674">
            <w:pPr>
              <w:pStyle w:val="NoSpacing"/>
            </w:pPr>
            <w:r>
              <w:t>&lt;0.0001</w:t>
            </w:r>
          </w:p>
        </w:tc>
        <w:tc>
          <w:tcPr>
            <w:tcW w:w="1440" w:type="dxa"/>
            <w:tcPrChange w:id="486" w:author="Kronsberg, Shari" w:date="2021-04-29T11:25:00Z">
              <w:tcPr>
                <w:tcW w:w="1080" w:type="dxa"/>
              </w:tcPr>
            </w:tcPrChange>
          </w:tcPr>
          <w:p w14:paraId="622B9919" w14:textId="0A864A51" w:rsidR="0079103D" w:rsidRDefault="0033517B" w:rsidP="004A1674">
            <w:pPr>
              <w:pStyle w:val="NoSpacing"/>
              <w:rPr>
                <w:ins w:id="487" w:author="Kronsberg, Shari" w:date="2021-04-27T21:20:00Z"/>
              </w:rPr>
            </w:pPr>
            <w:ins w:id="488" w:author="Kronsberg, Shari" w:date="2021-04-29T11:27:00Z">
              <w:r>
                <w:t>26 (9.5)</w:t>
              </w:r>
            </w:ins>
          </w:p>
        </w:tc>
      </w:tr>
      <w:tr w:rsidR="0079103D" w:rsidRPr="00FF2D1E" w:rsidDel="00AE6020" w14:paraId="3A56FE29" w14:textId="3D9D4034" w:rsidTr="0033517B">
        <w:trPr>
          <w:trHeight w:val="144"/>
          <w:del w:id="489" w:author="Rade, Jeffrey" w:date="2020-12-29T09:34:00Z"/>
          <w:trPrChange w:id="490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491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2EB0D3CA" w14:textId="60820C77" w:rsidR="0079103D" w:rsidRPr="00FF2D1E" w:rsidDel="00AE6020" w:rsidRDefault="0079103D" w:rsidP="004A1674">
            <w:pPr>
              <w:pStyle w:val="NoSpacing"/>
              <w:rPr>
                <w:del w:id="492" w:author="Rade, Jeffrey" w:date="2020-12-29T09:34:00Z"/>
              </w:rPr>
            </w:pPr>
            <w:del w:id="493" w:author="Rade, Jeffrey" w:date="2020-12-29T09:34:00Z">
              <w:r w:rsidDel="00AE6020">
                <w:delText xml:space="preserve">     Vascular surgery, n (%)</w:delText>
              </w:r>
            </w:del>
          </w:p>
        </w:tc>
        <w:tc>
          <w:tcPr>
            <w:tcW w:w="2070" w:type="dxa"/>
            <w:vAlign w:val="center"/>
            <w:tcPrChange w:id="494" w:author="Kronsberg, Shari" w:date="2021-04-29T11:25:00Z">
              <w:tcPr>
                <w:tcW w:w="2070" w:type="dxa"/>
                <w:vAlign w:val="center"/>
              </w:tcPr>
            </w:tcPrChange>
          </w:tcPr>
          <w:p w14:paraId="50B9A6FA" w14:textId="454B07FB" w:rsidR="0079103D" w:rsidRPr="00FF2D1E" w:rsidDel="00AE6020" w:rsidRDefault="0079103D" w:rsidP="004A1674">
            <w:pPr>
              <w:pStyle w:val="NoSpacing"/>
              <w:rPr>
                <w:del w:id="495" w:author="Rade, Jeffrey" w:date="2020-12-29T09:34:00Z"/>
              </w:rPr>
            </w:pPr>
            <w:del w:id="496" w:author="Rade, Jeffrey" w:date="2020-12-29T09:34:00Z">
              <w:r w:rsidDel="00AE6020">
                <w:delText>41 (3.0)</w:delText>
              </w:r>
            </w:del>
          </w:p>
        </w:tc>
        <w:tc>
          <w:tcPr>
            <w:tcW w:w="1895" w:type="dxa"/>
            <w:vAlign w:val="center"/>
            <w:tcPrChange w:id="497" w:author="Kronsberg, Shari" w:date="2021-04-29T11:25:00Z">
              <w:tcPr>
                <w:tcW w:w="1895" w:type="dxa"/>
                <w:vAlign w:val="center"/>
              </w:tcPr>
            </w:tcPrChange>
          </w:tcPr>
          <w:p w14:paraId="4C71E626" w14:textId="7DE9FFD1" w:rsidR="0079103D" w:rsidDel="00AE6020" w:rsidRDefault="0079103D" w:rsidP="004A1674">
            <w:pPr>
              <w:pStyle w:val="NoSpacing"/>
              <w:rPr>
                <w:del w:id="498" w:author="Rade, Jeffrey" w:date="2020-12-29T09:34:00Z"/>
              </w:rPr>
            </w:pPr>
            <w:del w:id="499" w:author="Rade, Jeffrey" w:date="2020-12-29T09:34:00Z">
              <w:r w:rsidDel="00AE6020">
                <w:delText>19 (1.1)</w:delText>
              </w:r>
            </w:del>
          </w:p>
        </w:tc>
        <w:tc>
          <w:tcPr>
            <w:tcW w:w="1080" w:type="dxa"/>
            <w:vAlign w:val="center"/>
            <w:tcPrChange w:id="500" w:author="Kronsberg, Shari" w:date="2021-04-29T11:25:00Z">
              <w:tcPr>
                <w:tcW w:w="1080" w:type="dxa"/>
                <w:vAlign w:val="center"/>
              </w:tcPr>
            </w:tcPrChange>
          </w:tcPr>
          <w:p w14:paraId="3FDDC839" w14:textId="6AF81FE4" w:rsidR="0079103D" w:rsidRPr="00FF2D1E" w:rsidDel="00AE6020" w:rsidRDefault="0079103D" w:rsidP="004A1674">
            <w:pPr>
              <w:pStyle w:val="NoSpacing"/>
              <w:rPr>
                <w:del w:id="501" w:author="Rade, Jeffrey" w:date="2020-12-29T09:34:00Z"/>
              </w:rPr>
            </w:pPr>
            <w:del w:id="502" w:author="Rade, Jeffrey" w:date="2020-12-29T09:34:00Z">
              <w:r w:rsidDel="00AE6020">
                <w:delText>0.0002</w:delText>
              </w:r>
            </w:del>
          </w:p>
        </w:tc>
        <w:tc>
          <w:tcPr>
            <w:tcW w:w="1440" w:type="dxa"/>
            <w:tcPrChange w:id="503" w:author="Kronsberg, Shari" w:date="2021-04-29T11:25:00Z">
              <w:tcPr>
                <w:tcW w:w="1080" w:type="dxa"/>
              </w:tcPr>
            </w:tcPrChange>
          </w:tcPr>
          <w:p w14:paraId="54B4E8DA" w14:textId="4734786B" w:rsidR="0079103D" w:rsidDel="00AE6020" w:rsidRDefault="0079103D" w:rsidP="004A1674">
            <w:pPr>
              <w:pStyle w:val="NoSpacing"/>
              <w:rPr>
                <w:ins w:id="504" w:author="Kronsberg, Shari" w:date="2021-04-27T21:20:00Z"/>
              </w:rPr>
            </w:pPr>
          </w:p>
        </w:tc>
      </w:tr>
      <w:tr w:rsidR="0033517B" w:rsidRPr="00FF2D1E" w14:paraId="139F3495" w14:textId="3B55C47E" w:rsidTr="0033517B">
        <w:trPr>
          <w:trHeight w:val="144"/>
          <w:trPrChange w:id="505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506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3661415D" w14:textId="6C2D46E3" w:rsidR="0033517B" w:rsidRPr="00FF2D1E" w:rsidRDefault="0033517B" w:rsidP="0033517B">
            <w:pPr>
              <w:pStyle w:val="NoSpacing"/>
            </w:pPr>
            <w:r>
              <w:t xml:space="preserve">     Coronary revascularization, n (%)</w:t>
            </w:r>
          </w:p>
        </w:tc>
        <w:tc>
          <w:tcPr>
            <w:tcW w:w="2070" w:type="dxa"/>
            <w:vAlign w:val="center"/>
            <w:tcPrChange w:id="507" w:author="Kronsberg, Shari" w:date="2021-04-29T11:25:00Z">
              <w:tcPr>
                <w:tcW w:w="2070" w:type="dxa"/>
                <w:vAlign w:val="center"/>
              </w:tcPr>
            </w:tcPrChange>
          </w:tcPr>
          <w:p w14:paraId="4C1557CA" w14:textId="5FCEBE87" w:rsidR="0033517B" w:rsidRPr="00FF2D1E" w:rsidRDefault="0033517B" w:rsidP="0033517B">
            <w:pPr>
              <w:pStyle w:val="NoSpacing"/>
            </w:pPr>
            <w:r>
              <w:t>306 (22.5)</w:t>
            </w:r>
          </w:p>
        </w:tc>
        <w:tc>
          <w:tcPr>
            <w:tcW w:w="1895" w:type="dxa"/>
            <w:vAlign w:val="center"/>
            <w:tcPrChange w:id="508" w:author="Kronsberg, Shari" w:date="2021-04-29T11:25:00Z">
              <w:tcPr>
                <w:tcW w:w="1895" w:type="dxa"/>
                <w:vAlign w:val="center"/>
              </w:tcPr>
            </w:tcPrChange>
          </w:tcPr>
          <w:p w14:paraId="697A4CB2" w14:textId="391FC39E" w:rsidR="0033517B" w:rsidRDefault="0033517B" w:rsidP="0033517B">
            <w:pPr>
              <w:pStyle w:val="NoSpacing"/>
            </w:pPr>
            <w:r>
              <w:t>83 (4.9)</w:t>
            </w:r>
          </w:p>
        </w:tc>
        <w:tc>
          <w:tcPr>
            <w:tcW w:w="1080" w:type="dxa"/>
            <w:vAlign w:val="center"/>
            <w:tcPrChange w:id="509" w:author="Kronsberg, Shari" w:date="2021-04-29T11:25:00Z">
              <w:tcPr>
                <w:tcW w:w="1080" w:type="dxa"/>
                <w:vAlign w:val="center"/>
              </w:tcPr>
            </w:tcPrChange>
          </w:tcPr>
          <w:p w14:paraId="46505A26" w14:textId="326E5A8F" w:rsidR="0033517B" w:rsidRPr="00FF2D1E" w:rsidRDefault="0033517B" w:rsidP="0033517B">
            <w:pPr>
              <w:pStyle w:val="NoSpacing"/>
            </w:pPr>
            <w:r>
              <w:t>&lt;0.0001</w:t>
            </w:r>
          </w:p>
        </w:tc>
        <w:tc>
          <w:tcPr>
            <w:tcW w:w="1440" w:type="dxa"/>
            <w:tcPrChange w:id="510" w:author="Kronsberg, Shari" w:date="2021-04-29T11:25:00Z">
              <w:tcPr>
                <w:tcW w:w="1080" w:type="dxa"/>
              </w:tcPr>
            </w:tcPrChange>
          </w:tcPr>
          <w:p w14:paraId="645FF2AF" w14:textId="4D70BD3C" w:rsidR="0033517B" w:rsidRDefault="0033517B" w:rsidP="0033517B">
            <w:pPr>
              <w:pStyle w:val="NoSpacing"/>
              <w:rPr>
                <w:ins w:id="511" w:author="Kronsberg, Shari" w:date="2021-04-27T21:20:00Z"/>
              </w:rPr>
            </w:pPr>
            <w:ins w:id="512" w:author="Kronsberg, Shari" w:date="2021-04-29T11:30:00Z">
              <w:r w:rsidRPr="003D5834">
                <w:rPr>
                  <w:highlight w:val="yellow"/>
                  <w:rPrChange w:id="513" w:author="Kronsberg, Shari" w:date="2021-05-11T16:35:00Z">
                    <w:rPr/>
                  </w:rPrChange>
                </w:rPr>
                <w:t>38 (13.8)</w:t>
              </w:r>
            </w:ins>
          </w:p>
        </w:tc>
      </w:tr>
      <w:tr w:rsidR="0033517B" w:rsidRPr="00FF2D1E" w14:paraId="6BBA32FB" w14:textId="4FEE0667" w:rsidTr="0033517B">
        <w:trPr>
          <w:trHeight w:val="144"/>
          <w:trPrChange w:id="514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515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30091E31" w14:textId="1A438764" w:rsidR="0033517B" w:rsidRDefault="0033517B" w:rsidP="0033517B">
            <w:pPr>
              <w:pStyle w:val="NoSpacing"/>
            </w:pPr>
            <w:r>
              <w:t xml:space="preserve">     PCI, n (%)</w:t>
            </w:r>
          </w:p>
        </w:tc>
        <w:tc>
          <w:tcPr>
            <w:tcW w:w="2070" w:type="dxa"/>
            <w:vAlign w:val="center"/>
            <w:tcPrChange w:id="516" w:author="Kronsberg, Shari" w:date="2021-04-29T11:25:00Z">
              <w:tcPr>
                <w:tcW w:w="2070" w:type="dxa"/>
                <w:vAlign w:val="center"/>
              </w:tcPr>
            </w:tcPrChange>
          </w:tcPr>
          <w:p w14:paraId="68D80C40" w14:textId="19703376" w:rsidR="0033517B" w:rsidRDefault="0033517B" w:rsidP="0033517B">
            <w:pPr>
              <w:pStyle w:val="NoSpacing"/>
            </w:pPr>
            <w:r>
              <w:t>203 (14.9)</w:t>
            </w:r>
          </w:p>
        </w:tc>
        <w:tc>
          <w:tcPr>
            <w:tcW w:w="1895" w:type="dxa"/>
            <w:vAlign w:val="center"/>
            <w:tcPrChange w:id="517" w:author="Kronsberg, Shari" w:date="2021-04-29T11:25:00Z">
              <w:tcPr>
                <w:tcW w:w="1895" w:type="dxa"/>
                <w:vAlign w:val="center"/>
              </w:tcPr>
            </w:tcPrChange>
          </w:tcPr>
          <w:p w14:paraId="2810E30D" w14:textId="12A0606A" w:rsidR="0033517B" w:rsidRDefault="0033517B" w:rsidP="0033517B">
            <w:pPr>
              <w:pStyle w:val="NoSpacing"/>
            </w:pPr>
            <w:r>
              <w:t>65 (3.9)</w:t>
            </w:r>
          </w:p>
        </w:tc>
        <w:tc>
          <w:tcPr>
            <w:tcW w:w="1080" w:type="dxa"/>
            <w:vAlign w:val="center"/>
            <w:tcPrChange w:id="518" w:author="Kronsberg, Shari" w:date="2021-04-29T11:25:00Z">
              <w:tcPr>
                <w:tcW w:w="1080" w:type="dxa"/>
                <w:vAlign w:val="center"/>
              </w:tcPr>
            </w:tcPrChange>
          </w:tcPr>
          <w:p w14:paraId="0E805143" w14:textId="385D59EE" w:rsidR="0033517B" w:rsidRDefault="0033517B" w:rsidP="0033517B">
            <w:pPr>
              <w:pStyle w:val="NoSpacing"/>
            </w:pPr>
            <w:r>
              <w:t>&lt;0.0001</w:t>
            </w:r>
          </w:p>
        </w:tc>
        <w:tc>
          <w:tcPr>
            <w:tcW w:w="1440" w:type="dxa"/>
            <w:tcPrChange w:id="519" w:author="Kronsberg, Shari" w:date="2021-04-29T11:25:00Z">
              <w:tcPr>
                <w:tcW w:w="1080" w:type="dxa"/>
              </w:tcPr>
            </w:tcPrChange>
          </w:tcPr>
          <w:p w14:paraId="79788DA8" w14:textId="79189337" w:rsidR="0033517B" w:rsidRDefault="0033517B" w:rsidP="0033517B">
            <w:pPr>
              <w:pStyle w:val="NoSpacing"/>
              <w:rPr>
                <w:ins w:id="520" w:author="Kronsberg, Shari" w:date="2021-04-27T21:20:00Z"/>
              </w:rPr>
            </w:pPr>
            <w:ins w:id="521" w:author="Kronsberg, Shari" w:date="2021-04-29T11:30:00Z">
              <w:r>
                <w:t>23 (8.4)</w:t>
              </w:r>
            </w:ins>
          </w:p>
        </w:tc>
      </w:tr>
      <w:tr w:rsidR="0033517B" w:rsidRPr="00FF2D1E" w14:paraId="520BE17F" w14:textId="20DF69FB" w:rsidTr="0033517B">
        <w:trPr>
          <w:trHeight w:val="144"/>
          <w:trPrChange w:id="522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523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6142B780" w14:textId="4413924A" w:rsidR="0033517B" w:rsidRDefault="0033517B" w:rsidP="0033517B">
            <w:pPr>
              <w:pStyle w:val="NoSpacing"/>
            </w:pPr>
            <w:r>
              <w:t xml:space="preserve">     CABG surgery, n (%)</w:t>
            </w:r>
          </w:p>
        </w:tc>
        <w:tc>
          <w:tcPr>
            <w:tcW w:w="2070" w:type="dxa"/>
            <w:vAlign w:val="center"/>
            <w:tcPrChange w:id="524" w:author="Kronsberg, Shari" w:date="2021-04-29T11:25:00Z">
              <w:tcPr>
                <w:tcW w:w="2070" w:type="dxa"/>
                <w:vAlign w:val="center"/>
              </w:tcPr>
            </w:tcPrChange>
          </w:tcPr>
          <w:p w14:paraId="57868E21" w14:textId="0072F75C" w:rsidR="0033517B" w:rsidRDefault="0033517B" w:rsidP="0033517B">
            <w:pPr>
              <w:pStyle w:val="NoSpacing"/>
            </w:pPr>
            <w:r>
              <w:t>155 (11.4)</w:t>
            </w:r>
          </w:p>
        </w:tc>
        <w:tc>
          <w:tcPr>
            <w:tcW w:w="1895" w:type="dxa"/>
            <w:vAlign w:val="center"/>
            <w:tcPrChange w:id="525" w:author="Kronsberg, Shari" w:date="2021-04-29T11:25:00Z">
              <w:tcPr>
                <w:tcW w:w="1895" w:type="dxa"/>
                <w:vAlign w:val="center"/>
              </w:tcPr>
            </w:tcPrChange>
          </w:tcPr>
          <w:p w14:paraId="68BE1E59" w14:textId="2D9F7815" w:rsidR="0033517B" w:rsidRDefault="0033517B" w:rsidP="0033517B">
            <w:pPr>
              <w:pStyle w:val="NoSpacing"/>
            </w:pPr>
            <w:r>
              <w:t>26 (1.6)</w:t>
            </w:r>
          </w:p>
        </w:tc>
        <w:tc>
          <w:tcPr>
            <w:tcW w:w="1080" w:type="dxa"/>
            <w:vAlign w:val="center"/>
            <w:tcPrChange w:id="526" w:author="Kronsberg, Shari" w:date="2021-04-29T11:25:00Z">
              <w:tcPr>
                <w:tcW w:w="1080" w:type="dxa"/>
                <w:vAlign w:val="center"/>
              </w:tcPr>
            </w:tcPrChange>
          </w:tcPr>
          <w:p w14:paraId="15ED7771" w14:textId="33B44DF3" w:rsidR="0033517B" w:rsidRDefault="0033517B" w:rsidP="0033517B">
            <w:pPr>
              <w:pStyle w:val="NoSpacing"/>
            </w:pPr>
            <w:r>
              <w:t>&lt;0.0001</w:t>
            </w:r>
          </w:p>
        </w:tc>
        <w:tc>
          <w:tcPr>
            <w:tcW w:w="1440" w:type="dxa"/>
            <w:tcPrChange w:id="527" w:author="Kronsberg, Shari" w:date="2021-04-29T11:25:00Z">
              <w:tcPr>
                <w:tcW w:w="1080" w:type="dxa"/>
              </w:tcPr>
            </w:tcPrChange>
          </w:tcPr>
          <w:p w14:paraId="35F19714" w14:textId="3ED49ED0" w:rsidR="0033517B" w:rsidRDefault="0033517B" w:rsidP="0033517B">
            <w:pPr>
              <w:pStyle w:val="NoSpacing"/>
              <w:rPr>
                <w:ins w:id="528" w:author="Kronsberg, Shari" w:date="2021-04-27T21:20:00Z"/>
              </w:rPr>
            </w:pPr>
            <w:ins w:id="529" w:author="Kronsberg, Shari" w:date="2021-04-29T11:30:00Z">
              <w:r>
                <w:t>20 (7.3)</w:t>
              </w:r>
            </w:ins>
          </w:p>
        </w:tc>
      </w:tr>
      <w:tr w:rsidR="0033517B" w:rsidRPr="00FF2D1E" w14:paraId="2A0EEF11" w14:textId="103DAC64" w:rsidTr="0033517B">
        <w:trPr>
          <w:trHeight w:val="144"/>
          <w:ins w:id="530" w:author="Kronsberg, Shari" w:date="2020-12-16T22:24:00Z"/>
          <w:trPrChange w:id="531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532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3955D338" w14:textId="4397176E" w:rsidR="0033517B" w:rsidRPr="004B6CF7" w:rsidRDefault="0033517B" w:rsidP="0033517B">
            <w:pPr>
              <w:pStyle w:val="NoSpacing"/>
              <w:rPr>
                <w:ins w:id="533" w:author="Kronsberg, Shari" w:date="2020-12-16T22:24:00Z"/>
              </w:rPr>
            </w:pPr>
            <w:ins w:id="534" w:author="Kronsberg, Shari" w:date="2020-12-16T22:26:00Z">
              <w:r w:rsidRPr="004B6CF7">
                <w:lastRenderedPageBreak/>
                <w:t xml:space="preserve">     Va</w:t>
              </w:r>
            </w:ins>
            <w:ins w:id="535" w:author="Rade, Jeffrey" w:date="2020-12-29T10:47:00Z">
              <w:r w:rsidRPr="004B6CF7">
                <w:t>lvular heart</w:t>
              </w:r>
            </w:ins>
            <w:ins w:id="536" w:author="Kronsberg, Shari" w:date="2020-12-16T22:26:00Z">
              <w:del w:id="537" w:author="Rade, Jeffrey" w:date="2020-12-29T10:47:00Z">
                <w:r w:rsidRPr="004B6CF7" w:rsidDel="004B6CF7">
                  <w:delText>scular</w:delText>
                </w:r>
              </w:del>
              <w:r w:rsidRPr="004B6CF7">
                <w:t xml:space="preserve"> surgery, n (%)</w:t>
              </w:r>
            </w:ins>
          </w:p>
        </w:tc>
        <w:tc>
          <w:tcPr>
            <w:tcW w:w="2070" w:type="dxa"/>
            <w:vAlign w:val="center"/>
            <w:tcPrChange w:id="538" w:author="Kronsberg, Shari" w:date="2021-04-29T11:25:00Z">
              <w:tcPr>
                <w:tcW w:w="2070" w:type="dxa"/>
                <w:vAlign w:val="center"/>
              </w:tcPr>
            </w:tcPrChange>
          </w:tcPr>
          <w:p w14:paraId="2C94CE1B" w14:textId="2DD7D02D" w:rsidR="0033517B" w:rsidRPr="004B6CF7" w:rsidRDefault="0033517B" w:rsidP="0033517B">
            <w:pPr>
              <w:pStyle w:val="NoSpacing"/>
              <w:rPr>
                <w:ins w:id="539" w:author="Kronsberg, Shari" w:date="2020-12-16T22:24:00Z"/>
              </w:rPr>
            </w:pPr>
            <w:ins w:id="540" w:author="Kronsberg, Shari" w:date="2020-12-16T22:26:00Z">
              <w:r w:rsidRPr="004B6CF7">
                <w:t>41 (3.0)</w:t>
              </w:r>
            </w:ins>
          </w:p>
        </w:tc>
        <w:tc>
          <w:tcPr>
            <w:tcW w:w="1895" w:type="dxa"/>
            <w:vAlign w:val="center"/>
            <w:tcPrChange w:id="541" w:author="Kronsberg, Shari" w:date="2021-04-29T11:25:00Z">
              <w:tcPr>
                <w:tcW w:w="1895" w:type="dxa"/>
                <w:vAlign w:val="center"/>
              </w:tcPr>
            </w:tcPrChange>
          </w:tcPr>
          <w:p w14:paraId="63B3B594" w14:textId="4B5A1A2D" w:rsidR="0033517B" w:rsidRPr="004B6CF7" w:rsidRDefault="0033517B" w:rsidP="0033517B">
            <w:pPr>
              <w:pStyle w:val="NoSpacing"/>
              <w:rPr>
                <w:ins w:id="542" w:author="Kronsberg, Shari" w:date="2020-12-16T22:24:00Z"/>
              </w:rPr>
            </w:pPr>
            <w:ins w:id="543" w:author="Kronsberg, Shari" w:date="2020-12-16T22:26:00Z">
              <w:r w:rsidRPr="004B6CF7">
                <w:t>19 (1.1)</w:t>
              </w:r>
            </w:ins>
          </w:p>
        </w:tc>
        <w:tc>
          <w:tcPr>
            <w:tcW w:w="1080" w:type="dxa"/>
            <w:vAlign w:val="center"/>
            <w:tcPrChange w:id="544" w:author="Kronsberg, Shari" w:date="2021-04-29T11:25:00Z">
              <w:tcPr>
                <w:tcW w:w="1080" w:type="dxa"/>
                <w:vAlign w:val="center"/>
              </w:tcPr>
            </w:tcPrChange>
          </w:tcPr>
          <w:p w14:paraId="0049CB75" w14:textId="5AAB034B" w:rsidR="0033517B" w:rsidRPr="004B6CF7" w:rsidRDefault="0033517B" w:rsidP="0033517B">
            <w:pPr>
              <w:pStyle w:val="NoSpacing"/>
              <w:rPr>
                <w:ins w:id="545" w:author="Kronsberg, Shari" w:date="2020-12-16T22:24:00Z"/>
              </w:rPr>
            </w:pPr>
            <w:ins w:id="546" w:author="Kronsberg, Shari" w:date="2020-12-16T22:26:00Z">
              <w:r w:rsidRPr="004B6CF7">
                <w:t>0.0002</w:t>
              </w:r>
            </w:ins>
          </w:p>
        </w:tc>
        <w:tc>
          <w:tcPr>
            <w:tcW w:w="1440" w:type="dxa"/>
            <w:tcPrChange w:id="547" w:author="Kronsberg, Shari" w:date="2021-04-29T11:25:00Z">
              <w:tcPr>
                <w:tcW w:w="1080" w:type="dxa"/>
              </w:tcPr>
            </w:tcPrChange>
          </w:tcPr>
          <w:p w14:paraId="290B2ECD" w14:textId="7DDD78E3" w:rsidR="0033517B" w:rsidRPr="004B6CF7" w:rsidRDefault="0033517B" w:rsidP="0033517B">
            <w:pPr>
              <w:pStyle w:val="NoSpacing"/>
              <w:rPr>
                <w:ins w:id="548" w:author="Kronsberg, Shari" w:date="2021-04-27T21:20:00Z"/>
              </w:rPr>
            </w:pPr>
            <w:ins w:id="549" w:author="Kronsberg, Shari" w:date="2021-04-29T11:30:00Z">
              <w:r>
                <w:t>10 (3.6)</w:t>
              </w:r>
            </w:ins>
          </w:p>
        </w:tc>
      </w:tr>
      <w:tr w:rsidR="0033517B" w:rsidRPr="00FF2D1E" w14:paraId="3CA5648A" w14:textId="2D0F4A56" w:rsidTr="0033517B">
        <w:trPr>
          <w:trHeight w:val="144"/>
          <w:trPrChange w:id="550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551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5D0C8814" w14:textId="1F87D9C9" w:rsidR="0033517B" w:rsidRPr="00FF2D1E" w:rsidRDefault="0033517B" w:rsidP="0033517B">
            <w:pPr>
              <w:pStyle w:val="NoSpacing"/>
            </w:pPr>
            <w:r>
              <w:t xml:space="preserve">     COPD, n (%)</w:t>
            </w:r>
          </w:p>
        </w:tc>
        <w:tc>
          <w:tcPr>
            <w:tcW w:w="2070" w:type="dxa"/>
            <w:vAlign w:val="center"/>
            <w:tcPrChange w:id="552" w:author="Kronsberg, Shari" w:date="2021-04-29T11:25:00Z">
              <w:tcPr>
                <w:tcW w:w="2070" w:type="dxa"/>
                <w:vAlign w:val="center"/>
              </w:tcPr>
            </w:tcPrChange>
          </w:tcPr>
          <w:p w14:paraId="44CD570F" w14:textId="62A03846" w:rsidR="0033517B" w:rsidRPr="00FF2D1E" w:rsidRDefault="0033517B" w:rsidP="0033517B">
            <w:pPr>
              <w:pStyle w:val="NoSpacing"/>
            </w:pPr>
            <w:r>
              <w:t>104 (7.</w:t>
            </w:r>
            <w:ins w:id="553" w:author="Kronsberg, Shari" w:date="2021-04-16T12:11:00Z">
              <w:r>
                <w:t>6</w:t>
              </w:r>
            </w:ins>
            <w:del w:id="554" w:author="Kronsberg, Shari" w:date="2021-04-16T12:11:00Z">
              <w:r w:rsidDel="00755442">
                <w:delText>8</w:delText>
              </w:r>
            </w:del>
            <w:r>
              <w:t>)</w:t>
            </w:r>
          </w:p>
        </w:tc>
        <w:tc>
          <w:tcPr>
            <w:tcW w:w="1895" w:type="dxa"/>
            <w:vAlign w:val="center"/>
            <w:tcPrChange w:id="555" w:author="Kronsberg, Shari" w:date="2021-04-29T11:25:00Z">
              <w:tcPr>
                <w:tcW w:w="1895" w:type="dxa"/>
                <w:vAlign w:val="center"/>
              </w:tcPr>
            </w:tcPrChange>
          </w:tcPr>
          <w:p w14:paraId="562D3919" w14:textId="379BC320" w:rsidR="0033517B" w:rsidRDefault="0033517B" w:rsidP="0033517B">
            <w:pPr>
              <w:pStyle w:val="NoSpacing"/>
            </w:pPr>
            <w:r>
              <w:t>114 (6.</w:t>
            </w:r>
            <w:ins w:id="556" w:author="Kronsberg, Shari" w:date="2021-04-16T12:11:00Z">
              <w:r>
                <w:t>8</w:t>
              </w:r>
            </w:ins>
            <w:del w:id="557" w:author="Kronsberg, Shari" w:date="2021-04-16T12:11:00Z">
              <w:r w:rsidDel="00755442">
                <w:delText>9</w:delText>
              </w:r>
            </w:del>
            <w:r>
              <w:t>)</w:t>
            </w:r>
          </w:p>
        </w:tc>
        <w:tc>
          <w:tcPr>
            <w:tcW w:w="1080" w:type="dxa"/>
            <w:vAlign w:val="center"/>
            <w:tcPrChange w:id="558" w:author="Kronsberg, Shari" w:date="2021-04-29T11:25:00Z">
              <w:tcPr>
                <w:tcW w:w="1080" w:type="dxa"/>
                <w:vAlign w:val="center"/>
              </w:tcPr>
            </w:tcPrChange>
          </w:tcPr>
          <w:p w14:paraId="34C9CC0A" w14:textId="33D5B814" w:rsidR="0033517B" w:rsidRPr="00FF2D1E" w:rsidRDefault="0033517B" w:rsidP="0033517B">
            <w:pPr>
              <w:pStyle w:val="NoSpacing"/>
            </w:pPr>
            <w:r>
              <w:t>0.36</w:t>
            </w:r>
            <w:ins w:id="559" w:author="Kronsberg, Shari" w:date="2021-04-16T12:11:00Z">
              <w:r>
                <w:t>66</w:t>
              </w:r>
            </w:ins>
            <w:del w:id="560" w:author="Kronsberg, Shari" w:date="2021-04-16T12:11:00Z">
              <w:r w:rsidDel="00755442">
                <w:delText>17</w:delText>
              </w:r>
            </w:del>
          </w:p>
        </w:tc>
        <w:tc>
          <w:tcPr>
            <w:tcW w:w="1440" w:type="dxa"/>
            <w:tcPrChange w:id="561" w:author="Kronsberg, Shari" w:date="2021-04-29T11:25:00Z">
              <w:tcPr>
                <w:tcW w:w="1080" w:type="dxa"/>
              </w:tcPr>
            </w:tcPrChange>
          </w:tcPr>
          <w:p w14:paraId="3EA3933E" w14:textId="347388D0" w:rsidR="0033517B" w:rsidRDefault="0033517B" w:rsidP="0033517B">
            <w:pPr>
              <w:pStyle w:val="NoSpacing"/>
              <w:rPr>
                <w:ins w:id="562" w:author="Kronsberg, Shari" w:date="2021-04-27T21:20:00Z"/>
              </w:rPr>
            </w:pPr>
            <w:ins w:id="563" w:author="Kronsberg, Shari" w:date="2021-04-29T11:30:00Z">
              <w:r>
                <w:t>30 (10.9)</w:t>
              </w:r>
            </w:ins>
          </w:p>
        </w:tc>
      </w:tr>
      <w:tr w:rsidR="0033517B" w:rsidRPr="00FF2D1E" w:rsidDel="003F633D" w14:paraId="3A00313E" w14:textId="77777777" w:rsidTr="0033517B">
        <w:trPr>
          <w:trHeight w:val="144"/>
          <w:ins w:id="564" w:author="Kronsberg, Shari" w:date="2021-04-29T11:31:00Z"/>
        </w:trPr>
        <w:tc>
          <w:tcPr>
            <w:tcW w:w="5125" w:type="dxa"/>
            <w:gridSpan w:val="3"/>
            <w:vAlign w:val="center"/>
          </w:tcPr>
          <w:p w14:paraId="65AB24AA" w14:textId="26AF3ED1" w:rsidR="0033517B" w:rsidDel="003F633D" w:rsidRDefault="0033517B" w:rsidP="0033517B">
            <w:pPr>
              <w:pStyle w:val="NoSpacing"/>
              <w:rPr>
                <w:ins w:id="565" w:author="Kronsberg, Shari" w:date="2021-04-29T11:31:00Z"/>
                <w:iCs/>
              </w:rPr>
            </w:pPr>
            <w:ins w:id="566" w:author="Kronsberg, Shari" w:date="2021-04-29T11:31:00Z">
              <w:r>
                <w:rPr>
                  <w:iCs/>
                </w:rPr>
                <w:t>DVT/PE</w:t>
              </w:r>
            </w:ins>
          </w:p>
        </w:tc>
        <w:tc>
          <w:tcPr>
            <w:tcW w:w="2070" w:type="dxa"/>
            <w:vAlign w:val="center"/>
          </w:tcPr>
          <w:p w14:paraId="71AA6F76" w14:textId="77777777" w:rsidR="0033517B" w:rsidDel="003F633D" w:rsidRDefault="0033517B" w:rsidP="0033517B">
            <w:pPr>
              <w:pStyle w:val="NoSpacing"/>
              <w:rPr>
                <w:ins w:id="567" w:author="Kronsberg, Shari" w:date="2021-04-29T11:31:00Z"/>
              </w:rPr>
            </w:pPr>
          </w:p>
        </w:tc>
        <w:tc>
          <w:tcPr>
            <w:tcW w:w="1895" w:type="dxa"/>
            <w:vAlign w:val="center"/>
          </w:tcPr>
          <w:p w14:paraId="3282FCAD" w14:textId="77777777" w:rsidR="0033517B" w:rsidDel="003F633D" w:rsidRDefault="0033517B" w:rsidP="0033517B">
            <w:pPr>
              <w:pStyle w:val="NoSpacing"/>
              <w:rPr>
                <w:ins w:id="568" w:author="Kronsberg, Shari" w:date="2021-04-29T11:31:00Z"/>
              </w:rPr>
            </w:pPr>
          </w:p>
        </w:tc>
        <w:tc>
          <w:tcPr>
            <w:tcW w:w="1080" w:type="dxa"/>
            <w:vAlign w:val="center"/>
          </w:tcPr>
          <w:p w14:paraId="66244798" w14:textId="77777777" w:rsidR="0033517B" w:rsidDel="003F633D" w:rsidRDefault="0033517B" w:rsidP="0033517B">
            <w:pPr>
              <w:pStyle w:val="NoSpacing"/>
              <w:rPr>
                <w:ins w:id="569" w:author="Kronsberg, Shari" w:date="2021-04-29T11:31:00Z"/>
              </w:rPr>
            </w:pPr>
          </w:p>
        </w:tc>
        <w:tc>
          <w:tcPr>
            <w:tcW w:w="1440" w:type="dxa"/>
          </w:tcPr>
          <w:p w14:paraId="18DB8EC1" w14:textId="4A5D3D00" w:rsidR="0033517B" w:rsidDel="003F633D" w:rsidRDefault="0033517B" w:rsidP="0033517B">
            <w:pPr>
              <w:pStyle w:val="NoSpacing"/>
              <w:rPr>
                <w:ins w:id="570" w:author="Kronsberg, Shari" w:date="2021-04-29T11:31:00Z"/>
              </w:rPr>
            </w:pPr>
            <w:ins w:id="571" w:author="Kronsberg, Shari" w:date="2021-04-29T11:31:00Z">
              <w:r>
                <w:t>8 (2.9)</w:t>
              </w:r>
            </w:ins>
          </w:p>
        </w:tc>
      </w:tr>
      <w:tr w:rsidR="0033517B" w:rsidRPr="00FF2D1E" w:rsidDel="003F633D" w14:paraId="2BC5812C" w14:textId="24548EBC" w:rsidTr="0033517B">
        <w:trPr>
          <w:trHeight w:val="144"/>
          <w:del w:id="572" w:author="Rade, Jeffrey" w:date="2021-01-17T12:58:00Z"/>
          <w:trPrChange w:id="573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574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300ED1DC" w14:textId="414A9842" w:rsidR="0033517B" w:rsidRPr="00FF2D1E" w:rsidDel="003F633D" w:rsidRDefault="0033517B" w:rsidP="0033517B">
            <w:pPr>
              <w:pStyle w:val="NoSpacing"/>
              <w:rPr>
                <w:del w:id="575" w:author="Rade, Jeffrey" w:date="2021-01-17T12:58:00Z"/>
                <w:iCs/>
              </w:rPr>
            </w:pPr>
            <w:del w:id="576" w:author="Rade, Jeffrey" w:date="2021-01-17T12:58:00Z">
              <w:r w:rsidDel="003F633D">
                <w:rPr>
                  <w:iCs/>
                </w:rPr>
                <w:delText xml:space="preserve">     Menopause, n (%)</w:delText>
              </w:r>
            </w:del>
          </w:p>
        </w:tc>
        <w:tc>
          <w:tcPr>
            <w:tcW w:w="2070" w:type="dxa"/>
            <w:vAlign w:val="center"/>
            <w:tcPrChange w:id="577" w:author="Kronsberg, Shari" w:date="2021-04-29T11:25:00Z">
              <w:tcPr>
                <w:tcW w:w="2070" w:type="dxa"/>
                <w:vAlign w:val="center"/>
              </w:tcPr>
            </w:tcPrChange>
          </w:tcPr>
          <w:p w14:paraId="4395A297" w14:textId="400CC967" w:rsidR="0033517B" w:rsidRPr="00FF2D1E" w:rsidDel="003F633D" w:rsidRDefault="0033517B" w:rsidP="0033517B">
            <w:pPr>
              <w:pStyle w:val="NoSpacing"/>
              <w:rPr>
                <w:del w:id="578" w:author="Rade, Jeffrey" w:date="2021-01-17T12:58:00Z"/>
              </w:rPr>
            </w:pPr>
            <w:del w:id="579" w:author="Rade, Jeffrey" w:date="2021-01-17T12:58:00Z">
              <w:r w:rsidDel="003F633D">
                <w:delText>564 (98.0)</w:delText>
              </w:r>
            </w:del>
          </w:p>
        </w:tc>
        <w:tc>
          <w:tcPr>
            <w:tcW w:w="1895" w:type="dxa"/>
            <w:vAlign w:val="center"/>
            <w:tcPrChange w:id="580" w:author="Kronsberg, Shari" w:date="2021-04-29T11:25:00Z">
              <w:tcPr>
                <w:tcW w:w="1895" w:type="dxa"/>
                <w:vAlign w:val="center"/>
              </w:tcPr>
            </w:tcPrChange>
          </w:tcPr>
          <w:p w14:paraId="7C2FD374" w14:textId="56D62057" w:rsidR="0033517B" w:rsidDel="003F633D" w:rsidRDefault="0033517B" w:rsidP="0033517B">
            <w:pPr>
              <w:pStyle w:val="NoSpacing"/>
              <w:rPr>
                <w:del w:id="581" w:author="Rade, Jeffrey" w:date="2021-01-17T12:58:00Z"/>
              </w:rPr>
            </w:pPr>
            <w:del w:id="582" w:author="Rade, Jeffrey" w:date="2021-01-17T12:58:00Z">
              <w:r w:rsidDel="003F633D">
                <w:delText>851 (93.1)</w:delText>
              </w:r>
            </w:del>
          </w:p>
        </w:tc>
        <w:tc>
          <w:tcPr>
            <w:tcW w:w="1080" w:type="dxa"/>
            <w:vAlign w:val="center"/>
            <w:tcPrChange w:id="583" w:author="Kronsberg, Shari" w:date="2021-04-29T11:25:00Z">
              <w:tcPr>
                <w:tcW w:w="1080" w:type="dxa"/>
                <w:vAlign w:val="center"/>
              </w:tcPr>
            </w:tcPrChange>
          </w:tcPr>
          <w:p w14:paraId="1F4EC418" w14:textId="6FF93272" w:rsidR="0033517B" w:rsidRPr="00FF2D1E" w:rsidDel="003F633D" w:rsidRDefault="0033517B" w:rsidP="0033517B">
            <w:pPr>
              <w:pStyle w:val="NoSpacing"/>
              <w:rPr>
                <w:del w:id="584" w:author="Rade, Jeffrey" w:date="2021-01-17T12:58:00Z"/>
              </w:rPr>
            </w:pPr>
            <w:del w:id="585" w:author="Rade, Jeffrey" w:date="2021-01-17T12:58:00Z">
              <w:r w:rsidDel="003F633D">
                <w:delText>1.0000</w:delText>
              </w:r>
            </w:del>
          </w:p>
        </w:tc>
        <w:tc>
          <w:tcPr>
            <w:tcW w:w="1440" w:type="dxa"/>
            <w:tcPrChange w:id="586" w:author="Kronsberg, Shari" w:date="2021-04-29T11:25:00Z">
              <w:tcPr>
                <w:tcW w:w="1080" w:type="dxa"/>
              </w:tcPr>
            </w:tcPrChange>
          </w:tcPr>
          <w:p w14:paraId="5AF49AA3" w14:textId="77777777" w:rsidR="0033517B" w:rsidDel="003F633D" w:rsidRDefault="0033517B" w:rsidP="0033517B">
            <w:pPr>
              <w:pStyle w:val="NoSpacing"/>
              <w:rPr>
                <w:ins w:id="587" w:author="Kronsberg, Shari" w:date="2021-04-27T21:20:00Z"/>
              </w:rPr>
            </w:pPr>
          </w:p>
        </w:tc>
      </w:tr>
      <w:tr w:rsidR="0033517B" w:rsidRPr="00FF2D1E" w14:paraId="6049B69A" w14:textId="74DD3EF8" w:rsidTr="0033517B">
        <w:trPr>
          <w:trHeight w:val="144"/>
          <w:trPrChange w:id="588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589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269F563A" w14:textId="72165B0C" w:rsidR="0033517B" w:rsidRPr="00FF2D1E" w:rsidRDefault="0033517B" w:rsidP="0033517B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     Cancer, n (%)</w:t>
            </w:r>
          </w:p>
        </w:tc>
        <w:tc>
          <w:tcPr>
            <w:tcW w:w="2070" w:type="dxa"/>
            <w:vAlign w:val="center"/>
            <w:tcPrChange w:id="590" w:author="Kronsberg, Shari" w:date="2021-04-29T11:25:00Z">
              <w:tcPr>
                <w:tcW w:w="2070" w:type="dxa"/>
                <w:vAlign w:val="center"/>
              </w:tcPr>
            </w:tcPrChange>
          </w:tcPr>
          <w:p w14:paraId="49BBBF78" w14:textId="7AFF2BB2" w:rsidR="0033517B" w:rsidRPr="00FF2D1E" w:rsidRDefault="0033517B" w:rsidP="0033517B">
            <w:pPr>
              <w:pStyle w:val="NoSpacing"/>
            </w:pPr>
            <w:r>
              <w:t>489 (35.9)</w:t>
            </w:r>
          </w:p>
        </w:tc>
        <w:tc>
          <w:tcPr>
            <w:tcW w:w="1895" w:type="dxa"/>
            <w:vAlign w:val="center"/>
            <w:tcPrChange w:id="591" w:author="Kronsberg, Shari" w:date="2021-04-29T11:25:00Z">
              <w:tcPr>
                <w:tcW w:w="1895" w:type="dxa"/>
                <w:vAlign w:val="center"/>
              </w:tcPr>
            </w:tcPrChange>
          </w:tcPr>
          <w:p w14:paraId="32A1E222" w14:textId="39842F33" w:rsidR="0033517B" w:rsidRDefault="0033517B" w:rsidP="0033517B">
            <w:pPr>
              <w:pStyle w:val="NoSpacing"/>
            </w:pPr>
            <w:r>
              <w:t>497 (29.6)</w:t>
            </w:r>
          </w:p>
        </w:tc>
        <w:tc>
          <w:tcPr>
            <w:tcW w:w="1080" w:type="dxa"/>
            <w:vAlign w:val="center"/>
            <w:tcPrChange w:id="592" w:author="Kronsberg, Shari" w:date="2021-04-29T11:25:00Z">
              <w:tcPr>
                <w:tcW w:w="1080" w:type="dxa"/>
                <w:vAlign w:val="center"/>
              </w:tcPr>
            </w:tcPrChange>
          </w:tcPr>
          <w:p w14:paraId="09C83298" w14:textId="28B01FA8" w:rsidR="0033517B" w:rsidRPr="00FF2D1E" w:rsidRDefault="0033517B" w:rsidP="0033517B">
            <w:pPr>
              <w:pStyle w:val="NoSpacing"/>
            </w:pPr>
            <w:r>
              <w:t>0.0002</w:t>
            </w:r>
          </w:p>
        </w:tc>
        <w:tc>
          <w:tcPr>
            <w:tcW w:w="1440" w:type="dxa"/>
            <w:tcPrChange w:id="593" w:author="Kronsberg, Shari" w:date="2021-04-29T11:25:00Z">
              <w:tcPr>
                <w:tcW w:w="1080" w:type="dxa"/>
              </w:tcPr>
            </w:tcPrChange>
          </w:tcPr>
          <w:p w14:paraId="66C5B58A" w14:textId="18CF806F" w:rsidR="0033517B" w:rsidRDefault="0033517B" w:rsidP="0033517B">
            <w:pPr>
              <w:pStyle w:val="NoSpacing"/>
              <w:rPr>
                <w:ins w:id="594" w:author="Kronsberg, Shari" w:date="2021-04-27T21:20:00Z"/>
              </w:rPr>
            </w:pPr>
            <w:ins w:id="595" w:author="Kronsberg, Shari" w:date="2021-04-29T11:30:00Z">
              <w:r>
                <w:t>96 (34.9)</w:t>
              </w:r>
            </w:ins>
          </w:p>
        </w:tc>
      </w:tr>
      <w:tr w:rsidR="0033517B" w:rsidRPr="00FF2D1E" w14:paraId="119AF1EC" w14:textId="49D25C4E" w:rsidTr="0033517B">
        <w:trPr>
          <w:trHeight w:val="144"/>
          <w:trPrChange w:id="596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597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38926BFA" w14:textId="77777777" w:rsidR="0033517B" w:rsidRPr="00FF2D1E" w:rsidRDefault="0033517B" w:rsidP="0033517B">
            <w:pPr>
              <w:pStyle w:val="NoSpacing"/>
            </w:pPr>
            <w:r w:rsidRPr="00FF2D1E">
              <w:t>Medications</w:t>
            </w:r>
          </w:p>
        </w:tc>
        <w:tc>
          <w:tcPr>
            <w:tcW w:w="2070" w:type="dxa"/>
            <w:tcPrChange w:id="598" w:author="Kronsberg, Shari" w:date="2021-04-29T11:25:00Z">
              <w:tcPr>
                <w:tcW w:w="2070" w:type="dxa"/>
              </w:tcPr>
            </w:tcPrChange>
          </w:tcPr>
          <w:p w14:paraId="64453594" w14:textId="77777777" w:rsidR="0033517B" w:rsidRPr="00FF2D1E" w:rsidRDefault="0033517B" w:rsidP="0033517B">
            <w:pPr>
              <w:pStyle w:val="NoSpacing"/>
            </w:pPr>
          </w:p>
        </w:tc>
        <w:tc>
          <w:tcPr>
            <w:tcW w:w="1895" w:type="dxa"/>
            <w:tcPrChange w:id="599" w:author="Kronsberg, Shari" w:date="2021-04-29T11:25:00Z">
              <w:tcPr>
                <w:tcW w:w="1895" w:type="dxa"/>
              </w:tcPr>
            </w:tcPrChange>
          </w:tcPr>
          <w:p w14:paraId="7D262938" w14:textId="77777777" w:rsidR="0033517B" w:rsidRPr="00FF2D1E" w:rsidRDefault="0033517B" w:rsidP="0033517B">
            <w:pPr>
              <w:pStyle w:val="NoSpacing"/>
            </w:pPr>
          </w:p>
        </w:tc>
        <w:tc>
          <w:tcPr>
            <w:tcW w:w="1080" w:type="dxa"/>
            <w:tcPrChange w:id="600" w:author="Kronsberg, Shari" w:date="2021-04-29T11:25:00Z">
              <w:tcPr>
                <w:tcW w:w="1080" w:type="dxa"/>
              </w:tcPr>
            </w:tcPrChange>
          </w:tcPr>
          <w:p w14:paraId="08286AEE" w14:textId="77777777" w:rsidR="0033517B" w:rsidRPr="00FF2D1E" w:rsidRDefault="0033517B" w:rsidP="0033517B">
            <w:pPr>
              <w:pStyle w:val="NoSpacing"/>
            </w:pPr>
          </w:p>
        </w:tc>
        <w:tc>
          <w:tcPr>
            <w:tcW w:w="1440" w:type="dxa"/>
            <w:tcPrChange w:id="601" w:author="Kronsberg, Shari" w:date="2021-04-29T11:25:00Z">
              <w:tcPr>
                <w:tcW w:w="1080" w:type="dxa"/>
              </w:tcPr>
            </w:tcPrChange>
          </w:tcPr>
          <w:p w14:paraId="262BE8C4" w14:textId="77777777" w:rsidR="0033517B" w:rsidRPr="00FF2D1E" w:rsidRDefault="0033517B" w:rsidP="0033517B">
            <w:pPr>
              <w:pStyle w:val="NoSpacing"/>
              <w:rPr>
                <w:ins w:id="602" w:author="Kronsberg, Shari" w:date="2021-04-27T21:20:00Z"/>
              </w:rPr>
            </w:pPr>
          </w:p>
        </w:tc>
      </w:tr>
      <w:tr w:rsidR="0033517B" w:rsidRPr="00FF2D1E" w14:paraId="0678EDED" w14:textId="7D8D652A" w:rsidTr="0033517B">
        <w:trPr>
          <w:trHeight w:val="144"/>
          <w:trPrChange w:id="603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604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55E3E23C" w14:textId="374DB930" w:rsidR="0033517B" w:rsidRPr="00FF2D1E" w:rsidRDefault="0033517B" w:rsidP="0033517B">
            <w:pPr>
              <w:pStyle w:val="NoSpacing"/>
            </w:pPr>
            <w:r w:rsidRPr="00FF2D1E">
              <w:t xml:space="preserve">     Aspirin dose &gt;</w:t>
            </w:r>
            <w:r>
              <w:t>81 mg/d</w:t>
            </w:r>
            <w:r w:rsidRPr="00FF2D1E">
              <w:t>, n (%)</w:t>
            </w:r>
          </w:p>
        </w:tc>
        <w:tc>
          <w:tcPr>
            <w:tcW w:w="2070" w:type="dxa"/>
            <w:vAlign w:val="center"/>
            <w:tcPrChange w:id="605" w:author="Kronsberg, Shari" w:date="2021-04-29T11:25:00Z">
              <w:tcPr>
                <w:tcW w:w="2070" w:type="dxa"/>
                <w:vAlign w:val="center"/>
              </w:tcPr>
            </w:tcPrChange>
          </w:tcPr>
          <w:p w14:paraId="226AFE3A" w14:textId="2A3C55C2" w:rsidR="0033517B" w:rsidRDefault="0033517B" w:rsidP="0033517B">
            <w:pPr>
              <w:pStyle w:val="NoSpacing"/>
            </w:pPr>
            <w:r>
              <w:t>353 (25.9)</w:t>
            </w:r>
          </w:p>
        </w:tc>
        <w:tc>
          <w:tcPr>
            <w:tcW w:w="1895" w:type="dxa"/>
            <w:vAlign w:val="center"/>
            <w:tcPrChange w:id="606" w:author="Kronsberg, Shari" w:date="2021-04-29T11:25:00Z">
              <w:tcPr>
                <w:tcW w:w="1895" w:type="dxa"/>
                <w:vAlign w:val="center"/>
              </w:tcPr>
            </w:tcPrChange>
          </w:tcPr>
          <w:p w14:paraId="2592AAAE" w14:textId="1F1393C4" w:rsidR="0033517B" w:rsidRDefault="0033517B" w:rsidP="0033517B">
            <w:pPr>
              <w:pStyle w:val="NoSpacing"/>
            </w:pPr>
            <w:del w:id="607" w:author="Kronsberg, Shari" w:date="2020-12-20T18:45:00Z">
              <w:r w:rsidDel="00EB0E50">
                <w:delText>0 (0)</w:delText>
              </w:r>
            </w:del>
          </w:p>
        </w:tc>
        <w:tc>
          <w:tcPr>
            <w:tcW w:w="1080" w:type="dxa"/>
            <w:tcPrChange w:id="608" w:author="Kronsberg, Shari" w:date="2021-04-29T11:25:00Z">
              <w:tcPr>
                <w:tcW w:w="1080" w:type="dxa"/>
              </w:tcPr>
            </w:tcPrChange>
          </w:tcPr>
          <w:p w14:paraId="26041A7D" w14:textId="50653FE3" w:rsidR="0033517B" w:rsidRDefault="0033517B" w:rsidP="0033517B">
            <w:pPr>
              <w:pStyle w:val="NoSpacing"/>
            </w:pPr>
            <w:del w:id="609" w:author="Kronsberg, Shari" w:date="2020-12-20T18:45:00Z">
              <w:r w:rsidDel="00EB0E50">
                <w:delText>&lt;0.0001</w:delText>
              </w:r>
            </w:del>
          </w:p>
        </w:tc>
        <w:tc>
          <w:tcPr>
            <w:tcW w:w="1440" w:type="dxa"/>
            <w:tcPrChange w:id="610" w:author="Kronsberg, Shari" w:date="2021-04-29T11:25:00Z">
              <w:tcPr>
                <w:tcW w:w="1080" w:type="dxa"/>
              </w:tcPr>
            </w:tcPrChange>
          </w:tcPr>
          <w:p w14:paraId="346F04C7" w14:textId="53CDA286" w:rsidR="0033517B" w:rsidDel="00EB0E50" w:rsidRDefault="0033517B" w:rsidP="0033517B">
            <w:pPr>
              <w:pStyle w:val="NoSpacing"/>
              <w:rPr>
                <w:ins w:id="611" w:author="Kronsberg, Shari" w:date="2021-04-27T21:20:00Z"/>
              </w:rPr>
            </w:pPr>
            <w:ins w:id="612" w:author="Kronsberg, Shari" w:date="2021-04-27T21:57:00Z">
              <w:r>
                <w:t>29</w:t>
              </w:r>
            </w:ins>
            <w:ins w:id="613" w:author="Kronsberg, Shari" w:date="2021-04-27T21:58:00Z">
              <w:r>
                <w:t>/129</w:t>
              </w:r>
            </w:ins>
            <w:ins w:id="614" w:author="Kronsberg, Shari" w:date="2021-04-27T21:57:00Z">
              <w:r>
                <w:t xml:space="preserve"> (22.5)</w:t>
              </w:r>
            </w:ins>
          </w:p>
        </w:tc>
      </w:tr>
      <w:tr w:rsidR="0033517B" w:rsidRPr="00FF2D1E" w14:paraId="6110E683" w14:textId="22171E56" w:rsidTr="0033517B">
        <w:trPr>
          <w:trHeight w:val="144"/>
          <w:trPrChange w:id="615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616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5810A113" w14:textId="6739A286" w:rsidR="0033517B" w:rsidRPr="00FF2D1E" w:rsidRDefault="0033517B" w:rsidP="0033517B">
            <w:pPr>
              <w:pStyle w:val="NoSpacing"/>
            </w:pPr>
            <w:r w:rsidRPr="00FF2D1E">
              <w:t xml:space="preserve">     NSAID, n (%)</w:t>
            </w:r>
          </w:p>
        </w:tc>
        <w:tc>
          <w:tcPr>
            <w:tcW w:w="2070" w:type="dxa"/>
            <w:vAlign w:val="center"/>
            <w:tcPrChange w:id="617" w:author="Kronsberg, Shari" w:date="2021-04-29T11:25:00Z">
              <w:tcPr>
                <w:tcW w:w="2070" w:type="dxa"/>
                <w:vAlign w:val="center"/>
              </w:tcPr>
            </w:tcPrChange>
          </w:tcPr>
          <w:p w14:paraId="11004014" w14:textId="67B2C452" w:rsidR="0033517B" w:rsidRDefault="0033517B" w:rsidP="0033517B">
            <w:pPr>
              <w:pStyle w:val="NoSpacing"/>
            </w:pPr>
            <w:r>
              <w:t>315 (23.1)</w:t>
            </w:r>
          </w:p>
        </w:tc>
        <w:tc>
          <w:tcPr>
            <w:tcW w:w="1895" w:type="dxa"/>
            <w:vAlign w:val="center"/>
            <w:tcPrChange w:id="618" w:author="Kronsberg, Shari" w:date="2021-04-29T11:25:00Z">
              <w:tcPr>
                <w:tcW w:w="1895" w:type="dxa"/>
                <w:vAlign w:val="center"/>
              </w:tcPr>
            </w:tcPrChange>
          </w:tcPr>
          <w:p w14:paraId="58FCA614" w14:textId="7CD1BEED" w:rsidR="0033517B" w:rsidRDefault="0033517B" w:rsidP="0033517B">
            <w:pPr>
              <w:pStyle w:val="NoSpacing"/>
            </w:pPr>
            <w:r>
              <w:t>453 (2</w:t>
            </w:r>
            <w:ins w:id="619" w:author="Kronsberg, Shari" w:date="2020-12-16T18:07:00Z">
              <w:r>
                <w:t>7.0</w:t>
              </w:r>
            </w:ins>
            <w:del w:id="620" w:author="Kronsberg, Shari" w:date="2020-12-16T18:07:00Z">
              <w:r w:rsidDel="000071C9">
                <w:delText>6.9</w:delText>
              </w:r>
            </w:del>
            <w:r>
              <w:t>)</w:t>
            </w:r>
          </w:p>
        </w:tc>
        <w:tc>
          <w:tcPr>
            <w:tcW w:w="1080" w:type="dxa"/>
            <w:vAlign w:val="center"/>
            <w:tcPrChange w:id="621" w:author="Kronsberg, Shari" w:date="2021-04-29T11:25:00Z">
              <w:tcPr>
                <w:tcW w:w="1080" w:type="dxa"/>
                <w:vAlign w:val="center"/>
              </w:tcPr>
            </w:tcPrChange>
          </w:tcPr>
          <w:p w14:paraId="0EF17B39" w14:textId="7A06B1C8" w:rsidR="0033517B" w:rsidRDefault="0033517B" w:rsidP="0033517B">
            <w:pPr>
              <w:pStyle w:val="NoSpacing"/>
            </w:pPr>
            <w:r>
              <w:t>0.0154</w:t>
            </w:r>
          </w:p>
        </w:tc>
        <w:tc>
          <w:tcPr>
            <w:tcW w:w="1440" w:type="dxa"/>
            <w:tcPrChange w:id="622" w:author="Kronsberg, Shari" w:date="2021-04-29T11:25:00Z">
              <w:tcPr>
                <w:tcW w:w="1080" w:type="dxa"/>
              </w:tcPr>
            </w:tcPrChange>
          </w:tcPr>
          <w:p w14:paraId="6BF38D20" w14:textId="02DA2B93" w:rsidR="0033517B" w:rsidRDefault="0033517B" w:rsidP="0033517B">
            <w:pPr>
              <w:pStyle w:val="NoSpacing"/>
              <w:rPr>
                <w:ins w:id="623" w:author="Kronsberg, Shari" w:date="2021-04-27T21:20:00Z"/>
              </w:rPr>
            </w:pPr>
            <w:ins w:id="624" w:author="Kronsberg, Shari" w:date="2021-04-27T21:59:00Z">
              <w:r>
                <w:t>63 (22.9)</w:t>
              </w:r>
            </w:ins>
          </w:p>
        </w:tc>
      </w:tr>
      <w:tr w:rsidR="0033517B" w:rsidRPr="00FF2D1E" w14:paraId="4F83D919" w14:textId="7979F431" w:rsidTr="0033517B">
        <w:trPr>
          <w:trHeight w:val="144"/>
          <w:trPrChange w:id="625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626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5AA8EEA4" w14:textId="33D29DE8" w:rsidR="0033517B" w:rsidRPr="00FF2D1E" w:rsidRDefault="0033517B" w:rsidP="0033517B">
            <w:pPr>
              <w:pStyle w:val="NoSpacing"/>
            </w:pPr>
            <w:r>
              <w:t xml:space="preserve">     Antihypertensive therapy</w:t>
            </w:r>
            <w:ins w:id="627" w:author="Kronsberg, Shari" w:date="2020-12-16T17:44:00Z">
              <w:r>
                <w:t xml:space="preserve"> n (%)</w:t>
              </w:r>
            </w:ins>
          </w:p>
        </w:tc>
        <w:tc>
          <w:tcPr>
            <w:tcW w:w="2070" w:type="dxa"/>
            <w:vAlign w:val="center"/>
            <w:tcPrChange w:id="628" w:author="Kronsberg, Shari" w:date="2021-04-29T11:25:00Z">
              <w:tcPr>
                <w:tcW w:w="2070" w:type="dxa"/>
                <w:vAlign w:val="center"/>
              </w:tcPr>
            </w:tcPrChange>
          </w:tcPr>
          <w:p w14:paraId="1DD7E4FE" w14:textId="50227D9E" w:rsidR="0033517B" w:rsidRDefault="0033517B" w:rsidP="0033517B">
            <w:pPr>
              <w:pStyle w:val="NoSpacing"/>
            </w:pPr>
            <w:r>
              <w:t>51 (3.7)</w:t>
            </w:r>
          </w:p>
        </w:tc>
        <w:tc>
          <w:tcPr>
            <w:tcW w:w="1895" w:type="dxa"/>
            <w:vAlign w:val="center"/>
            <w:tcPrChange w:id="629" w:author="Kronsberg, Shari" w:date="2021-04-29T11:25:00Z">
              <w:tcPr>
                <w:tcW w:w="1895" w:type="dxa"/>
                <w:vAlign w:val="center"/>
              </w:tcPr>
            </w:tcPrChange>
          </w:tcPr>
          <w:p w14:paraId="0D5EB5A9" w14:textId="4273522E" w:rsidR="0033517B" w:rsidRDefault="0033517B" w:rsidP="0033517B">
            <w:pPr>
              <w:pStyle w:val="NoSpacing"/>
            </w:pPr>
            <w:r>
              <w:t>35 (2.1)</w:t>
            </w:r>
          </w:p>
        </w:tc>
        <w:tc>
          <w:tcPr>
            <w:tcW w:w="1080" w:type="dxa"/>
            <w:vAlign w:val="center"/>
            <w:tcPrChange w:id="630" w:author="Kronsberg, Shari" w:date="2021-04-29T11:25:00Z">
              <w:tcPr>
                <w:tcW w:w="1080" w:type="dxa"/>
                <w:vAlign w:val="center"/>
              </w:tcPr>
            </w:tcPrChange>
          </w:tcPr>
          <w:p w14:paraId="76D7CA96" w14:textId="479E47D3" w:rsidR="0033517B" w:rsidRDefault="0033517B" w:rsidP="0033517B">
            <w:pPr>
              <w:pStyle w:val="NoSpacing"/>
            </w:pPr>
            <w:r>
              <w:t>0.00</w:t>
            </w:r>
            <w:ins w:id="631" w:author="Kronsberg, Shari" w:date="2020-12-16T18:07:00Z">
              <w:r>
                <w:t>60</w:t>
              </w:r>
            </w:ins>
            <w:del w:id="632" w:author="Kronsberg, Shari" w:date="2020-12-16T18:07:00Z">
              <w:r w:rsidDel="000071C9">
                <w:delText>06</w:delText>
              </w:r>
            </w:del>
          </w:p>
        </w:tc>
        <w:tc>
          <w:tcPr>
            <w:tcW w:w="1440" w:type="dxa"/>
            <w:tcPrChange w:id="633" w:author="Kronsberg, Shari" w:date="2021-04-29T11:25:00Z">
              <w:tcPr>
                <w:tcW w:w="1080" w:type="dxa"/>
              </w:tcPr>
            </w:tcPrChange>
          </w:tcPr>
          <w:p w14:paraId="5699E779" w14:textId="4B89172C" w:rsidR="0033517B" w:rsidRDefault="0033517B" w:rsidP="0033517B">
            <w:pPr>
              <w:pStyle w:val="NoSpacing"/>
              <w:rPr>
                <w:ins w:id="634" w:author="Kronsberg, Shari" w:date="2021-04-27T21:20:00Z"/>
              </w:rPr>
            </w:pPr>
            <w:ins w:id="635" w:author="Kronsberg, Shari" w:date="2021-04-27T21:59:00Z">
              <w:r>
                <w:t>6 (2.2)</w:t>
              </w:r>
            </w:ins>
          </w:p>
        </w:tc>
      </w:tr>
      <w:tr w:rsidR="0033517B" w:rsidRPr="00FF2D1E" w14:paraId="1418E3BF" w14:textId="6951E78B" w:rsidTr="0033517B">
        <w:trPr>
          <w:trHeight w:val="144"/>
          <w:ins w:id="636" w:author="Kronsberg, Shari" w:date="2020-12-16T22:33:00Z"/>
          <w:trPrChange w:id="637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638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169BED55" w14:textId="05A94550" w:rsidR="0033517B" w:rsidRPr="00FF2D1E" w:rsidRDefault="0033517B" w:rsidP="0033517B">
            <w:pPr>
              <w:pStyle w:val="NoSpacing"/>
              <w:rPr>
                <w:ins w:id="639" w:author="Kronsberg, Shari" w:date="2020-12-16T22:33:00Z"/>
              </w:rPr>
            </w:pPr>
            <w:ins w:id="640" w:author="Kronsberg, Shari" w:date="2020-12-16T22:34:00Z">
              <w:r w:rsidRPr="00FF2D1E">
                <w:t xml:space="preserve">     Beta-blocker, n (%)</w:t>
              </w:r>
            </w:ins>
          </w:p>
        </w:tc>
        <w:tc>
          <w:tcPr>
            <w:tcW w:w="2070" w:type="dxa"/>
            <w:vAlign w:val="center"/>
            <w:tcPrChange w:id="641" w:author="Kronsberg, Shari" w:date="2021-04-29T11:25:00Z">
              <w:tcPr>
                <w:tcW w:w="2070" w:type="dxa"/>
                <w:vAlign w:val="center"/>
              </w:tcPr>
            </w:tcPrChange>
          </w:tcPr>
          <w:p w14:paraId="76ECA17B" w14:textId="49D4CBC4" w:rsidR="0033517B" w:rsidRDefault="0033517B" w:rsidP="0033517B">
            <w:pPr>
              <w:pStyle w:val="NoSpacing"/>
              <w:rPr>
                <w:ins w:id="642" w:author="Kronsberg, Shari" w:date="2020-12-16T22:33:00Z"/>
              </w:rPr>
            </w:pPr>
            <w:ins w:id="643" w:author="Kronsberg, Shari" w:date="2020-12-16T22:34:00Z">
              <w:r>
                <w:t>540 (39.6)</w:t>
              </w:r>
            </w:ins>
          </w:p>
        </w:tc>
        <w:tc>
          <w:tcPr>
            <w:tcW w:w="1895" w:type="dxa"/>
            <w:vAlign w:val="center"/>
            <w:tcPrChange w:id="644" w:author="Kronsberg, Shari" w:date="2021-04-29T11:25:00Z">
              <w:tcPr>
                <w:tcW w:w="1895" w:type="dxa"/>
                <w:vAlign w:val="center"/>
              </w:tcPr>
            </w:tcPrChange>
          </w:tcPr>
          <w:p w14:paraId="6EFBD016" w14:textId="0399FB28" w:rsidR="0033517B" w:rsidRDefault="0033517B" w:rsidP="0033517B">
            <w:pPr>
              <w:pStyle w:val="NoSpacing"/>
              <w:rPr>
                <w:ins w:id="645" w:author="Kronsberg, Shari" w:date="2020-12-16T22:33:00Z"/>
              </w:rPr>
            </w:pPr>
            <w:ins w:id="646" w:author="Kronsberg, Shari" w:date="2020-12-16T22:34:00Z">
              <w:r>
                <w:t>275 (16.4)</w:t>
              </w:r>
            </w:ins>
          </w:p>
        </w:tc>
        <w:tc>
          <w:tcPr>
            <w:tcW w:w="1080" w:type="dxa"/>
            <w:vAlign w:val="center"/>
            <w:tcPrChange w:id="647" w:author="Kronsberg, Shari" w:date="2021-04-29T11:25:00Z">
              <w:tcPr>
                <w:tcW w:w="1080" w:type="dxa"/>
                <w:vAlign w:val="center"/>
              </w:tcPr>
            </w:tcPrChange>
          </w:tcPr>
          <w:p w14:paraId="4D6AC51E" w14:textId="4544DA57" w:rsidR="0033517B" w:rsidRDefault="0033517B" w:rsidP="0033517B">
            <w:pPr>
              <w:pStyle w:val="NoSpacing"/>
              <w:rPr>
                <w:ins w:id="648" w:author="Kronsberg, Shari" w:date="2020-12-16T22:33:00Z"/>
              </w:rPr>
            </w:pPr>
            <w:ins w:id="649" w:author="Kronsberg, Shari" w:date="2020-12-16T22:34:00Z">
              <w:r>
                <w:t>&lt;0.0001</w:t>
              </w:r>
            </w:ins>
          </w:p>
        </w:tc>
        <w:tc>
          <w:tcPr>
            <w:tcW w:w="1440" w:type="dxa"/>
            <w:tcPrChange w:id="650" w:author="Kronsberg, Shari" w:date="2021-04-29T11:25:00Z">
              <w:tcPr>
                <w:tcW w:w="1080" w:type="dxa"/>
              </w:tcPr>
            </w:tcPrChange>
          </w:tcPr>
          <w:p w14:paraId="062CB07E" w14:textId="68C90272" w:rsidR="0033517B" w:rsidRDefault="0033517B" w:rsidP="0033517B">
            <w:pPr>
              <w:pStyle w:val="NoSpacing"/>
              <w:rPr>
                <w:ins w:id="651" w:author="Kronsberg, Shari" w:date="2021-04-27T21:20:00Z"/>
              </w:rPr>
            </w:pPr>
            <w:ins w:id="652" w:author="Kronsberg, Shari" w:date="2021-04-27T21:59:00Z">
              <w:r>
                <w:t>110 (40.0)</w:t>
              </w:r>
            </w:ins>
          </w:p>
        </w:tc>
      </w:tr>
      <w:tr w:rsidR="0033517B" w:rsidRPr="00FF2D1E" w14:paraId="6D5826E8" w14:textId="7B7B81F3" w:rsidTr="0033517B">
        <w:trPr>
          <w:trHeight w:val="144"/>
          <w:trPrChange w:id="653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654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003FACD3" w14:textId="77777777" w:rsidR="0033517B" w:rsidRPr="00FF2D1E" w:rsidRDefault="0033517B" w:rsidP="0033517B">
            <w:pPr>
              <w:pStyle w:val="NoSpacing"/>
            </w:pPr>
            <w:r w:rsidRPr="00FF2D1E">
              <w:t xml:space="preserve">     </w:t>
            </w:r>
            <w:proofErr w:type="spellStart"/>
            <w:r w:rsidRPr="00FF2D1E">
              <w:t>ACEi</w:t>
            </w:r>
            <w:proofErr w:type="spellEnd"/>
            <w:r w:rsidRPr="00FF2D1E">
              <w:t>/ARB, n (%)</w:t>
            </w:r>
          </w:p>
        </w:tc>
        <w:tc>
          <w:tcPr>
            <w:tcW w:w="2070" w:type="dxa"/>
            <w:vAlign w:val="center"/>
            <w:tcPrChange w:id="655" w:author="Kronsberg, Shari" w:date="2021-04-29T11:25:00Z">
              <w:tcPr>
                <w:tcW w:w="2070" w:type="dxa"/>
                <w:vAlign w:val="center"/>
              </w:tcPr>
            </w:tcPrChange>
          </w:tcPr>
          <w:p w14:paraId="25D5D613" w14:textId="5639EB97" w:rsidR="0033517B" w:rsidRPr="00FF2D1E" w:rsidRDefault="0033517B" w:rsidP="0033517B">
            <w:pPr>
              <w:pStyle w:val="NoSpacing"/>
            </w:pPr>
            <w:r>
              <w:t>622 (45.6)</w:t>
            </w:r>
          </w:p>
        </w:tc>
        <w:tc>
          <w:tcPr>
            <w:tcW w:w="1895" w:type="dxa"/>
            <w:vAlign w:val="center"/>
            <w:tcPrChange w:id="656" w:author="Kronsberg, Shari" w:date="2021-04-29T11:25:00Z">
              <w:tcPr>
                <w:tcW w:w="1895" w:type="dxa"/>
                <w:vAlign w:val="center"/>
              </w:tcPr>
            </w:tcPrChange>
          </w:tcPr>
          <w:p w14:paraId="119216B0" w14:textId="5D2488EC" w:rsidR="0033517B" w:rsidRDefault="0033517B" w:rsidP="0033517B">
            <w:pPr>
              <w:pStyle w:val="NoSpacing"/>
            </w:pPr>
            <w:r>
              <w:t>385 (22.9)</w:t>
            </w:r>
          </w:p>
        </w:tc>
        <w:tc>
          <w:tcPr>
            <w:tcW w:w="1080" w:type="dxa"/>
            <w:vAlign w:val="center"/>
            <w:tcPrChange w:id="657" w:author="Kronsberg, Shari" w:date="2021-04-29T11:25:00Z">
              <w:tcPr>
                <w:tcW w:w="1080" w:type="dxa"/>
                <w:vAlign w:val="center"/>
              </w:tcPr>
            </w:tcPrChange>
          </w:tcPr>
          <w:p w14:paraId="7CA8A894" w14:textId="16509C82" w:rsidR="0033517B" w:rsidRPr="00FF2D1E" w:rsidRDefault="0033517B" w:rsidP="0033517B">
            <w:pPr>
              <w:pStyle w:val="NoSpacing"/>
            </w:pPr>
            <w:r>
              <w:t>&lt;0.0001</w:t>
            </w:r>
          </w:p>
        </w:tc>
        <w:tc>
          <w:tcPr>
            <w:tcW w:w="1440" w:type="dxa"/>
            <w:tcPrChange w:id="658" w:author="Kronsberg, Shari" w:date="2021-04-29T11:25:00Z">
              <w:tcPr>
                <w:tcW w:w="1080" w:type="dxa"/>
              </w:tcPr>
            </w:tcPrChange>
          </w:tcPr>
          <w:p w14:paraId="4C353F9D" w14:textId="362FD2D2" w:rsidR="0033517B" w:rsidRDefault="0033517B" w:rsidP="0033517B">
            <w:pPr>
              <w:pStyle w:val="NoSpacing"/>
              <w:rPr>
                <w:ins w:id="659" w:author="Kronsberg, Shari" w:date="2021-04-27T21:20:00Z"/>
              </w:rPr>
            </w:pPr>
            <w:ins w:id="660" w:author="Kronsberg, Shari" w:date="2021-04-27T21:59:00Z">
              <w:r>
                <w:t>106 (38.6)</w:t>
              </w:r>
            </w:ins>
          </w:p>
        </w:tc>
      </w:tr>
      <w:tr w:rsidR="0033517B" w:rsidRPr="00FF2D1E" w:rsidDel="00AE6020" w14:paraId="3E7B8258" w14:textId="31D63916" w:rsidTr="0033517B">
        <w:trPr>
          <w:trHeight w:val="144"/>
          <w:del w:id="661" w:author="Rade, Jeffrey" w:date="2020-12-29T09:34:00Z"/>
          <w:trPrChange w:id="662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663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69D976E8" w14:textId="5B082A4F" w:rsidR="0033517B" w:rsidRPr="00FF2D1E" w:rsidDel="00AE6020" w:rsidRDefault="0033517B" w:rsidP="0033517B">
            <w:pPr>
              <w:pStyle w:val="NoSpacing"/>
              <w:rPr>
                <w:del w:id="664" w:author="Rade, Jeffrey" w:date="2020-12-29T09:34:00Z"/>
              </w:rPr>
            </w:pPr>
            <w:del w:id="665" w:author="Rade, Jeffrey" w:date="2020-12-29T09:34:00Z">
              <w:r w:rsidRPr="00FF2D1E" w:rsidDel="00AE6020">
                <w:delText xml:space="preserve">     Beta-blocker, n (%)</w:delText>
              </w:r>
            </w:del>
          </w:p>
        </w:tc>
        <w:tc>
          <w:tcPr>
            <w:tcW w:w="2070" w:type="dxa"/>
            <w:vAlign w:val="center"/>
            <w:tcPrChange w:id="666" w:author="Kronsberg, Shari" w:date="2021-04-29T11:25:00Z">
              <w:tcPr>
                <w:tcW w:w="2070" w:type="dxa"/>
                <w:vAlign w:val="center"/>
              </w:tcPr>
            </w:tcPrChange>
          </w:tcPr>
          <w:p w14:paraId="56B3A062" w14:textId="7675E957" w:rsidR="0033517B" w:rsidRPr="00FF2D1E" w:rsidDel="00AE6020" w:rsidRDefault="0033517B" w:rsidP="0033517B">
            <w:pPr>
              <w:pStyle w:val="NoSpacing"/>
              <w:rPr>
                <w:del w:id="667" w:author="Rade, Jeffrey" w:date="2020-12-29T09:34:00Z"/>
              </w:rPr>
            </w:pPr>
            <w:del w:id="668" w:author="Rade, Jeffrey" w:date="2020-12-29T09:34:00Z">
              <w:r w:rsidDel="00AE6020">
                <w:delText>540 (39.6)</w:delText>
              </w:r>
            </w:del>
          </w:p>
        </w:tc>
        <w:tc>
          <w:tcPr>
            <w:tcW w:w="1895" w:type="dxa"/>
            <w:vAlign w:val="center"/>
            <w:tcPrChange w:id="669" w:author="Kronsberg, Shari" w:date="2021-04-29T11:25:00Z">
              <w:tcPr>
                <w:tcW w:w="1895" w:type="dxa"/>
                <w:vAlign w:val="center"/>
              </w:tcPr>
            </w:tcPrChange>
          </w:tcPr>
          <w:p w14:paraId="57A7036F" w14:textId="37B56B31" w:rsidR="0033517B" w:rsidDel="00AE6020" w:rsidRDefault="0033517B" w:rsidP="0033517B">
            <w:pPr>
              <w:pStyle w:val="NoSpacing"/>
              <w:rPr>
                <w:del w:id="670" w:author="Rade, Jeffrey" w:date="2020-12-29T09:34:00Z"/>
              </w:rPr>
            </w:pPr>
            <w:del w:id="671" w:author="Rade, Jeffrey" w:date="2020-12-29T09:34:00Z">
              <w:r w:rsidDel="00AE6020">
                <w:delText>275 (16.4)</w:delText>
              </w:r>
            </w:del>
          </w:p>
        </w:tc>
        <w:tc>
          <w:tcPr>
            <w:tcW w:w="1080" w:type="dxa"/>
            <w:vAlign w:val="center"/>
            <w:tcPrChange w:id="672" w:author="Kronsberg, Shari" w:date="2021-04-29T11:25:00Z">
              <w:tcPr>
                <w:tcW w:w="1080" w:type="dxa"/>
                <w:vAlign w:val="center"/>
              </w:tcPr>
            </w:tcPrChange>
          </w:tcPr>
          <w:p w14:paraId="1EA5174C" w14:textId="70D87047" w:rsidR="0033517B" w:rsidRPr="00FF2D1E" w:rsidDel="00AE6020" w:rsidRDefault="0033517B" w:rsidP="0033517B">
            <w:pPr>
              <w:pStyle w:val="NoSpacing"/>
              <w:rPr>
                <w:del w:id="673" w:author="Rade, Jeffrey" w:date="2020-12-29T09:34:00Z"/>
              </w:rPr>
            </w:pPr>
            <w:del w:id="674" w:author="Rade, Jeffrey" w:date="2020-12-29T09:34:00Z">
              <w:r w:rsidDel="00AE6020">
                <w:delText>&lt;0.0001</w:delText>
              </w:r>
            </w:del>
          </w:p>
        </w:tc>
        <w:tc>
          <w:tcPr>
            <w:tcW w:w="1440" w:type="dxa"/>
            <w:tcPrChange w:id="675" w:author="Kronsberg, Shari" w:date="2021-04-29T11:25:00Z">
              <w:tcPr>
                <w:tcW w:w="1080" w:type="dxa"/>
              </w:tcPr>
            </w:tcPrChange>
          </w:tcPr>
          <w:p w14:paraId="0258CCAD" w14:textId="77777777" w:rsidR="0033517B" w:rsidDel="00AE6020" w:rsidRDefault="0033517B" w:rsidP="0033517B">
            <w:pPr>
              <w:pStyle w:val="NoSpacing"/>
              <w:rPr>
                <w:ins w:id="676" w:author="Kronsberg, Shari" w:date="2021-04-27T21:20:00Z"/>
              </w:rPr>
            </w:pPr>
          </w:p>
        </w:tc>
      </w:tr>
      <w:tr w:rsidR="0033517B" w:rsidRPr="00FF2D1E" w14:paraId="2C80F5EA" w14:textId="23B0A77F" w:rsidTr="0033517B">
        <w:trPr>
          <w:trHeight w:val="144"/>
          <w:trPrChange w:id="677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678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459EB264" w14:textId="7CEC8588" w:rsidR="0033517B" w:rsidRPr="00FF2D1E" w:rsidRDefault="0033517B" w:rsidP="0033517B">
            <w:pPr>
              <w:pStyle w:val="NoSpacing"/>
            </w:pPr>
            <w:r>
              <w:t xml:space="preserve">     Lipid therapy</w:t>
            </w:r>
            <w:r w:rsidRPr="00FF2D1E">
              <w:t>, n (%)</w:t>
            </w:r>
          </w:p>
        </w:tc>
        <w:tc>
          <w:tcPr>
            <w:tcW w:w="2070" w:type="dxa"/>
            <w:vAlign w:val="center"/>
            <w:tcPrChange w:id="679" w:author="Kronsberg, Shari" w:date="2021-04-29T11:25:00Z">
              <w:tcPr>
                <w:tcW w:w="2070" w:type="dxa"/>
                <w:vAlign w:val="center"/>
              </w:tcPr>
            </w:tcPrChange>
          </w:tcPr>
          <w:p w14:paraId="742E7AD8" w14:textId="0924908D" w:rsidR="0033517B" w:rsidRPr="00FF2D1E" w:rsidRDefault="0033517B" w:rsidP="0033517B">
            <w:pPr>
              <w:pStyle w:val="NoSpacing"/>
            </w:pPr>
            <w:r>
              <w:t>893 (65.5)</w:t>
            </w:r>
          </w:p>
        </w:tc>
        <w:tc>
          <w:tcPr>
            <w:tcW w:w="1895" w:type="dxa"/>
            <w:vAlign w:val="center"/>
            <w:tcPrChange w:id="680" w:author="Kronsberg, Shari" w:date="2021-04-29T11:25:00Z">
              <w:tcPr>
                <w:tcW w:w="1895" w:type="dxa"/>
                <w:vAlign w:val="center"/>
              </w:tcPr>
            </w:tcPrChange>
          </w:tcPr>
          <w:p w14:paraId="3327714F" w14:textId="39E6EE09" w:rsidR="0033517B" w:rsidRDefault="0033517B" w:rsidP="0033517B">
            <w:pPr>
              <w:pStyle w:val="NoSpacing"/>
            </w:pPr>
            <w:r>
              <w:t>578 (34.4)</w:t>
            </w:r>
          </w:p>
        </w:tc>
        <w:tc>
          <w:tcPr>
            <w:tcW w:w="1080" w:type="dxa"/>
            <w:vAlign w:val="center"/>
            <w:tcPrChange w:id="681" w:author="Kronsberg, Shari" w:date="2021-04-29T11:25:00Z">
              <w:tcPr>
                <w:tcW w:w="1080" w:type="dxa"/>
                <w:vAlign w:val="center"/>
              </w:tcPr>
            </w:tcPrChange>
          </w:tcPr>
          <w:p w14:paraId="44848F79" w14:textId="064BB75E" w:rsidR="0033517B" w:rsidRPr="00FF2D1E" w:rsidRDefault="0033517B" w:rsidP="0033517B">
            <w:pPr>
              <w:pStyle w:val="NoSpacing"/>
            </w:pPr>
            <w:r>
              <w:t>&lt;0.0001</w:t>
            </w:r>
          </w:p>
        </w:tc>
        <w:tc>
          <w:tcPr>
            <w:tcW w:w="1440" w:type="dxa"/>
            <w:tcPrChange w:id="682" w:author="Kronsberg, Shari" w:date="2021-04-29T11:25:00Z">
              <w:tcPr>
                <w:tcW w:w="1080" w:type="dxa"/>
              </w:tcPr>
            </w:tcPrChange>
          </w:tcPr>
          <w:p w14:paraId="4B1671C7" w14:textId="59706FE2" w:rsidR="0033517B" w:rsidRDefault="0033517B" w:rsidP="0033517B">
            <w:pPr>
              <w:pStyle w:val="NoSpacing"/>
              <w:rPr>
                <w:ins w:id="683" w:author="Kronsberg, Shari" w:date="2021-04-27T21:20:00Z"/>
              </w:rPr>
            </w:pPr>
            <w:ins w:id="684" w:author="Kronsberg, Shari" w:date="2021-04-29T11:31:00Z">
              <w:r>
                <w:t xml:space="preserve">131 </w:t>
              </w:r>
            </w:ins>
            <w:ins w:id="685" w:author="Kronsberg, Shari" w:date="2021-04-29T11:32:00Z">
              <w:r>
                <w:t>(47.6)</w:t>
              </w:r>
            </w:ins>
          </w:p>
        </w:tc>
      </w:tr>
      <w:tr w:rsidR="0033517B" w:rsidRPr="00FF2D1E" w14:paraId="5D0F7211" w14:textId="3717CA71" w:rsidTr="0033517B">
        <w:trPr>
          <w:trHeight w:val="144"/>
          <w:trPrChange w:id="686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687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23444B9A" w14:textId="77777777" w:rsidR="0033517B" w:rsidRPr="00FF2D1E" w:rsidRDefault="0033517B" w:rsidP="0033517B">
            <w:pPr>
              <w:pStyle w:val="NoSpacing"/>
            </w:pPr>
            <w:r w:rsidRPr="00FF2D1E">
              <w:t xml:space="preserve">     Statin, n (%)</w:t>
            </w:r>
          </w:p>
        </w:tc>
        <w:tc>
          <w:tcPr>
            <w:tcW w:w="2070" w:type="dxa"/>
            <w:vAlign w:val="center"/>
            <w:tcPrChange w:id="688" w:author="Kronsberg, Shari" w:date="2021-04-29T11:25:00Z">
              <w:tcPr>
                <w:tcW w:w="2070" w:type="dxa"/>
                <w:vAlign w:val="center"/>
              </w:tcPr>
            </w:tcPrChange>
          </w:tcPr>
          <w:p w14:paraId="0E15206D" w14:textId="5ACA2838" w:rsidR="0033517B" w:rsidRPr="00FF2D1E" w:rsidRDefault="0033517B" w:rsidP="0033517B">
            <w:pPr>
              <w:pStyle w:val="NoSpacing"/>
            </w:pPr>
            <w:r>
              <w:t>776 (56.9)</w:t>
            </w:r>
          </w:p>
        </w:tc>
        <w:tc>
          <w:tcPr>
            <w:tcW w:w="1895" w:type="dxa"/>
            <w:vAlign w:val="center"/>
            <w:tcPrChange w:id="689" w:author="Kronsberg, Shari" w:date="2021-04-29T11:25:00Z">
              <w:tcPr>
                <w:tcW w:w="1895" w:type="dxa"/>
                <w:vAlign w:val="center"/>
              </w:tcPr>
            </w:tcPrChange>
          </w:tcPr>
          <w:p w14:paraId="31DB089F" w14:textId="6B469F5E" w:rsidR="0033517B" w:rsidRDefault="0033517B" w:rsidP="0033517B">
            <w:pPr>
              <w:pStyle w:val="NoSpacing"/>
            </w:pPr>
            <w:r>
              <w:t>429 (25.5)</w:t>
            </w:r>
          </w:p>
        </w:tc>
        <w:tc>
          <w:tcPr>
            <w:tcW w:w="1080" w:type="dxa"/>
            <w:vAlign w:val="center"/>
            <w:tcPrChange w:id="690" w:author="Kronsberg, Shari" w:date="2021-04-29T11:25:00Z">
              <w:tcPr>
                <w:tcW w:w="1080" w:type="dxa"/>
                <w:vAlign w:val="center"/>
              </w:tcPr>
            </w:tcPrChange>
          </w:tcPr>
          <w:p w14:paraId="4A19DBBB" w14:textId="325D67DE" w:rsidR="0033517B" w:rsidRPr="00FF2D1E" w:rsidRDefault="0033517B" w:rsidP="0033517B">
            <w:pPr>
              <w:pStyle w:val="NoSpacing"/>
            </w:pPr>
            <w:r>
              <w:t>&lt;0.0001</w:t>
            </w:r>
          </w:p>
        </w:tc>
        <w:tc>
          <w:tcPr>
            <w:tcW w:w="1440" w:type="dxa"/>
            <w:tcPrChange w:id="691" w:author="Kronsberg, Shari" w:date="2021-04-29T11:25:00Z">
              <w:tcPr>
                <w:tcW w:w="1080" w:type="dxa"/>
              </w:tcPr>
            </w:tcPrChange>
          </w:tcPr>
          <w:p w14:paraId="26BE2127" w14:textId="4ECE8B44" w:rsidR="0033517B" w:rsidRDefault="0033517B" w:rsidP="0033517B">
            <w:pPr>
              <w:pStyle w:val="NoSpacing"/>
              <w:rPr>
                <w:ins w:id="692" w:author="Kronsberg, Shari" w:date="2021-04-27T21:20:00Z"/>
              </w:rPr>
            </w:pPr>
            <w:ins w:id="693" w:author="Kronsberg, Shari" w:date="2021-04-29T11:32:00Z">
              <w:r>
                <w:t>115 (41.8)</w:t>
              </w:r>
            </w:ins>
          </w:p>
        </w:tc>
      </w:tr>
      <w:tr w:rsidR="0033517B" w:rsidRPr="00FF2D1E" w14:paraId="1AB0C81E" w14:textId="670A8F4F" w:rsidTr="0033517B">
        <w:trPr>
          <w:trHeight w:val="144"/>
          <w:ins w:id="694" w:author="Kronsberg, Shari" w:date="2021-03-05T09:01:00Z"/>
          <w:trPrChange w:id="695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696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78A2468E" w14:textId="7CF40AF0" w:rsidR="0033517B" w:rsidRPr="00FF2D1E" w:rsidRDefault="0033517B" w:rsidP="0033517B">
            <w:pPr>
              <w:pStyle w:val="NoSpacing"/>
              <w:rPr>
                <w:ins w:id="697" w:author="Kronsberg, Shari" w:date="2021-03-05T09:01:00Z"/>
              </w:rPr>
            </w:pPr>
            <w:ins w:id="698" w:author="Kronsberg, Shari" w:date="2021-03-05T09:01:00Z">
              <w:r>
                <w:t xml:space="preserve">     </w:t>
              </w:r>
            </w:ins>
            <w:ins w:id="699" w:author="Kronsberg, Shari" w:date="2021-03-05T09:02:00Z">
              <w:r>
                <w:t>Lipid-Statin, n (%)</w:t>
              </w:r>
            </w:ins>
          </w:p>
        </w:tc>
        <w:tc>
          <w:tcPr>
            <w:tcW w:w="2070" w:type="dxa"/>
            <w:vAlign w:val="center"/>
            <w:tcPrChange w:id="700" w:author="Kronsberg, Shari" w:date="2021-04-29T11:25:00Z">
              <w:tcPr>
                <w:tcW w:w="2070" w:type="dxa"/>
                <w:vAlign w:val="center"/>
              </w:tcPr>
            </w:tcPrChange>
          </w:tcPr>
          <w:p w14:paraId="0479B7E4" w14:textId="176D33C2" w:rsidR="0033517B" w:rsidRDefault="0033517B" w:rsidP="0033517B">
            <w:pPr>
              <w:pStyle w:val="NoSpacing"/>
              <w:rPr>
                <w:ins w:id="701" w:author="Kronsberg, Shari" w:date="2021-03-05T09:01:00Z"/>
              </w:rPr>
            </w:pPr>
            <w:ins w:id="702" w:author="Kronsberg, Shari" w:date="2021-03-05T09:05:00Z">
              <w:r>
                <w:t>776 (56.9)</w:t>
              </w:r>
            </w:ins>
          </w:p>
        </w:tc>
        <w:tc>
          <w:tcPr>
            <w:tcW w:w="1895" w:type="dxa"/>
            <w:vAlign w:val="center"/>
            <w:tcPrChange w:id="703" w:author="Kronsberg, Shari" w:date="2021-04-29T11:25:00Z">
              <w:tcPr>
                <w:tcW w:w="1895" w:type="dxa"/>
                <w:vAlign w:val="center"/>
              </w:tcPr>
            </w:tcPrChange>
          </w:tcPr>
          <w:p w14:paraId="4C905482" w14:textId="53674E73" w:rsidR="0033517B" w:rsidRDefault="0033517B" w:rsidP="0033517B">
            <w:pPr>
              <w:pStyle w:val="NoSpacing"/>
              <w:rPr>
                <w:ins w:id="704" w:author="Kronsberg, Shari" w:date="2021-03-05T09:01:00Z"/>
              </w:rPr>
            </w:pPr>
            <w:ins w:id="705" w:author="Kronsberg, Shari" w:date="2021-03-05T09:05:00Z">
              <w:r>
                <w:t>429 (25.5)</w:t>
              </w:r>
            </w:ins>
          </w:p>
        </w:tc>
        <w:tc>
          <w:tcPr>
            <w:tcW w:w="1080" w:type="dxa"/>
            <w:vAlign w:val="center"/>
            <w:tcPrChange w:id="706" w:author="Kronsberg, Shari" w:date="2021-04-29T11:25:00Z">
              <w:tcPr>
                <w:tcW w:w="1080" w:type="dxa"/>
                <w:vAlign w:val="center"/>
              </w:tcPr>
            </w:tcPrChange>
          </w:tcPr>
          <w:p w14:paraId="5806DF49" w14:textId="3D397BBA" w:rsidR="0033517B" w:rsidRDefault="0033517B" w:rsidP="0033517B">
            <w:pPr>
              <w:pStyle w:val="NoSpacing"/>
              <w:rPr>
                <w:ins w:id="707" w:author="Kronsberg, Shari" w:date="2021-03-05T09:01:00Z"/>
              </w:rPr>
            </w:pPr>
            <w:ins w:id="708" w:author="Kronsberg, Shari" w:date="2021-03-05T09:05:00Z">
              <w:r>
                <w:t>&lt;0.0001</w:t>
              </w:r>
            </w:ins>
          </w:p>
        </w:tc>
        <w:tc>
          <w:tcPr>
            <w:tcW w:w="1440" w:type="dxa"/>
            <w:tcPrChange w:id="709" w:author="Kronsberg, Shari" w:date="2021-04-29T11:25:00Z">
              <w:tcPr>
                <w:tcW w:w="1080" w:type="dxa"/>
              </w:tcPr>
            </w:tcPrChange>
          </w:tcPr>
          <w:p w14:paraId="1B28C81B" w14:textId="77777777" w:rsidR="0033517B" w:rsidRDefault="0033517B" w:rsidP="0033517B">
            <w:pPr>
              <w:pStyle w:val="NoSpacing"/>
              <w:rPr>
                <w:ins w:id="710" w:author="Kronsberg, Shari" w:date="2021-04-27T21:20:00Z"/>
              </w:rPr>
            </w:pPr>
          </w:p>
        </w:tc>
      </w:tr>
      <w:tr w:rsidR="0033517B" w:rsidRPr="00FF2D1E" w14:paraId="363B5165" w14:textId="069177B3" w:rsidTr="0033517B">
        <w:trPr>
          <w:trHeight w:val="144"/>
          <w:ins w:id="711" w:author="Kronsberg, Shari" w:date="2021-03-05T09:01:00Z"/>
          <w:trPrChange w:id="712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713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0E6B57BB" w14:textId="3551989A" w:rsidR="0033517B" w:rsidRPr="00FF2D1E" w:rsidRDefault="0033517B" w:rsidP="0033517B">
            <w:pPr>
              <w:pStyle w:val="NoSpacing"/>
              <w:rPr>
                <w:ins w:id="714" w:author="Kronsberg, Shari" w:date="2021-03-05T09:01:00Z"/>
              </w:rPr>
            </w:pPr>
            <w:ins w:id="715" w:author="Kronsberg, Shari" w:date="2021-03-05T09:04:00Z">
              <w:r>
                <w:t xml:space="preserve">     Lipid-Non-Statin, n (%)</w:t>
              </w:r>
            </w:ins>
          </w:p>
        </w:tc>
        <w:tc>
          <w:tcPr>
            <w:tcW w:w="2070" w:type="dxa"/>
            <w:vAlign w:val="center"/>
            <w:tcPrChange w:id="716" w:author="Kronsberg, Shari" w:date="2021-04-29T11:25:00Z">
              <w:tcPr>
                <w:tcW w:w="2070" w:type="dxa"/>
                <w:vAlign w:val="center"/>
              </w:tcPr>
            </w:tcPrChange>
          </w:tcPr>
          <w:p w14:paraId="47114B6B" w14:textId="2C8D92DB" w:rsidR="0033517B" w:rsidRDefault="0033517B" w:rsidP="0033517B">
            <w:pPr>
              <w:pStyle w:val="NoSpacing"/>
              <w:rPr>
                <w:ins w:id="717" w:author="Kronsberg, Shari" w:date="2021-03-05T09:01:00Z"/>
              </w:rPr>
            </w:pPr>
            <w:ins w:id="718" w:author="Kronsberg, Shari" w:date="2021-03-05T09:06:00Z">
              <w:r>
                <w:t>117 (8.6)</w:t>
              </w:r>
            </w:ins>
          </w:p>
        </w:tc>
        <w:tc>
          <w:tcPr>
            <w:tcW w:w="1895" w:type="dxa"/>
            <w:vAlign w:val="center"/>
            <w:tcPrChange w:id="719" w:author="Kronsberg, Shari" w:date="2021-04-29T11:25:00Z">
              <w:tcPr>
                <w:tcW w:w="1895" w:type="dxa"/>
                <w:vAlign w:val="center"/>
              </w:tcPr>
            </w:tcPrChange>
          </w:tcPr>
          <w:p w14:paraId="7D872155" w14:textId="7788BA7A" w:rsidR="0033517B" w:rsidRDefault="0033517B" w:rsidP="0033517B">
            <w:pPr>
              <w:pStyle w:val="NoSpacing"/>
              <w:rPr>
                <w:ins w:id="720" w:author="Kronsberg, Shari" w:date="2021-03-05T09:01:00Z"/>
              </w:rPr>
            </w:pPr>
            <w:ins w:id="721" w:author="Kronsberg, Shari" w:date="2021-03-05T09:06:00Z">
              <w:r>
                <w:t>149 (8.9)</w:t>
              </w:r>
            </w:ins>
          </w:p>
        </w:tc>
        <w:tc>
          <w:tcPr>
            <w:tcW w:w="1080" w:type="dxa"/>
            <w:vAlign w:val="center"/>
            <w:tcPrChange w:id="722" w:author="Kronsberg, Shari" w:date="2021-04-29T11:25:00Z">
              <w:tcPr>
                <w:tcW w:w="1080" w:type="dxa"/>
                <w:vAlign w:val="center"/>
              </w:tcPr>
            </w:tcPrChange>
          </w:tcPr>
          <w:p w14:paraId="4416B570" w14:textId="187C9578" w:rsidR="0033517B" w:rsidRDefault="0033517B" w:rsidP="0033517B">
            <w:pPr>
              <w:pStyle w:val="NoSpacing"/>
              <w:rPr>
                <w:ins w:id="723" w:author="Kronsberg, Shari" w:date="2021-03-05T09:01:00Z"/>
              </w:rPr>
            </w:pPr>
            <w:ins w:id="724" w:author="Kronsberg, Shari" w:date="2021-03-05T09:06:00Z">
              <w:r>
                <w:t>&lt;0.0001</w:t>
              </w:r>
            </w:ins>
          </w:p>
        </w:tc>
        <w:tc>
          <w:tcPr>
            <w:tcW w:w="1440" w:type="dxa"/>
            <w:tcPrChange w:id="725" w:author="Kronsberg, Shari" w:date="2021-04-29T11:25:00Z">
              <w:tcPr>
                <w:tcW w:w="1080" w:type="dxa"/>
              </w:tcPr>
            </w:tcPrChange>
          </w:tcPr>
          <w:p w14:paraId="15A9B0DF" w14:textId="680DC261" w:rsidR="0033517B" w:rsidRDefault="0033517B" w:rsidP="0033517B">
            <w:pPr>
              <w:pStyle w:val="NoSpacing"/>
              <w:rPr>
                <w:ins w:id="726" w:author="Kronsberg, Shari" w:date="2021-04-27T21:20:00Z"/>
              </w:rPr>
            </w:pPr>
            <w:ins w:id="727" w:author="Kronsberg, Shari" w:date="2021-04-29T11:32:00Z">
              <w:r>
                <w:t>16</w:t>
              </w:r>
            </w:ins>
            <w:ins w:id="728" w:author="Kronsberg, Shari" w:date="2021-04-29T11:33:00Z">
              <w:r>
                <w:t xml:space="preserve"> (5.8)</w:t>
              </w:r>
            </w:ins>
          </w:p>
        </w:tc>
      </w:tr>
      <w:tr w:rsidR="0033517B" w:rsidRPr="00FF2D1E" w14:paraId="5C266A31" w14:textId="29F3203F" w:rsidTr="0033517B">
        <w:trPr>
          <w:trHeight w:val="144"/>
          <w:trPrChange w:id="729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730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3497EDEA" w14:textId="77777777" w:rsidR="0033517B" w:rsidRPr="00FF2D1E" w:rsidRDefault="0033517B" w:rsidP="0033517B">
            <w:pPr>
              <w:pStyle w:val="NoSpacing"/>
            </w:pPr>
            <w:r w:rsidRPr="00FF2D1E">
              <w:t xml:space="preserve">     Diuretic, n (%)</w:t>
            </w:r>
          </w:p>
        </w:tc>
        <w:tc>
          <w:tcPr>
            <w:tcW w:w="2070" w:type="dxa"/>
            <w:vAlign w:val="center"/>
            <w:tcPrChange w:id="731" w:author="Kronsberg, Shari" w:date="2021-04-29T11:25:00Z">
              <w:tcPr>
                <w:tcW w:w="2070" w:type="dxa"/>
                <w:vAlign w:val="center"/>
              </w:tcPr>
            </w:tcPrChange>
          </w:tcPr>
          <w:p w14:paraId="438EE786" w14:textId="1875D2A0" w:rsidR="0033517B" w:rsidRPr="00FF2D1E" w:rsidRDefault="0033517B" w:rsidP="0033517B">
            <w:pPr>
              <w:pStyle w:val="NoSpacing"/>
            </w:pPr>
            <w:r>
              <w:t>423 (31.0)</w:t>
            </w:r>
          </w:p>
        </w:tc>
        <w:tc>
          <w:tcPr>
            <w:tcW w:w="1895" w:type="dxa"/>
            <w:vAlign w:val="center"/>
            <w:tcPrChange w:id="732" w:author="Kronsberg, Shari" w:date="2021-04-29T11:25:00Z">
              <w:tcPr>
                <w:tcW w:w="1895" w:type="dxa"/>
                <w:vAlign w:val="center"/>
              </w:tcPr>
            </w:tcPrChange>
          </w:tcPr>
          <w:p w14:paraId="37A7AD6A" w14:textId="0F5CB9A9" w:rsidR="0033517B" w:rsidRDefault="0033517B" w:rsidP="0033517B">
            <w:pPr>
              <w:pStyle w:val="NoSpacing"/>
            </w:pPr>
            <w:r>
              <w:t>323 (19.2)</w:t>
            </w:r>
          </w:p>
        </w:tc>
        <w:tc>
          <w:tcPr>
            <w:tcW w:w="1080" w:type="dxa"/>
            <w:vAlign w:val="center"/>
            <w:tcPrChange w:id="733" w:author="Kronsberg, Shari" w:date="2021-04-29T11:25:00Z">
              <w:tcPr>
                <w:tcW w:w="1080" w:type="dxa"/>
                <w:vAlign w:val="center"/>
              </w:tcPr>
            </w:tcPrChange>
          </w:tcPr>
          <w:p w14:paraId="3EE46C95" w14:textId="7765C342" w:rsidR="0033517B" w:rsidRPr="00FF2D1E" w:rsidRDefault="0033517B" w:rsidP="0033517B">
            <w:pPr>
              <w:pStyle w:val="NoSpacing"/>
            </w:pPr>
            <w:r>
              <w:t>&lt;0.0001</w:t>
            </w:r>
          </w:p>
        </w:tc>
        <w:tc>
          <w:tcPr>
            <w:tcW w:w="1440" w:type="dxa"/>
            <w:tcPrChange w:id="734" w:author="Kronsberg, Shari" w:date="2021-04-29T11:25:00Z">
              <w:tcPr>
                <w:tcW w:w="1080" w:type="dxa"/>
              </w:tcPr>
            </w:tcPrChange>
          </w:tcPr>
          <w:p w14:paraId="6F28E46E" w14:textId="7E7328B7" w:rsidR="0033517B" w:rsidRDefault="0033517B" w:rsidP="0033517B">
            <w:pPr>
              <w:pStyle w:val="NoSpacing"/>
              <w:rPr>
                <w:ins w:id="735" w:author="Kronsberg, Shari" w:date="2021-04-27T21:20:00Z"/>
              </w:rPr>
            </w:pPr>
            <w:ins w:id="736" w:author="Kronsberg, Shari" w:date="2021-04-29T11:33:00Z">
              <w:r>
                <w:t>82 (29.8)</w:t>
              </w:r>
            </w:ins>
          </w:p>
        </w:tc>
      </w:tr>
      <w:tr w:rsidR="0033517B" w:rsidRPr="00FF2D1E" w14:paraId="3A80F852" w14:textId="0ED03E1C" w:rsidTr="0033517B">
        <w:trPr>
          <w:trHeight w:val="144"/>
          <w:trPrChange w:id="737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738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48C4C061" w14:textId="0A8B5E19" w:rsidR="0033517B" w:rsidRPr="00FF2D1E" w:rsidRDefault="0033517B" w:rsidP="0033517B">
            <w:pPr>
              <w:pStyle w:val="NoSpacing"/>
              <w:rPr>
                <w:highlight w:val="yellow"/>
              </w:rPr>
            </w:pPr>
            <w:r w:rsidRPr="00FF2D1E">
              <w:t xml:space="preserve">     </w:t>
            </w:r>
            <w:r>
              <w:t>Insulin, n (%)</w:t>
            </w:r>
          </w:p>
        </w:tc>
        <w:tc>
          <w:tcPr>
            <w:tcW w:w="2070" w:type="dxa"/>
            <w:vAlign w:val="center"/>
            <w:tcPrChange w:id="739" w:author="Kronsberg, Shari" w:date="2021-04-29T11:25:00Z">
              <w:tcPr>
                <w:tcW w:w="2070" w:type="dxa"/>
                <w:vAlign w:val="center"/>
              </w:tcPr>
            </w:tcPrChange>
          </w:tcPr>
          <w:p w14:paraId="3F151644" w14:textId="7B1DF546" w:rsidR="0033517B" w:rsidRPr="00FF2D1E" w:rsidRDefault="0033517B" w:rsidP="0033517B">
            <w:pPr>
              <w:pStyle w:val="NoSpacing"/>
            </w:pPr>
            <w:r>
              <w:t>38 (2.8)</w:t>
            </w:r>
          </w:p>
        </w:tc>
        <w:tc>
          <w:tcPr>
            <w:tcW w:w="1895" w:type="dxa"/>
            <w:vAlign w:val="center"/>
            <w:tcPrChange w:id="740" w:author="Kronsberg, Shari" w:date="2021-04-29T11:25:00Z">
              <w:tcPr>
                <w:tcW w:w="1895" w:type="dxa"/>
                <w:vAlign w:val="center"/>
              </w:tcPr>
            </w:tcPrChange>
          </w:tcPr>
          <w:p w14:paraId="4A0E7AC7" w14:textId="431661C7" w:rsidR="0033517B" w:rsidRDefault="0033517B" w:rsidP="0033517B">
            <w:pPr>
              <w:pStyle w:val="NoSpacing"/>
            </w:pPr>
            <w:r>
              <w:t>11 (0.</w:t>
            </w:r>
            <w:ins w:id="741" w:author="Kronsberg, Shari" w:date="2020-12-20T21:50:00Z">
              <w:r>
                <w:t>7</w:t>
              </w:r>
            </w:ins>
            <w:del w:id="742" w:author="Kronsberg, Shari" w:date="2020-12-20T21:50:00Z">
              <w:r w:rsidDel="00BB5C75">
                <w:delText>6</w:delText>
              </w:r>
            </w:del>
            <w:r>
              <w:t>)</w:t>
            </w:r>
          </w:p>
        </w:tc>
        <w:tc>
          <w:tcPr>
            <w:tcW w:w="1080" w:type="dxa"/>
            <w:vAlign w:val="center"/>
            <w:tcPrChange w:id="743" w:author="Kronsberg, Shari" w:date="2021-04-29T11:25:00Z">
              <w:tcPr>
                <w:tcW w:w="1080" w:type="dxa"/>
                <w:vAlign w:val="center"/>
              </w:tcPr>
            </w:tcPrChange>
          </w:tcPr>
          <w:p w14:paraId="5F362046" w14:textId="2F696F95" w:rsidR="0033517B" w:rsidRPr="00FF2D1E" w:rsidRDefault="0033517B" w:rsidP="0033517B">
            <w:pPr>
              <w:pStyle w:val="NoSpacing"/>
            </w:pPr>
            <w:r>
              <w:t>&lt;0.0001</w:t>
            </w:r>
          </w:p>
        </w:tc>
        <w:tc>
          <w:tcPr>
            <w:tcW w:w="1440" w:type="dxa"/>
            <w:tcPrChange w:id="744" w:author="Kronsberg, Shari" w:date="2021-04-29T11:25:00Z">
              <w:tcPr>
                <w:tcW w:w="1080" w:type="dxa"/>
              </w:tcPr>
            </w:tcPrChange>
          </w:tcPr>
          <w:p w14:paraId="65EB6C3F" w14:textId="730E0223" w:rsidR="0033517B" w:rsidRDefault="0033517B" w:rsidP="0033517B">
            <w:pPr>
              <w:pStyle w:val="NoSpacing"/>
              <w:rPr>
                <w:ins w:id="745" w:author="Kronsberg, Shari" w:date="2021-04-27T21:20:00Z"/>
              </w:rPr>
            </w:pPr>
            <w:ins w:id="746" w:author="Kronsberg, Shari" w:date="2021-04-29T11:33:00Z">
              <w:r>
                <w:t>12 (4.4)</w:t>
              </w:r>
            </w:ins>
          </w:p>
        </w:tc>
      </w:tr>
      <w:tr w:rsidR="0033517B" w:rsidRPr="00FF2D1E" w14:paraId="1584D9BF" w14:textId="13A48FF2" w:rsidTr="0033517B">
        <w:trPr>
          <w:trHeight w:val="144"/>
          <w:trPrChange w:id="747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748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7024CD9B" w14:textId="76C0B4EE" w:rsidR="0033517B" w:rsidRPr="00FF2D1E" w:rsidRDefault="0033517B" w:rsidP="0033517B">
            <w:pPr>
              <w:pStyle w:val="NoSpacing"/>
            </w:pPr>
            <w:r>
              <w:t xml:space="preserve">     Non-insulin diabetic therapy, n (%)</w:t>
            </w:r>
          </w:p>
        </w:tc>
        <w:tc>
          <w:tcPr>
            <w:tcW w:w="2070" w:type="dxa"/>
            <w:vAlign w:val="center"/>
            <w:tcPrChange w:id="749" w:author="Kronsberg, Shari" w:date="2021-04-29T11:25:00Z">
              <w:tcPr>
                <w:tcW w:w="2070" w:type="dxa"/>
                <w:vAlign w:val="center"/>
              </w:tcPr>
            </w:tcPrChange>
          </w:tcPr>
          <w:p w14:paraId="4EF0A5B9" w14:textId="475784A0" w:rsidR="0033517B" w:rsidRDefault="0033517B" w:rsidP="0033517B">
            <w:pPr>
              <w:pStyle w:val="NoSpacing"/>
            </w:pPr>
            <w:r>
              <w:t>179 (13.1)</w:t>
            </w:r>
          </w:p>
        </w:tc>
        <w:tc>
          <w:tcPr>
            <w:tcW w:w="1895" w:type="dxa"/>
            <w:vAlign w:val="center"/>
            <w:tcPrChange w:id="750" w:author="Kronsberg, Shari" w:date="2021-04-29T11:25:00Z">
              <w:tcPr>
                <w:tcW w:w="1895" w:type="dxa"/>
                <w:vAlign w:val="center"/>
              </w:tcPr>
            </w:tcPrChange>
          </w:tcPr>
          <w:p w14:paraId="2B8724A5" w14:textId="27FFAECA" w:rsidR="0033517B" w:rsidRDefault="0033517B" w:rsidP="0033517B">
            <w:pPr>
              <w:pStyle w:val="NoSpacing"/>
            </w:pPr>
            <w:r>
              <w:t>103 (6.1)</w:t>
            </w:r>
          </w:p>
        </w:tc>
        <w:tc>
          <w:tcPr>
            <w:tcW w:w="1080" w:type="dxa"/>
            <w:tcPrChange w:id="751" w:author="Kronsberg, Shari" w:date="2021-04-29T11:25:00Z">
              <w:tcPr>
                <w:tcW w:w="1080" w:type="dxa"/>
              </w:tcPr>
            </w:tcPrChange>
          </w:tcPr>
          <w:p w14:paraId="407CF9B8" w14:textId="68D77FDA" w:rsidR="0033517B" w:rsidRDefault="0033517B" w:rsidP="0033517B">
            <w:pPr>
              <w:pStyle w:val="NoSpacing"/>
            </w:pPr>
            <w:r>
              <w:t>&lt;0.0001</w:t>
            </w:r>
          </w:p>
        </w:tc>
        <w:tc>
          <w:tcPr>
            <w:tcW w:w="1440" w:type="dxa"/>
            <w:tcPrChange w:id="752" w:author="Kronsberg, Shari" w:date="2021-04-29T11:25:00Z">
              <w:tcPr>
                <w:tcW w:w="1080" w:type="dxa"/>
              </w:tcPr>
            </w:tcPrChange>
          </w:tcPr>
          <w:p w14:paraId="2B32EF56" w14:textId="5EB178E4" w:rsidR="0033517B" w:rsidRDefault="0033517B" w:rsidP="0033517B">
            <w:pPr>
              <w:pStyle w:val="NoSpacing"/>
              <w:rPr>
                <w:ins w:id="753" w:author="Kronsberg, Shari" w:date="2021-04-27T21:20:00Z"/>
              </w:rPr>
            </w:pPr>
            <w:ins w:id="754" w:author="Kronsberg, Shari" w:date="2021-04-29T11:33:00Z">
              <w:r>
                <w:t>24 (8.7)</w:t>
              </w:r>
            </w:ins>
          </w:p>
        </w:tc>
      </w:tr>
      <w:tr w:rsidR="0033517B" w:rsidRPr="00FF2D1E" w14:paraId="7606D601" w14:textId="5C148777" w:rsidTr="0033517B">
        <w:trPr>
          <w:trHeight w:val="144"/>
          <w:trPrChange w:id="755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vAlign w:val="center"/>
            <w:tcPrChange w:id="756" w:author="Kronsberg, Shari" w:date="2021-04-29T11:25:00Z">
              <w:tcPr>
                <w:tcW w:w="5125" w:type="dxa"/>
                <w:gridSpan w:val="3"/>
                <w:vAlign w:val="center"/>
              </w:tcPr>
            </w:tcPrChange>
          </w:tcPr>
          <w:p w14:paraId="52393A1C" w14:textId="5C557F96" w:rsidR="0033517B" w:rsidRPr="00FF2D1E" w:rsidRDefault="0033517B" w:rsidP="0033517B">
            <w:pPr>
              <w:pStyle w:val="NoSpacing"/>
            </w:pPr>
            <w:r>
              <w:t xml:space="preserve">     </w:t>
            </w:r>
            <w:ins w:id="757" w:author="Kronsberg, Shari" w:date="2020-12-16T22:35:00Z">
              <w:r>
                <w:t xml:space="preserve">Oral </w:t>
              </w:r>
            </w:ins>
            <w:ins w:id="758" w:author="Rade, Jeffrey" w:date="2020-12-29T10:18:00Z">
              <w:r>
                <w:t>a</w:t>
              </w:r>
            </w:ins>
            <w:del w:id="759" w:author="Rade, Jeffrey" w:date="2020-12-29T10:18:00Z">
              <w:r w:rsidDel="00D75966">
                <w:delText>A</w:delText>
              </w:r>
            </w:del>
            <w:r>
              <w:t>nticoagulant, n (%)</w:t>
            </w:r>
          </w:p>
        </w:tc>
        <w:tc>
          <w:tcPr>
            <w:tcW w:w="2070" w:type="dxa"/>
            <w:vAlign w:val="center"/>
            <w:tcPrChange w:id="760" w:author="Kronsberg, Shari" w:date="2021-04-29T11:25:00Z">
              <w:tcPr>
                <w:tcW w:w="2070" w:type="dxa"/>
                <w:vAlign w:val="center"/>
              </w:tcPr>
            </w:tcPrChange>
          </w:tcPr>
          <w:p w14:paraId="78772E7E" w14:textId="0387D442" w:rsidR="0033517B" w:rsidRDefault="0033517B" w:rsidP="0033517B">
            <w:pPr>
              <w:pStyle w:val="NoSpacing"/>
            </w:pPr>
            <w:r>
              <w:t>52 (3.8)</w:t>
            </w:r>
          </w:p>
        </w:tc>
        <w:tc>
          <w:tcPr>
            <w:tcW w:w="1895" w:type="dxa"/>
            <w:vAlign w:val="center"/>
            <w:tcPrChange w:id="761" w:author="Kronsberg, Shari" w:date="2021-04-29T11:25:00Z">
              <w:tcPr>
                <w:tcW w:w="1895" w:type="dxa"/>
                <w:vAlign w:val="center"/>
              </w:tcPr>
            </w:tcPrChange>
          </w:tcPr>
          <w:p w14:paraId="57A6541B" w14:textId="16E144BE" w:rsidR="0033517B" w:rsidRDefault="0033517B" w:rsidP="0033517B">
            <w:pPr>
              <w:pStyle w:val="NoSpacing"/>
            </w:pPr>
            <w:r>
              <w:t>102 (6.1)</w:t>
            </w:r>
          </w:p>
        </w:tc>
        <w:tc>
          <w:tcPr>
            <w:tcW w:w="1080" w:type="dxa"/>
            <w:tcPrChange w:id="762" w:author="Kronsberg, Shari" w:date="2021-04-29T11:25:00Z">
              <w:tcPr>
                <w:tcW w:w="1080" w:type="dxa"/>
              </w:tcPr>
            </w:tcPrChange>
          </w:tcPr>
          <w:p w14:paraId="14435454" w14:textId="60C10784" w:rsidR="0033517B" w:rsidRDefault="0033517B" w:rsidP="0033517B">
            <w:pPr>
              <w:pStyle w:val="NoSpacing"/>
            </w:pPr>
            <w:ins w:id="763" w:author="Kronsberg, Shari" w:date="2020-12-16T22:48:00Z">
              <w:r>
                <w:t xml:space="preserve">  </w:t>
              </w:r>
            </w:ins>
            <w:r>
              <w:t>0.0048</w:t>
            </w:r>
          </w:p>
        </w:tc>
        <w:tc>
          <w:tcPr>
            <w:tcW w:w="1440" w:type="dxa"/>
            <w:tcPrChange w:id="764" w:author="Kronsberg, Shari" w:date="2021-04-29T11:25:00Z">
              <w:tcPr>
                <w:tcW w:w="1080" w:type="dxa"/>
              </w:tcPr>
            </w:tcPrChange>
          </w:tcPr>
          <w:p w14:paraId="1A9DB62D" w14:textId="361B9783" w:rsidR="0033517B" w:rsidRDefault="0033517B" w:rsidP="0033517B">
            <w:pPr>
              <w:pStyle w:val="NoSpacing"/>
              <w:rPr>
                <w:ins w:id="765" w:author="Kronsberg, Shari" w:date="2021-04-27T21:20:00Z"/>
              </w:rPr>
            </w:pPr>
            <w:ins w:id="766" w:author="Kronsberg, Shari" w:date="2021-04-29T11:33:00Z">
              <w:r>
                <w:t>18 (6.6)</w:t>
              </w:r>
            </w:ins>
          </w:p>
        </w:tc>
      </w:tr>
      <w:tr w:rsidR="0033517B" w:rsidRPr="00FF2D1E" w14:paraId="297DBF5F" w14:textId="2F629CF0" w:rsidTr="0033517B">
        <w:trPr>
          <w:trHeight w:val="144"/>
          <w:ins w:id="767" w:author="Kronsberg, Shari" w:date="2020-12-16T22:38:00Z"/>
          <w:trPrChange w:id="768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tcBorders>
              <w:bottom w:val="single" w:sz="4" w:space="0" w:color="auto"/>
            </w:tcBorders>
            <w:tcPrChange w:id="769" w:author="Kronsberg, Shari" w:date="2021-04-29T11:25:00Z">
              <w:tcPr>
                <w:tcW w:w="5125" w:type="dxa"/>
                <w:gridSpan w:val="3"/>
                <w:tcBorders>
                  <w:bottom w:val="single" w:sz="4" w:space="0" w:color="auto"/>
                </w:tcBorders>
              </w:tcPr>
            </w:tcPrChange>
          </w:tcPr>
          <w:p w14:paraId="0DCE891D" w14:textId="241DBA87" w:rsidR="0033517B" w:rsidRPr="00FF2D1E" w:rsidRDefault="0033517B" w:rsidP="0033517B">
            <w:pPr>
              <w:pStyle w:val="NoSpacing"/>
              <w:rPr>
                <w:ins w:id="770" w:author="Kronsberg, Shari" w:date="2020-12-16T22:38:00Z"/>
              </w:rPr>
            </w:pPr>
            <w:ins w:id="771" w:author="Kronsberg, Shari" w:date="2020-12-16T22:38:00Z">
              <w:r>
                <w:t xml:space="preserve">     </w:t>
              </w:r>
              <w:r w:rsidRPr="00AE6020">
                <w:t>8-isoPGF</w:t>
              </w:r>
              <w:r w:rsidRPr="00AE6020">
                <w:rPr>
                  <w:vertAlign w:val="subscript"/>
                </w:rPr>
                <w:t>2α</w:t>
              </w:r>
              <w:r w:rsidRPr="00AE6020">
                <w:t xml:space="preserve"> (</w:t>
              </w:r>
              <w:proofErr w:type="spellStart"/>
              <w:r w:rsidRPr="00AE6020">
                <w:t>pg</w:t>
              </w:r>
              <w:proofErr w:type="spellEnd"/>
              <w:r>
                <w:t xml:space="preserve">/mg creatinine), mean (SD) </w:t>
              </w:r>
            </w:ins>
          </w:p>
        </w:tc>
        <w:tc>
          <w:tcPr>
            <w:tcW w:w="2070" w:type="dxa"/>
            <w:tcBorders>
              <w:bottom w:val="single" w:sz="4" w:space="0" w:color="auto"/>
            </w:tcBorders>
            <w:tcPrChange w:id="772" w:author="Kronsberg, Shari" w:date="2021-04-29T11:25:00Z">
              <w:tcPr>
                <w:tcW w:w="2070" w:type="dxa"/>
                <w:tcBorders>
                  <w:bottom w:val="single" w:sz="4" w:space="0" w:color="auto"/>
                </w:tcBorders>
              </w:tcPr>
            </w:tcPrChange>
          </w:tcPr>
          <w:p w14:paraId="476ED967" w14:textId="23899520" w:rsidR="0033517B" w:rsidRPr="00FF2D1E" w:rsidRDefault="0033517B" w:rsidP="0033517B">
            <w:pPr>
              <w:pStyle w:val="NoSpacing"/>
              <w:rPr>
                <w:ins w:id="773" w:author="Kronsberg, Shari" w:date="2020-12-16T22:38:00Z"/>
              </w:rPr>
            </w:pPr>
            <w:ins w:id="774" w:author="Kronsberg, Shari" w:date="2020-12-16T22:38:00Z">
              <w:r>
                <w:t>1096 (599)</w:t>
              </w:r>
            </w:ins>
          </w:p>
        </w:tc>
        <w:tc>
          <w:tcPr>
            <w:tcW w:w="1895" w:type="dxa"/>
            <w:tcBorders>
              <w:bottom w:val="single" w:sz="4" w:space="0" w:color="auto"/>
            </w:tcBorders>
            <w:tcPrChange w:id="775" w:author="Kronsberg, Shari" w:date="2021-04-29T11:25:00Z">
              <w:tcPr>
                <w:tcW w:w="1895" w:type="dxa"/>
                <w:tcBorders>
                  <w:bottom w:val="single" w:sz="4" w:space="0" w:color="auto"/>
                </w:tcBorders>
              </w:tcPr>
            </w:tcPrChange>
          </w:tcPr>
          <w:p w14:paraId="02972348" w14:textId="61CFF345" w:rsidR="0033517B" w:rsidRPr="00FF2D1E" w:rsidRDefault="0033517B" w:rsidP="0033517B">
            <w:pPr>
              <w:pStyle w:val="NoSpacing"/>
              <w:rPr>
                <w:ins w:id="776" w:author="Kronsberg, Shari" w:date="2020-12-16T22:38:00Z"/>
              </w:rPr>
            </w:pPr>
            <w:ins w:id="777" w:author="Kronsberg, Shari" w:date="2020-12-16T22:38:00Z">
              <w:r>
                <w:t xml:space="preserve">1149 </w:t>
              </w:r>
            </w:ins>
            <w:ins w:id="778" w:author="Kronsberg, Shari" w:date="2020-12-20T18:50:00Z">
              <w:r>
                <w:t>(663)</w:t>
              </w:r>
            </w:ins>
            <w:del w:id="779" w:author="Kronsberg, Shari" w:date="2020-12-20T18:50:00Z">
              <w:r w:rsidDel="00EB0E50">
                <w:delText>3</w:delText>
              </w:r>
            </w:del>
          </w:p>
        </w:tc>
        <w:tc>
          <w:tcPr>
            <w:tcW w:w="1080" w:type="dxa"/>
            <w:tcBorders>
              <w:bottom w:val="single" w:sz="4" w:space="0" w:color="auto"/>
            </w:tcBorders>
            <w:tcPrChange w:id="780" w:author="Kronsberg, Shari" w:date="2021-04-29T11:25:00Z">
              <w:tcPr>
                <w:tcW w:w="1080" w:type="dxa"/>
                <w:tcBorders>
                  <w:bottom w:val="single" w:sz="4" w:space="0" w:color="auto"/>
                </w:tcBorders>
              </w:tcPr>
            </w:tcPrChange>
          </w:tcPr>
          <w:p w14:paraId="7B3132FB" w14:textId="050926DB" w:rsidR="0033517B" w:rsidRPr="00FF2D1E" w:rsidRDefault="0033517B" w:rsidP="0033517B">
            <w:pPr>
              <w:pStyle w:val="NoSpacing"/>
              <w:rPr>
                <w:ins w:id="781" w:author="Kronsberg, Shari" w:date="2020-12-16T22:38:00Z"/>
              </w:rPr>
            </w:pPr>
            <w:ins w:id="782" w:author="Kronsberg, Shari" w:date="2020-12-16T22:49:00Z">
              <w:r>
                <w:t xml:space="preserve">  </w:t>
              </w:r>
            </w:ins>
            <w:ins w:id="783" w:author="Kronsberg, Shari" w:date="2020-12-16T22:38:00Z">
              <w:r>
                <w:t>0.0203</w:t>
              </w:r>
            </w:ins>
          </w:p>
        </w:tc>
        <w:tc>
          <w:tcPr>
            <w:tcW w:w="1440" w:type="dxa"/>
            <w:tcBorders>
              <w:bottom w:val="single" w:sz="4" w:space="0" w:color="auto"/>
            </w:tcBorders>
            <w:tcPrChange w:id="784" w:author="Kronsberg, Shari" w:date="2021-04-29T11:25:00Z">
              <w:tcPr>
                <w:tcW w:w="1080" w:type="dxa"/>
                <w:tcBorders>
                  <w:bottom w:val="single" w:sz="4" w:space="0" w:color="auto"/>
                </w:tcBorders>
              </w:tcPr>
            </w:tcPrChange>
          </w:tcPr>
          <w:p w14:paraId="752B6CB0" w14:textId="7E8BE7CA" w:rsidR="0033517B" w:rsidRDefault="0033517B" w:rsidP="0033517B">
            <w:pPr>
              <w:pStyle w:val="NoSpacing"/>
              <w:rPr>
                <w:ins w:id="785" w:author="Kronsberg, Shari" w:date="2021-04-27T21:20:00Z"/>
              </w:rPr>
            </w:pPr>
            <w:ins w:id="786" w:author="Kronsberg, Shari" w:date="2021-04-29T11:33:00Z">
              <w:r>
                <w:t>949 (334)</w:t>
              </w:r>
            </w:ins>
          </w:p>
        </w:tc>
      </w:tr>
      <w:tr w:rsidR="0033517B" w:rsidRPr="00FF2D1E" w14:paraId="0D4BAF2E" w14:textId="1DF5A369" w:rsidTr="0033517B">
        <w:trPr>
          <w:trHeight w:val="144"/>
          <w:trPrChange w:id="787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tcBorders>
              <w:bottom w:val="single" w:sz="4" w:space="0" w:color="auto"/>
            </w:tcBorders>
            <w:vAlign w:val="center"/>
            <w:tcPrChange w:id="788" w:author="Kronsberg, Shari" w:date="2021-04-29T11:25:00Z">
              <w:tcPr>
                <w:tcW w:w="5125" w:type="dxa"/>
                <w:gridSpan w:val="3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9A42B4F" w14:textId="77777777" w:rsidR="0033517B" w:rsidRPr="00FF2D1E" w:rsidRDefault="0033517B" w:rsidP="0033517B">
            <w:pPr>
              <w:pStyle w:val="NoSpacing"/>
            </w:pPr>
            <w:r w:rsidRPr="00FF2D1E">
              <w:t>Laboratory data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  <w:tcPrChange w:id="789" w:author="Kronsberg, Shari" w:date="2021-04-29T11:25:00Z">
              <w:tcPr>
                <w:tcW w:w="2070" w:type="dxa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3A1E51B6" w14:textId="77777777" w:rsidR="0033517B" w:rsidRPr="00FF2D1E" w:rsidRDefault="0033517B" w:rsidP="0033517B">
            <w:pPr>
              <w:pStyle w:val="NoSpacing"/>
            </w:pPr>
          </w:p>
        </w:tc>
        <w:tc>
          <w:tcPr>
            <w:tcW w:w="1895" w:type="dxa"/>
            <w:tcBorders>
              <w:bottom w:val="single" w:sz="4" w:space="0" w:color="auto"/>
            </w:tcBorders>
            <w:vAlign w:val="center"/>
            <w:tcPrChange w:id="790" w:author="Kronsberg, Shari" w:date="2021-04-29T11:25:00Z">
              <w:tcPr>
                <w:tcW w:w="1895" w:type="dxa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3F133240" w14:textId="77777777" w:rsidR="0033517B" w:rsidRPr="00FF2D1E" w:rsidRDefault="0033517B" w:rsidP="0033517B">
            <w:pPr>
              <w:pStyle w:val="NoSpacing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  <w:tcPrChange w:id="791" w:author="Kronsberg, Shari" w:date="2021-04-29T11:25:00Z">
              <w:tcPr>
                <w:tcW w:w="1080" w:type="dxa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6049E10E" w14:textId="77777777" w:rsidR="0033517B" w:rsidRPr="00FF2D1E" w:rsidRDefault="0033517B" w:rsidP="0033517B">
            <w:pPr>
              <w:pStyle w:val="NoSpacing"/>
            </w:pPr>
            <w:r w:rsidRPr="00FF2D1E">
              <w:t xml:space="preserve">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tcPrChange w:id="792" w:author="Kronsberg, Shari" w:date="2021-04-29T11:25:00Z">
              <w:tcPr>
                <w:tcW w:w="1080" w:type="dxa"/>
                <w:tcBorders>
                  <w:bottom w:val="single" w:sz="4" w:space="0" w:color="auto"/>
                </w:tcBorders>
              </w:tcPr>
            </w:tcPrChange>
          </w:tcPr>
          <w:p w14:paraId="738AB634" w14:textId="77777777" w:rsidR="0033517B" w:rsidRPr="00FF2D1E" w:rsidRDefault="0033517B" w:rsidP="0033517B">
            <w:pPr>
              <w:pStyle w:val="NoSpacing"/>
              <w:rPr>
                <w:ins w:id="793" w:author="Kronsberg, Shari" w:date="2021-04-27T21:20:00Z"/>
              </w:rPr>
            </w:pPr>
          </w:p>
        </w:tc>
      </w:tr>
      <w:tr w:rsidR="0033517B" w:rsidRPr="00FF2D1E" w14:paraId="2DB7425A" w14:textId="2B7CD889" w:rsidTr="0033517B">
        <w:trPr>
          <w:trHeight w:val="144"/>
          <w:trPrChange w:id="794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tcBorders>
              <w:top w:val="single" w:sz="4" w:space="0" w:color="auto"/>
              <w:bottom w:val="single" w:sz="4" w:space="0" w:color="auto"/>
            </w:tcBorders>
            <w:tcPrChange w:id="795" w:author="Kronsberg, Shari" w:date="2021-04-29T11:25:00Z">
              <w:tcPr>
                <w:tcW w:w="512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B8C2A10" w14:textId="59A15AB0" w:rsidR="0033517B" w:rsidRPr="00FF2D1E" w:rsidRDefault="0033517B" w:rsidP="0033517B">
            <w:pPr>
              <w:pStyle w:val="NoSpacing"/>
            </w:pPr>
            <w:r w:rsidRPr="00FF2D1E">
              <w:t xml:space="preserve">     Serum creatinine (mg/dL), </w:t>
            </w:r>
            <w:ins w:id="796" w:author="Kronsberg, Shari" w:date="2020-12-16T20:32:00Z">
              <w:r>
                <w:t xml:space="preserve">mean (SD) </w:t>
              </w:r>
            </w:ins>
            <w:del w:id="797" w:author="Kronsberg, Shari" w:date="2020-12-16T20:32:00Z">
              <w:r w:rsidRPr="00FF2D1E" w:rsidDel="001A4D11">
                <w:delText>median [IQR]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tcPrChange w:id="798" w:author="Kronsberg, Shari" w:date="2021-04-29T11:25:00Z">
              <w:tcPr>
                <w:tcW w:w="207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B36840D" w14:textId="1760CE3B" w:rsidR="0033517B" w:rsidRPr="00FF2D1E" w:rsidRDefault="0033517B" w:rsidP="0033517B">
            <w:pPr>
              <w:pStyle w:val="NoSpacing"/>
            </w:pPr>
            <w:r>
              <w:t>0.9</w:t>
            </w:r>
            <w:ins w:id="799" w:author="Kronsberg, Shari" w:date="2020-12-16T20:32:00Z">
              <w:r>
                <w:t>5</w:t>
              </w:r>
            </w:ins>
            <w:del w:id="800" w:author="Kronsberg, Shari" w:date="2020-12-16T20:32:00Z">
              <w:r w:rsidDel="001A4D11">
                <w:delText>1</w:delText>
              </w:r>
            </w:del>
            <w:r w:rsidRPr="00FF2D1E">
              <w:t xml:space="preserve"> </w:t>
            </w:r>
            <w:ins w:id="801" w:author="Kronsberg, Shari" w:date="2020-12-16T20:32:00Z">
              <w:r>
                <w:t>(0.30)</w:t>
              </w:r>
            </w:ins>
            <w:del w:id="802" w:author="Kronsberg, Shari" w:date="2020-12-16T20:32:00Z">
              <w:r w:rsidRPr="00FF2D1E" w:rsidDel="001A4D11">
                <w:delText>[0</w:delText>
              </w:r>
              <w:r w:rsidDel="001A4D11">
                <w:delText>.</w:delText>
              </w:r>
            </w:del>
            <w:del w:id="803" w:author="Kronsberg, Shari" w:date="2020-12-16T20:33:00Z">
              <w:r w:rsidDel="001A4D11">
                <w:delText>79</w:delText>
              </w:r>
              <w:r w:rsidRPr="00FF2D1E" w:rsidDel="001A4D11">
                <w:delText xml:space="preserve">, </w:delText>
              </w:r>
              <w:r w:rsidDel="001A4D11">
                <w:delText>1.06</w:delText>
              </w:r>
              <w:r w:rsidRPr="00FF2D1E" w:rsidDel="001A4D11">
                <w:delText>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  <w:tcPrChange w:id="804" w:author="Kronsberg, Shari" w:date="2021-04-29T11:25:00Z">
              <w:tcPr>
                <w:tcW w:w="1895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3FCF56E" w14:textId="0DE5957C" w:rsidR="0033517B" w:rsidRDefault="0033517B" w:rsidP="0033517B">
            <w:pPr>
              <w:pStyle w:val="NoSpacing"/>
            </w:pPr>
            <w:ins w:id="805" w:author="Kronsberg, Shari" w:date="2020-12-16T20:33:00Z">
              <w:r>
                <w:t xml:space="preserve"> </w:t>
              </w:r>
            </w:ins>
            <w:r>
              <w:t>0.8</w:t>
            </w:r>
            <w:ins w:id="806" w:author="Kronsberg, Shari" w:date="2020-12-16T20:33:00Z">
              <w:r>
                <w:t>8</w:t>
              </w:r>
            </w:ins>
            <w:del w:id="807" w:author="Kronsberg, Shari" w:date="2020-12-16T20:33:00Z">
              <w:r w:rsidDel="001A4D11">
                <w:delText>4</w:delText>
              </w:r>
            </w:del>
            <w:ins w:id="808" w:author="Kronsberg, Shari" w:date="2020-12-16T20:34:00Z">
              <w:r>
                <w:t xml:space="preserve"> (0.27)</w:t>
              </w:r>
            </w:ins>
            <w:del w:id="809" w:author="Kronsberg, Shari" w:date="2020-12-16T20:34:00Z">
              <w:r w:rsidRPr="00FF2D1E" w:rsidDel="001A4D11">
                <w:delText xml:space="preserve"> [</w:delText>
              </w:r>
              <w:r w:rsidDel="001A4D11">
                <w:delText>0.74</w:delText>
              </w:r>
              <w:r w:rsidRPr="00FF2D1E" w:rsidDel="001A4D11">
                <w:delText>,</w:delText>
              </w:r>
              <w:r w:rsidDel="001A4D11">
                <w:delText xml:space="preserve"> 0.97</w:delText>
              </w:r>
              <w:r w:rsidRPr="00FF2D1E" w:rsidDel="001A4D11">
                <w:delText>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tcPrChange w:id="810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BEE07F" w14:textId="77777777" w:rsidR="0033517B" w:rsidRPr="00FF2D1E" w:rsidRDefault="0033517B" w:rsidP="0033517B">
            <w:pPr>
              <w:pStyle w:val="NoSpacing"/>
            </w:pPr>
            <w:r>
              <w:t>&lt;0.0001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tcPrChange w:id="811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F8BCC1E" w14:textId="796FDB0B" w:rsidR="0033517B" w:rsidRDefault="0033517B" w:rsidP="0033517B">
            <w:pPr>
              <w:pStyle w:val="NoSpacing"/>
              <w:rPr>
                <w:ins w:id="812" w:author="Kronsberg, Shari" w:date="2021-04-27T21:20:00Z"/>
              </w:rPr>
            </w:pPr>
            <w:ins w:id="813" w:author="Kronsberg, Shari" w:date="2021-04-29T11:34:00Z">
              <w:r>
                <w:t>1.00 (0.81)</w:t>
              </w:r>
            </w:ins>
          </w:p>
        </w:tc>
      </w:tr>
      <w:tr w:rsidR="0033517B" w:rsidRPr="00FF2D1E" w14:paraId="66767F36" w14:textId="61229E9F" w:rsidTr="0033517B">
        <w:trPr>
          <w:trHeight w:val="144"/>
          <w:ins w:id="814" w:author="Kronsberg, Shari" w:date="2020-12-16T20:35:00Z"/>
          <w:trPrChange w:id="815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tcBorders>
              <w:top w:val="single" w:sz="4" w:space="0" w:color="auto"/>
              <w:bottom w:val="single" w:sz="4" w:space="0" w:color="auto"/>
            </w:tcBorders>
            <w:tcPrChange w:id="816" w:author="Kronsberg, Shari" w:date="2021-04-29T11:25:00Z">
              <w:tcPr>
                <w:tcW w:w="512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055B3B3" w14:textId="4A941794" w:rsidR="0033517B" w:rsidRDefault="0033517B" w:rsidP="0033517B">
            <w:pPr>
              <w:pStyle w:val="NoSpacing"/>
              <w:rPr>
                <w:ins w:id="817" w:author="Kronsberg, Shari" w:date="2020-12-16T20:35:00Z"/>
              </w:rPr>
            </w:pPr>
            <w:ins w:id="818" w:author="Kronsberg, Shari" w:date="2020-12-16T20:35:00Z">
              <w:r>
                <w:t xml:space="preserve">     Glucose</w:t>
              </w:r>
            </w:ins>
            <w:ins w:id="819" w:author="Kronsberg, Shari" w:date="2020-12-16T20:36:00Z">
              <w:r>
                <w:t xml:space="preserve"> (mg/dL)</w:t>
              </w:r>
            </w:ins>
            <w:ins w:id="820" w:author="Kronsberg, Shari" w:date="2021-04-16T13:53:00Z">
              <w:r>
                <w:t xml:space="preserve"> mean (SD)</w:t>
              </w:r>
            </w:ins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tcPrChange w:id="821" w:author="Kronsberg, Shari" w:date="2021-04-29T11:25:00Z">
              <w:tcPr>
                <w:tcW w:w="207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2DBCB9F" w14:textId="01470C93" w:rsidR="0033517B" w:rsidRDefault="0033517B" w:rsidP="0033517B">
            <w:pPr>
              <w:pStyle w:val="NoSpacing"/>
              <w:rPr>
                <w:ins w:id="822" w:author="Kronsberg, Shari" w:date="2020-12-16T20:35:00Z"/>
              </w:rPr>
            </w:pPr>
            <w:ins w:id="823" w:author="Kronsberg, Shari" w:date="2020-12-16T20:37:00Z">
              <w:r>
                <w:t>110 (27)</w:t>
              </w:r>
            </w:ins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  <w:tcPrChange w:id="824" w:author="Kronsberg, Shari" w:date="2021-04-29T11:25:00Z">
              <w:tcPr>
                <w:tcW w:w="1895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51F5452" w14:textId="4803C006" w:rsidR="0033517B" w:rsidRDefault="0033517B" w:rsidP="0033517B">
            <w:pPr>
              <w:pStyle w:val="NoSpacing"/>
              <w:rPr>
                <w:ins w:id="825" w:author="Kronsberg, Shari" w:date="2020-12-16T20:35:00Z"/>
              </w:rPr>
            </w:pPr>
            <w:ins w:id="826" w:author="Kronsberg, Shari" w:date="2020-12-16T20:37:00Z">
              <w:r>
                <w:t>104 (21)</w:t>
              </w:r>
            </w:ins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tcPrChange w:id="827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DF2CB84" w14:textId="0B9B62C7" w:rsidR="0033517B" w:rsidRDefault="0033517B" w:rsidP="0033517B">
            <w:pPr>
              <w:pStyle w:val="NoSpacing"/>
              <w:rPr>
                <w:ins w:id="828" w:author="Kronsberg, Shari" w:date="2020-12-16T20:35:00Z"/>
              </w:rPr>
            </w:pPr>
            <w:ins w:id="829" w:author="Kronsberg, Shari" w:date="2020-12-16T20:37:00Z">
              <w:r>
                <w:t>&lt;0.0001</w:t>
              </w:r>
            </w:ins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tcPrChange w:id="830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82C2031" w14:textId="70BA7073" w:rsidR="0033517B" w:rsidRDefault="0033517B" w:rsidP="0033517B">
            <w:pPr>
              <w:pStyle w:val="NoSpacing"/>
              <w:rPr>
                <w:ins w:id="831" w:author="Kronsberg, Shari" w:date="2021-04-27T21:20:00Z"/>
              </w:rPr>
            </w:pPr>
            <w:ins w:id="832" w:author="Kronsberg, Shari" w:date="2021-04-29T11:34:00Z">
              <w:r>
                <w:t>105 (22)</w:t>
              </w:r>
            </w:ins>
          </w:p>
        </w:tc>
      </w:tr>
      <w:tr w:rsidR="0033517B" w:rsidRPr="00FF2D1E" w14:paraId="72B8B055" w14:textId="1FDBB6E5" w:rsidTr="0033517B">
        <w:trPr>
          <w:trHeight w:val="144"/>
          <w:ins w:id="833" w:author="Kronsberg, Shari" w:date="2020-12-16T22:40:00Z"/>
          <w:trPrChange w:id="834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tcBorders>
              <w:top w:val="single" w:sz="4" w:space="0" w:color="auto"/>
              <w:bottom w:val="single" w:sz="4" w:space="0" w:color="auto"/>
            </w:tcBorders>
            <w:tcPrChange w:id="835" w:author="Kronsberg, Shari" w:date="2021-04-29T11:25:00Z">
              <w:tcPr>
                <w:tcW w:w="512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A10FB2" w14:textId="53A474ED" w:rsidR="0033517B" w:rsidRDefault="0033517B" w:rsidP="0033517B">
            <w:pPr>
              <w:pStyle w:val="NoSpacing"/>
              <w:rPr>
                <w:ins w:id="836" w:author="Kronsberg, Shari" w:date="2020-12-16T22:40:00Z"/>
              </w:rPr>
            </w:pPr>
            <w:ins w:id="837" w:author="Kronsberg, Shari" w:date="2020-12-16T22:41:00Z">
              <w:r w:rsidRPr="00FF2D1E">
                <w:t xml:space="preserve">     </w:t>
              </w:r>
              <w:r>
                <w:t>Hemoglobin A</w:t>
              </w:r>
              <w:r w:rsidRPr="00EC6EE4">
                <w:rPr>
                  <w:vertAlign w:val="subscript"/>
                </w:rPr>
                <w:t>1C</w:t>
              </w:r>
              <w:r>
                <w:rPr>
                  <w:vertAlign w:val="subscript"/>
                </w:rPr>
                <w:t xml:space="preserve"> </w:t>
              </w:r>
              <w:r w:rsidRPr="00EC6EE4">
                <w:t>(</w:t>
              </w:r>
              <w:r>
                <w:t>%</w:t>
              </w:r>
              <w:r w:rsidRPr="00EC6EE4">
                <w:t>)</w:t>
              </w:r>
              <w:r>
                <w:rPr>
                  <w:vertAlign w:val="subscript"/>
                </w:rPr>
                <w:t xml:space="preserve">, </w:t>
              </w:r>
              <w:r w:rsidRPr="00FF2D1E">
                <w:t>mean</w:t>
              </w:r>
              <w:r>
                <w:t xml:space="preserve"> (SD)</w:t>
              </w:r>
            </w:ins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tcPrChange w:id="838" w:author="Kronsberg, Shari" w:date="2021-04-29T11:25:00Z">
              <w:tcPr>
                <w:tcW w:w="207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2E3CC7A" w14:textId="67268681" w:rsidR="0033517B" w:rsidRDefault="0033517B" w:rsidP="0033517B">
            <w:pPr>
              <w:pStyle w:val="NoSpacing"/>
              <w:rPr>
                <w:ins w:id="839" w:author="Kronsberg, Shari" w:date="2020-12-16T22:40:00Z"/>
              </w:rPr>
            </w:pPr>
            <w:ins w:id="840" w:author="Kronsberg, Shari" w:date="2020-12-16T22:41:00Z">
              <w:r>
                <w:t>5.8 (0.8)</w:t>
              </w:r>
            </w:ins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  <w:tcPrChange w:id="841" w:author="Kronsberg, Shari" w:date="2021-04-29T11:25:00Z">
              <w:tcPr>
                <w:tcW w:w="1895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8280942" w14:textId="4C02FDF8" w:rsidR="0033517B" w:rsidRDefault="0033517B" w:rsidP="0033517B">
            <w:pPr>
              <w:pStyle w:val="NoSpacing"/>
              <w:rPr>
                <w:ins w:id="842" w:author="Kronsberg, Shari" w:date="2020-12-16T22:40:00Z"/>
              </w:rPr>
            </w:pPr>
            <w:ins w:id="843" w:author="Kronsberg, Shari" w:date="2020-12-16T22:41:00Z">
              <w:r>
                <w:t>5.7 (0.6)</w:t>
              </w:r>
            </w:ins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tcPrChange w:id="844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2F817E0" w14:textId="29D5FDA5" w:rsidR="0033517B" w:rsidRDefault="0033517B" w:rsidP="0033517B">
            <w:pPr>
              <w:pStyle w:val="NoSpacing"/>
              <w:rPr>
                <w:ins w:id="845" w:author="Kronsberg, Shari" w:date="2020-12-16T22:40:00Z"/>
              </w:rPr>
            </w:pPr>
            <w:ins w:id="846" w:author="Kronsberg, Shari" w:date="2020-12-16T22:41:00Z">
              <w:r w:rsidRPr="00555175">
                <w:t>&lt;0.0001</w:t>
              </w:r>
            </w:ins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tcPrChange w:id="847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B04206B" w14:textId="19B1C523" w:rsidR="0033517B" w:rsidRPr="00555175" w:rsidRDefault="0033517B" w:rsidP="0033517B">
            <w:pPr>
              <w:pStyle w:val="NoSpacing"/>
              <w:rPr>
                <w:ins w:id="848" w:author="Kronsberg, Shari" w:date="2021-04-27T21:20:00Z"/>
              </w:rPr>
            </w:pPr>
            <w:ins w:id="849" w:author="Kronsberg, Shari" w:date="2021-04-29T11:34:00Z">
              <w:r>
                <w:t>5.8 (0.6)</w:t>
              </w:r>
            </w:ins>
          </w:p>
        </w:tc>
      </w:tr>
      <w:tr w:rsidR="0033517B" w:rsidRPr="00FF2D1E" w14:paraId="0062EFFD" w14:textId="785C8FAB" w:rsidTr="0033517B">
        <w:trPr>
          <w:trHeight w:val="144"/>
          <w:trPrChange w:id="850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tcBorders>
              <w:top w:val="single" w:sz="4" w:space="0" w:color="auto"/>
              <w:bottom w:val="single" w:sz="4" w:space="0" w:color="auto"/>
            </w:tcBorders>
            <w:tcPrChange w:id="851" w:author="Kronsberg, Shari" w:date="2021-04-29T11:25:00Z">
              <w:tcPr>
                <w:tcW w:w="512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A7944D8" w14:textId="451BCD9D" w:rsidR="0033517B" w:rsidRPr="00FF2D1E" w:rsidRDefault="0033517B" w:rsidP="0033517B">
            <w:pPr>
              <w:pStyle w:val="NoSpacing"/>
            </w:pPr>
            <w:r>
              <w:t xml:space="preserve">     Total cholesterol (mg/dL), me</w:t>
            </w:r>
            <w:del w:id="852" w:author="Kronsberg, Shari" w:date="2020-12-16T20:41:00Z">
              <w:r w:rsidDel="001A4D11">
                <w:delText>di</w:delText>
              </w:r>
            </w:del>
            <w:r>
              <w:t>an</w:t>
            </w:r>
            <w:ins w:id="853" w:author="Kronsberg, Shari" w:date="2020-12-16T20:42:00Z">
              <w:r>
                <w:t xml:space="preserve"> (SD)</w:t>
              </w:r>
            </w:ins>
            <w:del w:id="854" w:author="Kronsberg, Shari" w:date="2020-12-16T20:42:00Z">
              <w:r w:rsidDel="00FD11B3">
                <w:delText xml:space="preserve"> [</w:delText>
              </w:r>
            </w:del>
            <w:del w:id="855" w:author="Kronsberg, Shari" w:date="2020-12-16T20:41:00Z">
              <w:r w:rsidDel="001A4D11">
                <w:delText>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tcPrChange w:id="856" w:author="Kronsberg, Shari" w:date="2021-04-29T11:25:00Z">
              <w:tcPr>
                <w:tcW w:w="207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952FD9E" w14:textId="3647AD1A" w:rsidR="0033517B" w:rsidRDefault="0033517B" w:rsidP="0033517B">
            <w:pPr>
              <w:pStyle w:val="NoSpacing"/>
            </w:pPr>
            <w:r>
              <w:t>17</w:t>
            </w:r>
            <w:ins w:id="857" w:author="Kronsberg, Shari" w:date="2020-12-16T20:43:00Z">
              <w:r>
                <w:t>5</w:t>
              </w:r>
            </w:ins>
            <w:del w:id="858" w:author="Kronsberg, Shari" w:date="2020-12-16T20:44:00Z">
              <w:r w:rsidDel="00FD11B3">
                <w:delText>2</w:delText>
              </w:r>
            </w:del>
            <w:ins w:id="859" w:author="Kronsberg, Shari" w:date="2020-12-16T20:45:00Z">
              <w:r>
                <w:t xml:space="preserve"> (36)</w:t>
              </w:r>
            </w:ins>
            <w:del w:id="860" w:author="Kronsberg, Shari" w:date="2020-12-16T20:44:00Z">
              <w:r w:rsidDel="00FD11B3">
                <w:delText xml:space="preserve"> [149, 198]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  <w:tcPrChange w:id="861" w:author="Kronsberg, Shari" w:date="2021-04-29T11:25:00Z">
              <w:tcPr>
                <w:tcW w:w="1895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A6AE51D" w14:textId="3F2808F1" w:rsidR="0033517B" w:rsidRDefault="0033517B" w:rsidP="0033517B">
            <w:pPr>
              <w:pStyle w:val="NoSpacing"/>
            </w:pPr>
            <w:r>
              <w:t>19</w:t>
            </w:r>
            <w:ins w:id="862" w:author="Kronsberg, Shari" w:date="2020-12-16T20:44:00Z">
              <w:r>
                <w:t>5</w:t>
              </w:r>
            </w:ins>
            <w:del w:id="863" w:author="Kronsberg, Shari" w:date="2020-12-16T20:44:00Z">
              <w:r w:rsidDel="00FD11B3">
                <w:delText>4</w:delText>
              </w:r>
            </w:del>
            <w:ins w:id="864" w:author="Kronsberg, Shari" w:date="2020-12-16T20:44:00Z">
              <w:r>
                <w:t xml:space="preserve"> (36)</w:t>
              </w:r>
            </w:ins>
            <w:r>
              <w:t xml:space="preserve"> </w:t>
            </w:r>
            <w:del w:id="865" w:author="Kronsberg, Shari" w:date="2020-12-20T18:50:00Z">
              <w:r w:rsidDel="00EB0E50">
                <w:delText>[170, 218]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tcPrChange w:id="866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BE0F6A4" w14:textId="77777777" w:rsidR="0033517B" w:rsidRDefault="0033517B" w:rsidP="0033517B">
            <w:pPr>
              <w:pStyle w:val="NoSpacing"/>
            </w:pPr>
            <w:r>
              <w:t>&lt;0.0001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tcPrChange w:id="867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2009B6B" w14:textId="6F23DCF8" w:rsidR="0033517B" w:rsidRDefault="0033517B" w:rsidP="0033517B">
            <w:pPr>
              <w:pStyle w:val="NoSpacing"/>
              <w:rPr>
                <w:ins w:id="868" w:author="Kronsberg, Shari" w:date="2021-04-27T21:20:00Z"/>
              </w:rPr>
            </w:pPr>
            <w:ins w:id="869" w:author="Kronsberg, Shari" w:date="2021-04-29T11:34:00Z">
              <w:r>
                <w:t>186 (38)</w:t>
              </w:r>
            </w:ins>
          </w:p>
        </w:tc>
      </w:tr>
      <w:tr w:rsidR="0033517B" w:rsidRPr="00FF2D1E" w14:paraId="6315EC4C" w14:textId="3C571AEF" w:rsidTr="0033517B">
        <w:trPr>
          <w:trHeight w:val="144"/>
          <w:trPrChange w:id="870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tcBorders>
              <w:top w:val="single" w:sz="4" w:space="0" w:color="auto"/>
              <w:bottom w:val="single" w:sz="4" w:space="0" w:color="auto"/>
            </w:tcBorders>
            <w:tcPrChange w:id="871" w:author="Kronsberg, Shari" w:date="2021-04-29T11:25:00Z">
              <w:tcPr>
                <w:tcW w:w="512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C0D4C2" w14:textId="261EECE2" w:rsidR="0033517B" w:rsidRDefault="0033517B" w:rsidP="0033517B">
            <w:pPr>
              <w:pStyle w:val="NoSpacing"/>
            </w:pPr>
            <w:r w:rsidRPr="00FF2D1E">
              <w:t xml:space="preserve">     </w:t>
            </w:r>
            <w:r w:rsidRPr="00B97CEE">
              <w:rPr>
                <w:rPrChange w:id="872" w:author="Kronsberg, Shari" w:date="2020-12-16T21:30:00Z">
                  <w:rPr>
                    <w:highlight w:val="yellow"/>
                  </w:rPr>
                </w:rPrChange>
              </w:rPr>
              <w:t>LDL cholesterol</w:t>
            </w:r>
            <w:r>
              <w:t xml:space="preserve"> </w:t>
            </w:r>
            <w:r w:rsidRPr="00FF2D1E">
              <w:t>(m</w:t>
            </w:r>
            <w:r>
              <w:t>g/dL</w:t>
            </w:r>
            <w:r w:rsidRPr="00FF2D1E">
              <w:t>), mean</w:t>
            </w:r>
            <w:r>
              <w:t xml:space="preserve">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tcPrChange w:id="873" w:author="Kronsberg, Shari" w:date="2021-04-29T11:25:00Z">
              <w:tcPr>
                <w:tcW w:w="207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BAEF8DC" w14:textId="3B71E90F" w:rsidR="0033517B" w:rsidRDefault="0033517B" w:rsidP="0033517B">
            <w:pPr>
              <w:pStyle w:val="NoSpacing"/>
            </w:pPr>
            <w:r>
              <w:t>97 (30)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  <w:tcPrChange w:id="874" w:author="Kronsberg, Shari" w:date="2021-04-29T11:25:00Z">
              <w:tcPr>
                <w:tcW w:w="1895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28DD65B" w14:textId="773102FF" w:rsidR="0033517B" w:rsidRDefault="0033517B" w:rsidP="0033517B">
            <w:pPr>
              <w:pStyle w:val="NoSpacing"/>
            </w:pPr>
            <w:r>
              <w:t>112 (32)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tcPrChange w:id="875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6653102" w14:textId="51633306" w:rsidR="0033517B" w:rsidRDefault="0033517B" w:rsidP="0033517B">
            <w:pPr>
              <w:pStyle w:val="NoSpacing"/>
            </w:pPr>
            <w:r>
              <w:t>&lt;0.0001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tcPrChange w:id="876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B10C1A" w14:textId="10E5930A" w:rsidR="0033517B" w:rsidRDefault="004E7396" w:rsidP="0033517B">
            <w:pPr>
              <w:pStyle w:val="NoSpacing"/>
              <w:rPr>
                <w:ins w:id="877" w:author="Kronsberg, Shari" w:date="2021-04-27T21:20:00Z"/>
              </w:rPr>
            </w:pPr>
            <w:ins w:id="878" w:author="Kronsberg, Shari" w:date="2021-04-29T11:37:00Z">
              <w:r>
                <w:t>104 (31)</w:t>
              </w:r>
            </w:ins>
          </w:p>
        </w:tc>
      </w:tr>
      <w:tr w:rsidR="0033517B" w:rsidRPr="00FF2D1E" w14:paraId="265B9452" w14:textId="472A3403" w:rsidTr="0033517B">
        <w:trPr>
          <w:trHeight w:val="144"/>
          <w:trPrChange w:id="879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tcBorders>
              <w:top w:val="single" w:sz="4" w:space="0" w:color="auto"/>
              <w:bottom w:val="single" w:sz="4" w:space="0" w:color="auto"/>
            </w:tcBorders>
            <w:tcPrChange w:id="880" w:author="Kronsberg, Shari" w:date="2021-04-29T11:25:00Z">
              <w:tcPr>
                <w:tcW w:w="512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B16FFE4" w14:textId="65A95913" w:rsidR="0033517B" w:rsidRDefault="0033517B" w:rsidP="0033517B">
            <w:pPr>
              <w:pStyle w:val="NoSpacing"/>
            </w:pPr>
            <w:r>
              <w:t xml:space="preserve">     HDL (mg/dL), mean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tcPrChange w:id="881" w:author="Kronsberg, Shari" w:date="2021-04-29T11:25:00Z">
              <w:tcPr>
                <w:tcW w:w="207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C63B754" w14:textId="2CCB1D52" w:rsidR="0033517B" w:rsidRDefault="0033517B" w:rsidP="0033517B">
            <w:pPr>
              <w:pStyle w:val="NoSpacing"/>
            </w:pPr>
            <w:r>
              <w:t>55 (17)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  <w:tcPrChange w:id="882" w:author="Kronsberg, Shari" w:date="2021-04-29T11:25:00Z">
              <w:tcPr>
                <w:tcW w:w="1895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87CE1C4" w14:textId="0730B074" w:rsidR="0033517B" w:rsidRDefault="0033517B" w:rsidP="0033517B">
            <w:pPr>
              <w:pStyle w:val="NoSpacing"/>
            </w:pPr>
            <w:r>
              <w:t>60 (18)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tcPrChange w:id="883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9EDE449" w14:textId="71EE0790" w:rsidR="0033517B" w:rsidRDefault="0033517B" w:rsidP="0033517B">
            <w:pPr>
              <w:pStyle w:val="NoSpacing"/>
            </w:pPr>
            <w:r>
              <w:t>&lt;0.0001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tcPrChange w:id="884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91A2697" w14:textId="76DA4D57" w:rsidR="0033517B" w:rsidRDefault="004E7396" w:rsidP="0033517B">
            <w:pPr>
              <w:pStyle w:val="NoSpacing"/>
              <w:rPr>
                <w:ins w:id="885" w:author="Kronsberg, Shari" w:date="2021-04-27T21:20:00Z"/>
              </w:rPr>
            </w:pPr>
            <w:ins w:id="886" w:author="Kronsberg, Shari" w:date="2021-04-29T11:37:00Z">
              <w:r>
                <w:t>56 (17)</w:t>
              </w:r>
            </w:ins>
          </w:p>
        </w:tc>
      </w:tr>
      <w:tr w:rsidR="0033517B" w:rsidRPr="00FF2D1E" w14:paraId="29AEE767" w14:textId="3B473DFB" w:rsidTr="0033517B">
        <w:trPr>
          <w:trHeight w:val="144"/>
          <w:trPrChange w:id="887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tcBorders>
              <w:top w:val="single" w:sz="4" w:space="0" w:color="auto"/>
              <w:bottom w:val="single" w:sz="4" w:space="0" w:color="auto"/>
            </w:tcBorders>
            <w:tcPrChange w:id="888" w:author="Kronsberg, Shari" w:date="2021-04-29T11:25:00Z">
              <w:tcPr>
                <w:tcW w:w="512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53A8EF0" w14:textId="4EA6C43A" w:rsidR="0033517B" w:rsidRPr="00FF2D1E" w:rsidRDefault="0033517B" w:rsidP="0033517B">
            <w:pPr>
              <w:pStyle w:val="NoSpacing"/>
            </w:pPr>
            <w:r>
              <w:t xml:space="preserve">     Triglyceride (mg/dL), mean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tcPrChange w:id="889" w:author="Kronsberg, Shari" w:date="2021-04-29T11:25:00Z">
              <w:tcPr>
                <w:tcW w:w="207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28A7903" w14:textId="7D857CAD" w:rsidR="0033517B" w:rsidRDefault="0033517B" w:rsidP="0033517B">
            <w:pPr>
              <w:pStyle w:val="NoSpacing"/>
            </w:pPr>
            <w:r>
              <w:t>119 (75)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  <w:tcPrChange w:id="890" w:author="Kronsberg, Shari" w:date="2021-04-29T11:25:00Z">
              <w:tcPr>
                <w:tcW w:w="1895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20FE830" w14:textId="678E811A" w:rsidR="0033517B" w:rsidRDefault="0033517B" w:rsidP="0033517B">
            <w:pPr>
              <w:pStyle w:val="NoSpacing"/>
            </w:pPr>
            <w:r>
              <w:t>116 (68)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tcPrChange w:id="891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CBE220" w14:textId="7FE4E5CF" w:rsidR="0033517B" w:rsidRDefault="0033517B" w:rsidP="0033517B">
            <w:pPr>
              <w:pStyle w:val="NoSpacing"/>
            </w:pPr>
            <w:ins w:id="892" w:author="Kronsberg, Shari" w:date="2020-12-16T20:49:00Z">
              <w:r>
                <w:t xml:space="preserve">  </w:t>
              </w:r>
            </w:ins>
            <w:r>
              <w:t>0.2351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tcPrChange w:id="893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72198D5" w14:textId="533205B6" w:rsidR="0033517B" w:rsidRDefault="004E7396" w:rsidP="0033517B">
            <w:pPr>
              <w:pStyle w:val="NoSpacing"/>
              <w:rPr>
                <w:ins w:id="894" w:author="Kronsberg, Shari" w:date="2021-04-27T21:20:00Z"/>
              </w:rPr>
            </w:pPr>
            <w:ins w:id="895" w:author="Kronsberg, Shari" w:date="2021-04-29T11:37:00Z">
              <w:r>
                <w:t>131 (67)</w:t>
              </w:r>
            </w:ins>
          </w:p>
        </w:tc>
      </w:tr>
      <w:tr w:rsidR="0033517B" w:rsidRPr="00FF2D1E" w:rsidDel="00AE6020" w14:paraId="724EA7C8" w14:textId="1EF0E445" w:rsidTr="0033517B">
        <w:trPr>
          <w:trHeight w:val="144"/>
          <w:del w:id="896" w:author="Rade, Jeffrey" w:date="2020-12-29T09:36:00Z"/>
          <w:trPrChange w:id="897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tcBorders>
              <w:top w:val="single" w:sz="4" w:space="0" w:color="auto"/>
              <w:bottom w:val="single" w:sz="4" w:space="0" w:color="auto"/>
            </w:tcBorders>
            <w:tcPrChange w:id="898" w:author="Kronsberg, Shari" w:date="2021-04-29T11:25:00Z">
              <w:tcPr>
                <w:tcW w:w="512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E9D5A81" w14:textId="1CF9551A" w:rsidR="0033517B" w:rsidRPr="00FF2D1E" w:rsidDel="00AE6020" w:rsidRDefault="0033517B" w:rsidP="0033517B">
            <w:pPr>
              <w:pStyle w:val="NoSpacing"/>
              <w:rPr>
                <w:del w:id="899" w:author="Rade, Jeffrey" w:date="2020-12-29T09:36:00Z"/>
              </w:rPr>
            </w:pPr>
            <w:del w:id="900" w:author="Rade, Jeffrey" w:date="2020-12-29T09:36:00Z">
              <w:r w:rsidRPr="00FF2D1E" w:rsidDel="00AE6020">
                <w:delText xml:space="preserve">     </w:delText>
              </w:r>
              <w:r w:rsidRPr="00FD11B3" w:rsidDel="00AE6020">
                <w:rPr>
                  <w:highlight w:val="yellow"/>
                  <w:rPrChange w:id="901" w:author="Kronsberg, Shari" w:date="2020-12-16T20:50:00Z">
                    <w:rPr/>
                  </w:rPrChange>
                </w:rPr>
                <w:delText>LDL cholesterol</w:delText>
              </w:r>
              <w:r w:rsidDel="00AE6020">
                <w:delText xml:space="preserve"> </w:delText>
              </w:r>
              <w:r w:rsidRPr="00FF2D1E" w:rsidDel="00AE6020">
                <w:delText>(m</w:delText>
              </w:r>
              <w:r w:rsidDel="00AE6020">
                <w:delText>g/dL</w:delText>
              </w:r>
              <w:r w:rsidRPr="00FF2D1E" w:rsidDel="00AE6020">
                <w:delText>), median [IQR]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tcPrChange w:id="902" w:author="Kronsberg, Shari" w:date="2021-04-29T11:25:00Z">
              <w:tcPr>
                <w:tcW w:w="207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A5FD67" w14:textId="27294EF1" w:rsidR="0033517B" w:rsidRPr="00FF2D1E" w:rsidDel="00AE6020" w:rsidRDefault="0033517B" w:rsidP="0033517B">
            <w:pPr>
              <w:pStyle w:val="NoSpacing"/>
              <w:rPr>
                <w:del w:id="903" w:author="Rade, Jeffrey" w:date="2020-12-29T09:36:00Z"/>
              </w:rPr>
            </w:pPr>
            <w:del w:id="904" w:author="Rade, Jeffrey" w:date="2020-12-29T09:36:00Z">
              <w:r w:rsidDel="00AE6020">
                <w:delText>94 [75,116]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  <w:tcPrChange w:id="905" w:author="Kronsberg, Shari" w:date="2021-04-29T11:25:00Z">
              <w:tcPr>
                <w:tcW w:w="1895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B2651BE" w14:textId="2BB9FEDF" w:rsidR="0033517B" w:rsidDel="00AE6020" w:rsidRDefault="0033517B" w:rsidP="0033517B">
            <w:pPr>
              <w:pStyle w:val="NoSpacing"/>
              <w:rPr>
                <w:del w:id="906" w:author="Rade, Jeffrey" w:date="2020-12-29T09:36:00Z"/>
              </w:rPr>
            </w:pPr>
            <w:del w:id="907" w:author="Rade, Jeffrey" w:date="2020-12-29T09:36:00Z">
              <w:r w:rsidDel="00AE6020">
                <w:delText>109 [90,132]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tcPrChange w:id="908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3C33180" w14:textId="7D2D46B2" w:rsidR="0033517B" w:rsidRPr="00412A47" w:rsidDel="00AE6020" w:rsidRDefault="0033517B" w:rsidP="0033517B">
            <w:pPr>
              <w:pStyle w:val="NoSpacing"/>
              <w:rPr>
                <w:del w:id="909" w:author="Rade, Jeffrey" w:date="2020-12-29T09:36:00Z"/>
                <w:b/>
                <w:bCs/>
              </w:rPr>
            </w:pPr>
            <w:del w:id="910" w:author="Rade, Jeffrey" w:date="2020-12-29T09:36:00Z">
              <w:r w:rsidDel="00AE6020">
                <w:delText>&lt;0.0001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tcPrChange w:id="911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71EA15" w14:textId="77777777" w:rsidR="0033517B" w:rsidDel="00AE6020" w:rsidRDefault="0033517B" w:rsidP="0033517B">
            <w:pPr>
              <w:pStyle w:val="NoSpacing"/>
              <w:rPr>
                <w:ins w:id="912" w:author="Kronsberg, Shari" w:date="2021-04-27T21:20:00Z"/>
              </w:rPr>
            </w:pPr>
          </w:p>
        </w:tc>
      </w:tr>
      <w:tr w:rsidR="0033517B" w:rsidRPr="00FF2D1E" w:rsidDel="00AE6020" w14:paraId="4AF8CBB6" w14:textId="1F2DF841" w:rsidTr="0033517B">
        <w:trPr>
          <w:trHeight w:val="144"/>
          <w:del w:id="913" w:author="Rade, Jeffrey" w:date="2020-12-29T09:36:00Z"/>
          <w:trPrChange w:id="914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tcBorders>
              <w:top w:val="single" w:sz="4" w:space="0" w:color="auto"/>
              <w:bottom w:val="single" w:sz="4" w:space="0" w:color="auto"/>
            </w:tcBorders>
            <w:tcPrChange w:id="915" w:author="Kronsberg, Shari" w:date="2021-04-29T11:25:00Z">
              <w:tcPr>
                <w:tcW w:w="512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B4FA79B" w14:textId="2708A258" w:rsidR="0033517B" w:rsidDel="00AE6020" w:rsidRDefault="0033517B" w:rsidP="0033517B">
            <w:pPr>
              <w:pStyle w:val="NoSpacing"/>
              <w:ind w:left="340" w:hanging="340"/>
              <w:rPr>
                <w:del w:id="916" w:author="Rade, Jeffrey" w:date="2020-12-29T09:36:00Z"/>
              </w:rPr>
            </w:pPr>
            <w:del w:id="917" w:author="Rade, Jeffrey" w:date="2020-12-29T09:36:00Z">
              <w:r w:rsidDel="00AE6020">
                <w:delText xml:space="preserve">     HDL (mg/dL), median [IQR]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tcPrChange w:id="918" w:author="Kronsberg, Shari" w:date="2021-04-29T11:25:00Z">
              <w:tcPr>
                <w:tcW w:w="207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DDA334" w14:textId="628CC348" w:rsidR="0033517B" w:rsidDel="00AE6020" w:rsidRDefault="0033517B" w:rsidP="0033517B">
            <w:pPr>
              <w:pStyle w:val="NoSpacing"/>
              <w:rPr>
                <w:del w:id="919" w:author="Rade, Jeffrey" w:date="2020-12-29T09:36:00Z"/>
              </w:rPr>
            </w:pPr>
            <w:del w:id="920" w:author="Rade, Jeffrey" w:date="2020-12-29T09:36:00Z">
              <w:r w:rsidDel="00AE6020">
                <w:delText>52 [42,65]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  <w:tcPrChange w:id="921" w:author="Kronsberg, Shari" w:date="2021-04-29T11:25:00Z">
              <w:tcPr>
                <w:tcW w:w="1895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C694087" w14:textId="3FA80C9A" w:rsidR="0033517B" w:rsidDel="00AE6020" w:rsidRDefault="0033517B" w:rsidP="0033517B">
            <w:pPr>
              <w:pStyle w:val="NoSpacing"/>
              <w:rPr>
                <w:del w:id="922" w:author="Rade, Jeffrey" w:date="2020-12-29T09:36:00Z"/>
              </w:rPr>
            </w:pPr>
            <w:del w:id="923" w:author="Rade, Jeffrey" w:date="2020-12-29T09:36:00Z">
              <w:r w:rsidDel="00AE6020">
                <w:delText>57 [47, 70]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tcPrChange w:id="924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9D0667D" w14:textId="49E91013" w:rsidR="0033517B" w:rsidDel="00AE6020" w:rsidRDefault="0033517B" w:rsidP="0033517B">
            <w:pPr>
              <w:pStyle w:val="NoSpacing"/>
              <w:rPr>
                <w:del w:id="925" w:author="Rade, Jeffrey" w:date="2020-12-29T09:36:00Z"/>
              </w:rPr>
            </w:pPr>
            <w:del w:id="926" w:author="Rade, Jeffrey" w:date="2020-12-29T09:36:00Z">
              <w:r w:rsidDel="00AE6020">
                <w:delText>&lt;0.0001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tcPrChange w:id="927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1999A2C" w14:textId="77777777" w:rsidR="0033517B" w:rsidDel="00AE6020" w:rsidRDefault="0033517B" w:rsidP="0033517B">
            <w:pPr>
              <w:pStyle w:val="NoSpacing"/>
              <w:rPr>
                <w:ins w:id="928" w:author="Kronsberg, Shari" w:date="2021-04-27T21:20:00Z"/>
              </w:rPr>
            </w:pPr>
          </w:p>
        </w:tc>
      </w:tr>
      <w:tr w:rsidR="0033517B" w:rsidRPr="00FF2D1E" w14:paraId="280F70A7" w14:textId="3CBC6B8B" w:rsidTr="0033517B">
        <w:trPr>
          <w:trHeight w:val="144"/>
          <w:ins w:id="929" w:author="Kronsberg, Shari" w:date="2020-12-16T20:53:00Z"/>
          <w:trPrChange w:id="930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tcBorders>
              <w:top w:val="single" w:sz="4" w:space="0" w:color="auto"/>
              <w:bottom w:val="single" w:sz="4" w:space="0" w:color="auto"/>
            </w:tcBorders>
            <w:tcPrChange w:id="931" w:author="Kronsberg, Shari" w:date="2021-04-29T11:25:00Z">
              <w:tcPr>
                <w:tcW w:w="512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96295D9" w14:textId="1725FD6E" w:rsidR="0033517B" w:rsidRPr="00DA1DD4" w:rsidRDefault="0033517B" w:rsidP="0033517B">
            <w:pPr>
              <w:pStyle w:val="NoSpacing"/>
              <w:ind w:left="340" w:hanging="340"/>
              <w:rPr>
                <w:ins w:id="932" w:author="Kronsberg, Shari" w:date="2020-12-16T20:53:00Z"/>
              </w:rPr>
            </w:pPr>
            <w:ins w:id="933" w:author="Kronsberg, Shari" w:date="2020-12-16T20:53:00Z">
              <w:r w:rsidRPr="00DA1DD4">
                <w:t xml:space="preserve">     Urine </w:t>
              </w:r>
              <w:del w:id="934" w:author="Rade, Jeffrey" w:date="2020-12-29T10:16:00Z">
                <w:r w:rsidRPr="00DA1DD4" w:rsidDel="00620213">
                  <w:delText>A</w:delText>
                </w:r>
              </w:del>
            </w:ins>
            <w:ins w:id="935" w:author="Rade, Jeffrey" w:date="2020-12-29T10:16:00Z">
              <w:r w:rsidRPr="00DA1DD4">
                <w:t>a</w:t>
              </w:r>
            </w:ins>
            <w:ins w:id="936" w:author="Kronsberg, Shari" w:date="2020-12-16T20:53:00Z">
              <w:r w:rsidRPr="00DA1DD4">
                <w:t>lbumin</w:t>
              </w:r>
            </w:ins>
            <w:ins w:id="937" w:author="Kronsberg, Shari" w:date="2021-02-05T10:58:00Z">
              <w:r w:rsidRPr="00DA1DD4">
                <w:rPr>
                  <w:rPrChange w:id="938" w:author="Rade, Jeffrey" w:date="2021-03-05T12:30:00Z">
                    <w:rPr>
                      <w:highlight w:val="yellow"/>
                    </w:rPr>
                  </w:rPrChange>
                </w:rPr>
                <w:t xml:space="preserve"> </w:t>
              </w:r>
              <w:commentRangeStart w:id="939"/>
              <w:r w:rsidRPr="00DA1DD4">
                <w:rPr>
                  <w:rPrChange w:id="940" w:author="Rade, Jeffrey" w:date="2021-03-05T12:30:00Z">
                    <w:rPr>
                      <w:highlight w:val="yellow"/>
                    </w:rPr>
                  </w:rPrChange>
                </w:rPr>
                <w:t>Ratio</w:t>
              </w:r>
            </w:ins>
            <w:ins w:id="941" w:author="Kronsberg, Shari" w:date="2020-12-16T20:53:00Z">
              <w:r w:rsidRPr="00DA1DD4">
                <w:t xml:space="preserve"> (g/dL)</w:t>
              </w:r>
            </w:ins>
            <w:ins w:id="942" w:author="Kronsberg, Shari" w:date="2020-12-16T20:54:00Z">
              <w:r w:rsidRPr="00DA1DD4">
                <w:t xml:space="preserve">, </w:t>
              </w:r>
            </w:ins>
            <w:commentRangeEnd w:id="939"/>
            <w:ins w:id="943" w:author="Kronsberg, Shari" w:date="2021-02-05T11:00:00Z">
              <w:r w:rsidRPr="00DA1DD4">
                <w:rPr>
                  <w:rStyle w:val="CommentReference"/>
                  <w:rFonts w:asciiTheme="minorHAnsi" w:eastAsiaTheme="minorHAnsi" w:hAnsiTheme="minorHAnsi" w:cstheme="minorBidi"/>
                </w:rPr>
                <w:commentReference w:id="939"/>
              </w:r>
            </w:ins>
            <w:ins w:id="944" w:author="Kronsberg, Shari" w:date="2021-01-26T20:27:00Z">
              <w:r w:rsidRPr="00DA1DD4">
                <w:rPr>
                  <w:rPrChange w:id="945" w:author="Rade, Jeffrey" w:date="2021-03-05T12:30:00Z">
                    <w:rPr>
                      <w:highlight w:val="yellow"/>
                    </w:rPr>
                  </w:rPrChange>
                </w:rPr>
                <w:t>median (IQR)</w:t>
              </w:r>
            </w:ins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tcPrChange w:id="946" w:author="Kronsberg, Shari" w:date="2021-04-29T11:25:00Z">
              <w:tcPr>
                <w:tcW w:w="207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61B8226" w14:textId="027142CD" w:rsidR="0033517B" w:rsidRPr="00DA1DD4" w:rsidRDefault="0033517B" w:rsidP="0033517B">
            <w:pPr>
              <w:pStyle w:val="NoSpacing"/>
              <w:rPr>
                <w:ins w:id="947" w:author="Kronsberg, Shari" w:date="2020-12-16T20:53:00Z"/>
              </w:rPr>
            </w:pPr>
            <w:ins w:id="948" w:author="Kronsberg, Shari" w:date="2021-02-05T11:00:00Z">
              <w:r w:rsidRPr="00DA1DD4">
                <w:rPr>
                  <w:rPrChange w:id="949" w:author="Rade, Jeffrey" w:date="2021-03-05T12:30:00Z">
                    <w:rPr>
                      <w:highlight w:val="yellow"/>
                    </w:rPr>
                  </w:rPrChange>
                </w:rPr>
                <w:t>61.2 (</w:t>
              </w:r>
            </w:ins>
            <w:ins w:id="950" w:author="Kronsberg, Shari" w:date="2021-02-11T10:59:00Z">
              <w:r w:rsidRPr="00DA1DD4">
                <w:rPr>
                  <w:rPrChange w:id="951" w:author="Rade, Jeffrey" w:date="2021-03-05T12:30:00Z">
                    <w:rPr>
                      <w:highlight w:val="yellow"/>
                    </w:rPr>
                  </w:rPrChange>
                </w:rPr>
                <w:t>34.3,137.8</w:t>
              </w:r>
            </w:ins>
            <w:ins w:id="952" w:author="Kronsberg, Shari" w:date="2021-01-26T20:28:00Z">
              <w:r w:rsidRPr="00DA1DD4">
                <w:rPr>
                  <w:rPrChange w:id="953" w:author="Rade, Jeffrey" w:date="2021-03-05T12:30:00Z">
                    <w:rPr>
                      <w:highlight w:val="yellow"/>
                    </w:rPr>
                  </w:rPrChange>
                </w:rPr>
                <w:t>)</w:t>
              </w:r>
            </w:ins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  <w:tcPrChange w:id="954" w:author="Kronsberg, Shari" w:date="2021-04-29T11:25:00Z">
              <w:tcPr>
                <w:tcW w:w="1895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85C96E3" w14:textId="2B0DE153" w:rsidR="0033517B" w:rsidRPr="00DA1DD4" w:rsidRDefault="0033517B" w:rsidP="0033517B">
            <w:pPr>
              <w:pStyle w:val="NoSpacing"/>
              <w:rPr>
                <w:ins w:id="955" w:author="Kronsberg, Shari" w:date="2020-12-16T20:53:00Z"/>
              </w:rPr>
            </w:pPr>
            <w:ins w:id="956" w:author="Kronsberg, Shari" w:date="2021-02-05T11:00:00Z">
              <w:r w:rsidRPr="00DA1DD4">
                <w:rPr>
                  <w:rPrChange w:id="957" w:author="Rade, Jeffrey" w:date="2021-03-05T12:30:00Z">
                    <w:rPr>
                      <w:highlight w:val="yellow"/>
                    </w:rPr>
                  </w:rPrChange>
                </w:rPr>
                <w:t>59.2 (</w:t>
              </w:r>
            </w:ins>
            <w:ins w:id="958" w:author="Kronsberg, Shari" w:date="2021-02-11T11:00:00Z">
              <w:r w:rsidRPr="00DA1DD4">
                <w:rPr>
                  <w:rPrChange w:id="959" w:author="Rade, Jeffrey" w:date="2021-03-05T12:30:00Z">
                    <w:rPr>
                      <w:highlight w:val="yellow"/>
                    </w:rPr>
                  </w:rPrChange>
                </w:rPr>
                <w:t>34.9,114.8</w:t>
              </w:r>
            </w:ins>
            <w:ins w:id="960" w:author="Kronsberg, Shari" w:date="2021-02-05T11:00:00Z">
              <w:r w:rsidRPr="00DA1DD4">
                <w:rPr>
                  <w:rPrChange w:id="961" w:author="Rade, Jeffrey" w:date="2021-03-05T12:30:00Z">
                    <w:rPr>
                      <w:highlight w:val="yellow"/>
                    </w:rPr>
                  </w:rPrChange>
                </w:rPr>
                <w:t>)</w:t>
              </w:r>
            </w:ins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tcPrChange w:id="962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3156D50" w14:textId="0659A560" w:rsidR="0033517B" w:rsidRPr="00DA1DD4" w:rsidRDefault="0033517B" w:rsidP="0033517B">
            <w:pPr>
              <w:pStyle w:val="NoSpacing"/>
              <w:rPr>
                <w:ins w:id="963" w:author="Kronsberg, Shari" w:date="2020-12-16T20:53:00Z"/>
              </w:rPr>
            </w:pPr>
            <w:ins w:id="964" w:author="Kronsberg, Shari" w:date="2020-12-16T20:56:00Z">
              <w:r w:rsidRPr="00DA1DD4">
                <w:t xml:space="preserve">  0.</w:t>
              </w:r>
            </w:ins>
            <w:ins w:id="965" w:author="Kronsberg, Shari" w:date="2021-02-05T10:59:00Z">
              <w:r w:rsidRPr="00DA1DD4">
                <w:rPr>
                  <w:rPrChange w:id="966" w:author="Rade, Jeffrey" w:date="2021-03-05T12:30:00Z">
                    <w:rPr>
                      <w:highlight w:val="yellow"/>
                    </w:rPr>
                  </w:rPrChange>
                </w:rPr>
                <w:t>2125</w:t>
              </w:r>
            </w:ins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tcPrChange w:id="967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3767A01" w14:textId="7541CFE1" w:rsidR="0033517B" w:rsidRPr="00DA1DD4" w:rsidRDefault="004E7396" w:rsidP="0033517B">
            <w:pPr>
              <w:pStyle w:val="NoSpacing"/>
              <w:rPr>
                <w:ins w:id="968" w:author="Kronsberg, Shari" w:date="2021-04-27T21:20:00Z"/>
              </w:rPr>
            </w:pPr>
            <w:ins w:id="969" w:author="Kronsberg, Shari" w:date="2021-04-29T11:37:00Z">
              <w:r>
                <w:t>60.4 (34.7,</w:t>
              </w:r>
            </w:ins>
            <w:ins w:id="970" w:author="Kronsberg, Shari" w:date="2021-04-29T11:38:00Z">
              <w:r>
                <w:t>124.0)</w:t>
              </w:r>
            </w:ins>
          </w:p>
        </w:tc>
      </w:tr>
      <w:tr w:rsidR="0033517B" w:rsidRPr="00FF2D1E" w14:paraId="40DF13D6" w14:textId="13334F48" w:rsidTr="0033517B">
        <w:trPr>
          <w:trHeight w:val="144"/>
          <w:trPrChange w:id="971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tcBorders>
              <w:top w:val="single" w:sz="4" w:space="0" w:color="auto"/>
              <w:bottom w:val="single" w:sz="4" w:space="0" w:color="auto"/>
            </w:tcBorders>
            <w:tcPrChange w:id="972" w:author="Kronsberg, Shari" w:date="2021-04-29T11:25:00Z">
              <w:tcPr>
                <w:tcW w:w="512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E878AE8" w14:textId="77777777" w:rsidR="0033517B" w:rsidRPr="00FF2D1E" w:rsidRDefault="0033517B" w:rsidP="0033517B">
            <w:pPr>
              <w:pStyle w:val="NoSpacing"/>
              <w:ind w:left="340" w:hanging="340"/>
            </w:pPr>
            <w:r>
              <w:t xml:space="preserve">     CRP (mg/L), mean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tcPrChange w:id="973" w:author="Kronsberg, Shari" w:date="2021-04-29T11:25:00Z">
              <w:tcPr>
                <w:tcW w:w="207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0E8CBCF" w14:textId="672F3891" w:rsidR="0033517B" w:rsidRDefault="0033517B" w:rsidP="0033517B">
            <w:pPr>
              <w:pStyle w:val="NoSpacing"/>
            </w:pPr>
            <w:r>
              <w:t>3.2 (7.4)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  <w:tcPrChange w:id="974" w:author="Kronsberg, Shari" w:date="2021-04-29T11:25:00Z">
              <w:tcPr>
                <w:tcW w:w="1895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A34EE2D" w14:textId="69DA88D4" w:rsidR="0033517B" w:rsidRDefault="0033517B" w:rsidP="0033517B">
            <w:pPr>
              <w:pStyle w:val="NoSpacing"/>
            </w:pPr>
            <w:r>
              <w:t>3.4 (7.3)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tcPrChange w:id="975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773CF28" w14:textId="16129D62" w:rsidR="0033517B" w:rsidRDefault="0033517B" w:rsidP="0033517B">
            <w:pPr>
              <w:pStyle w:val="NoSpacing"/>
            </w:pPr>
            <w:ins w:id="976" w:author="Kronsberg, Shari" w:date="2020-12-16T20:56:00Z">
              <w:r>
                <w:t xml:space="preserve">  </w:t>
              </w:r>
            </w:ins>
            <w:r>
              <w:t>0.4580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tcPrChange w:id="977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2754B9B" w14:textId="6CD891CB" w:rsidR="0033517B" w:rsidRDefault="004E7396" w:rsidP="0033517B">
            <w:pPr>
              <w:pStyle w:val="NoSpacing"/>
              <w:rPr>
                <w:ins w:id="978" w:author="Kronsberg, Shari" w:date="2021-04-27T21:20:00Z"/>
              </w:rPr>
            </w:pPr>
            <w:ins w:id="979" w:author="Kronsberg, Shari" w:date="2021-04-29T11:38:00Z">
              <w:r>
                <w:t>4.2 (7.1)</w:t>
              </w:r>
            </w:ins>
          </w:p>
        </w:tc>
      </w:tr>
      <w:tr w:rsidR="0033517B" w:rsidRPr="00FF2D1E" w14:paraId="410D3913" w14:textId="58E259F7" w:rsidTr="0033517B">
        <w:trPr>
          <w:trHeight w:val="144"/>
          <w:ins w:id="980" w:author="Kronsberg, Shari" w:date="2020-12-16T20:58:00Z"/>
          <w:trPrChange w:id="981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tcBorders>
              <w:top w:val="single" w:sz="4" w:space="0" w:color="auto"/>
              <w:bottom w:val="single" w:sz="4" w:space="0" w:color="auto"/>
            </w:tcBorders>
            <w:tcPrChange w:id="982" w:author="Kronsberg, Shari" w:date="2021-04-29T11:25:00Z">
              <w:tcPr>
                <w:tcW w:w="512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6AF4303" w14:textId="6702A4A2" w:rsidR="0033517B" w:rsidRPr="00FF2D1E" w:rsidRDefault="0033517B" w:rsidP="0033517B">
            <w:pPr>
              <w:pStyle w:val="NoSpacing"/>
              <w:ind w:left="340" w:hanging="340"/>
              <w:rPr>
                <w:ins w:id="983" w:author="Kronsberg, Shari" w:date="2020-12-16T20:58:00Z"/>
              </w:rPr>
            </w:pPr>
            <w:ins w:id="984" w:author="Kronsberg, Shari" w:date="2020-12-16T20:59:00Z">
              <w:r>
                <w:t xml:space="preserve">     </w:t>
              </w:r>
            </w:ins>
            <w:ins w:id="985" w:author="Kronsberg, Shari" w:date="2020-12-16T20:58:00Z">
              <w:r>
                <w:t xml:space="preserve">Serum </w:t>
              </w:r>
              <w:del w:id="986" w:author="Rade, Jeffrey" w:date="2020-12-29T10:14:00Z">
                <w:r w:rsidDel="00E04B8F">
                  <w:delText>I</w:delText>
                </w:r>
              </w:del>
            </w:ins>
            <w:ins w:id="987" w:author="Rade, Jeffrey" w:date="2020-12-29T10:14:00Z">
              <w:r>
                <w:t>i</w:t>
              </w:r>
            </w:ins>
            <w:ins w:id="988" w:author="Kronsberg, Shari" w:date="2020-12-16T20:58:00Z">
              <w:r>
                <w:t>nsulin (</w:t>
              </w:r>
              <w:proofErr w:type="spellStart"/>
              <w:r>
                <w:t>pmol</w:t>
              </w:r>
              <w:proofErr w:type="spellEnd"/>
              <w:r>
                <w:t>/L)</w:t>
              </w:r>
            </w:ins>
            <w:ins w:id="989" w:author="Kronsberg, Shari" w:date="2020-12-29T14:21:00Z">
              <w:r>
                <w:t>, mean (SD)</w:t>
              </w:r>
            </w:ins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tcPrChange w:id="990" w:author="Kronsberg, Shari" w:date="2021-04-29T11:25:00Z">
              <w:tcPr>
                <w:tcW w:w="207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CAA8415" w14:textId="7C8EED97" w:rsidR="0033517B" w:rsidRDefault="0033517B" w:rsidP="0033517B">
            <w:pPr>
              <w:pStyle w:val="NoSpacing"/>
              <w:rPr>
                <w:ins w:id="991" w:author="Kronsberg, Shari" w:date="2020-12-16T20:58:00Z"/>
              </w:rPr>
            </w:pPr>
            <w:ins w:id="992" w:author="Kronsberg, Shari" w:date="2020-12-16T21:00:00Z">
              <w:r>
                <w:t>83.2 (65.9)</w:t>
              </w:r>
            </w:ins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  <w:tcPrChange w:id="993" w:author="Kronsberg, Shari" w:date="2021-04-29T11:25:00Z">
              <w:tcPr>
                <w:tcW w:w="1895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49A0A19" w14:textId="5052C5D0" w:rsidR="0033517B" w:rsidRDefault="0033517B" w:rsidP="0033517B">
            <w:pPr>
              <w:pStyle w:val="NoSpacing"/>
              <w:rPr>
                <w:ins w:id="994" w:author="Kronsberg, Shari" w:date="2020-12-16T20:58:00Z"/>
              </w:rPr>
            </w:pPr>
            <w:ins w:id="995" w:author="Kronsberg, Shari" w:date="2020-12-16T21:01:00Z">
              <w:r>
                <w:t>70.5 (</w:t>
              </w:r>
            </w:ins>
            <w:ins w:id="996" w:author="Kronsberg, Shari" w:date="2020-12-16T21:02:00Z">
              <w:r>
                <w:t>47.1)</w:t>
              </w:r>
            </w:ins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tcPrChange w:id="997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822D35" w14:textId="3F388094" w:rsidR="0033517B" w:rsidRPr="00A47DE4" w:rsidRDefault="0033517B" w:rsidP="0033517B">
            <w:pPr>
              <w:pStyle w:val="NoSpacing"/>
              <w:rPr>
                <w:ins w:id="998" w:author="Kronsberg, Shari" w:date="2020-12-16T20:58:00Z"/>
              </w:rPr>
            </w:pPr>
            <w:ins w:id="999" w:author="Kronsberg, Shari" w:date="2020-12-16T21:02:00Z">
              <w:r>
                <w:t>&lt;0.0001</w:t>
              </w:r>
            </w:ins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tcPrChange w:id="1000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A23EB4" w14:textId="77C534A3" w:rsidR="0033517B" w:rsidRDefault="004E7396" w:rsidP="0033517B">
            <w:pPr>
              <w:pStyle w:val="NoSpacing"/>
              <w:rPr>
                <w:ins w:id="1001" w:author="Kronsberg, Shari" w:date="2021-04-27T21:20:00Z"/>
              </w:rPr>
            </w:pPr>
            <w:ins w:id="1002" w:author="Kronsberg, Shari" w:date="2021-04-29T11:38:00Z">
              <w:r>
                <w:t>82.4 (72.2)</w:t>
              </w:r>
            </w:ins>
          </w:p>
        </w:tc>
      </w:tr>
      <w:tr w:rsidR="0033517B" w:rsidRPr="00FF2D1E" w:rsidDel="00AE6020" w14:paraId="06EBA842" w14:textId="314C87C3" w:rsidTr="0033517B">
        <w:trPr>
          <w:trHeight w:val="144"/>
          <w:del w:id="1003" w:author="Rade, Jeffrey" w:date="2020-12-29T09:36:00Z"/>
          <w:trPrChange w:id="1004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tcBorders>
              <w:top w:val="single" w:sz="4" w:space="0" w:color="auto"/>
              <w:bottom w:val="single" w:sz="4" w:space="0" w:color="auto"/>
            </w:tcBorders>
            <w:tcPrChange w:id="1005" w:author="Kronsberg, Shari" w:date="2021-04-29T11:25:00Z">
              <w:tcPr>
                <w:tcW w:w="512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908DE92" w14:textId="6D38A60D" w:rsidR="0033517B" w:rsidRPr="00FF2D1E" w:rsidDel="00AE6020" w:rsidRDefault="0033517B" w:rsidP="0033517B">
            <w:pPr>
              <w:pStyle w:val="NoSpacing"/>
              <w:ind w:left="340" w:hanging="340"/>
              <w:rPr>
                <w:del w:id="1006" w:author="Rade, Jeffrey" w:date="2020-12-29T09:36:00Z"/>
              </w:rPr>
            </w:pPr>
            <w:del w:id="1007" w:author="Rade, Jeffrey" w:date="2020-12-29T09:36:00Z">
              <w:r w:rsidRPr="00FF2D1E" w:rsidDel="00AE6020">
                <w:delText xml:space="preserve">     </w:delText>
              </w:r>
              <w:r w:rsidDel="00AE6020">
                <w:delText>Hemoglobin A</w:delText>
              </w:r>
              <w:r w:rsidRPr="00EC6EE4" w:rsidDel="00AE6020">
                <w:rPr>
                  <w:vertAlign w:val="subscript"/>
                </w:rPr>
                <w:delText>1C</w:delText>
              </w:r>
              <w:r w:rsidDel="00AE6020">
                <w:rPr>
                  <w:vertAlign w:val="subscript"/>
                </w:rPr>
                <w:delText xml:space="preserve"> </w:delText>
              </w:r>
              <w:r w:rsidRPr="00EC6EE4" w:rsidDel="00AE6020">
                <w:delText>(</w:delText>
              </w:r>
              <w:r w:rsidDel="00AE6020">
                <w:delText>%</w:delText>
              </w:r>
              <w:r w:rsidRPr="00EC6EE4" w:rsidDel="00AE6020">
                <w:delText>)</w:delText>
              </w:r>
              <w:r w:rsidDel="00AE6020">
                <w:rPr>
                  <w:vertAlign w:val="subscript"/>
                </w:rPr>
                <w:delText xml:space="preserve">, </w:delText>
              </w:r>
              <w:r w:rsidRPr="00FF2D1E" w:rsidDel="00AE6020">
                <w:delText>median [IQR]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tcPrChange w:id="1008" w:author="Kronsberg, Shari" w:date="2021-04-29T11:25:00Z">
              <w:tcPr>
                <w:tcW w:w="207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4F5B1B" w14:textId="66CE5E38" w:rsidR="0033517B" w:rsidRPr="00FF2D1E" w:rsidDel="00AE6020" w:rsidRDefault="0033517B" w:rsidP="0033517B">
            <w:pPr>
              <w:pStyle w:val="NoSpacing"/>
              <w:rPr>
                <w:del w:id="1009" w:author="Rade, Jeffrey" w:date="2020-12-29T09:36:00Z"/>
              </w:rPr>
            </w:pPr>
            <w:del w:id="1010" w:author="Rade, Jeffrey" w:date="2020-12-29T09:36:00Z">
              <w:r w:rsidDel="00AE6020">
                <w:delText>5.7 [5.4, 6.0]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  <w:tcPrChange w:id="1011" w:author="Kronsberg, Shari" w:date="2021-04-29T11:25:00Z">
              <w:tcPr>
                <w:tcW w:w="1895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DB77647" w14:textId="1682EB11" w:rsidR="0033517B" w:rsidDel="00AE6020" w:rsidRDefault="0033517B" w:rsidP="0033517B">
            <w:pPr>
              <w:pStyle w:val="NoSpacing"/>
              <w:rPr>
                <w:del w:id="1012" w:author="Rade, Jeffrey" w:date="2020-12-29T09:36:00Z"/>
              </w:rPr>
            </w:pPr>
            <w:del w:id="1013" w:author="Rade, Jeffrey" w:date="2020-12-29T09:36:00Z">
              <w:r w:rsidDel="00AE6020">
                <w:delText>5.6 [5.4, 5.8]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tcPrChange w:id="1014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45EE107" w14:textId="5DEE4BD8" w:rsidR="0033517B" w:rsidRPr="00FF2D1E" w:rsidDel="00AE6020" w:rsidRDefault="0033517B" w:rsidP="0033517B">
            <w:pPr>
              <w:pStyle w:val="NoSpacing"/>
              <w:rPr>
                <w:del w:id="1015" w:author="Rade, Jeffrey" w:date="2020-12-29T09:36:00Z"/>
              </w:rPr>
            </w:pPr>
            <w:del w:id="1016" w:author="Rade, Jeffrey" w:date="2020-12-29T09:36:00Z">
              <w:r w:rsidRPr="001A4D11" w:rsidDel="00AE6020">
                <w:rPr>
                  <w:rPrChange w:id="1017" w:author="Kronsberg, Shari" w:date="2020-12-16T20:39:00Z">
                    <w:rPr>
                      <w:highlight w:val="yellow"/>
                    </w:rPr>
                  </w:rPrChange>
                </w:rPr>
                <w:delText>&lt;0.0001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tcPrChange w:id="1018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0010DCB" w14:textId="77777777" w:rsidR="0033517B" w:rsidRPr="0079103D" w:rsidDel="00AE6020" w:rsidRDefault="0033517B" w:rsidP="0033517B">
            <w:pPr>
              <w:pStyle w:val="NoSpacing"/>
              <w:rPr>
                <w:ins w:id="1019" w:author="Kronsberg, Shari" w:date="2021-04-27T21:20:00Z"/>
              </w:rPr>
            </w:pPr>
          </w:p>
        </w:tc>
      </w:tr>
      <w:tr w:rsidR="0033517B" w:rsidRPr="00FF2D1E" w14:paraId="22112BA7" w14:textId="237B094D" w:rsidTr="0033517B">
        <w:trPr>
          <w:trHeight w:val="144"/>
          <w:trPrChange w:id="1020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tcBorders>
              <w:top w:val="single" w:sz="4" w:space="0" w:color="auto"/>
              <w:bottom w:val="single" w:sz="4" w:space="0" w:color="auto"/>
            </w:tcBorders>
            <w:tcPrChange w:id="1021" w:author="Kronsberg, Shari" w:date="2021-04-29T11:25:00Z">
              <w:tcPr>
                <w:tcW w:w="512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9A28FDF" w14:textId="77777777" w:rsidR="0033517B" w:rsidRPr="00FF2D1E" w:rsidRDefault="0033517B" w:rsidP="0033517B">
            <w:pPr>
              <w:pStyle w:val="NoSpacing"/>
              <w:ind w:left="340" w:hanging="340"/>
            </w:pPr>
            <w:r>
              <w:t xml:space="preserve">     MCP (</w:t>
            </w:r>
            <w:proofErr w:type="spellStart"/>
            <w:r>
              <w:t>pg</w:t>
            </w:r>
            <w:proofErr w:type="spellEnd"/>
            <w:r>
              <w:t>/mL), mean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tcPrChange w:id="1022" w:author="Kronsberg, Shari" w:date="2021-04-29T11:25:00Z">
              <w:tcPr>
                <w:tcW w:w="207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C7611B7" w14:textId="43D675D0" w:rsidR="0033517B" w:rsidRDefault="0033517B" w:rsidP="0033517B">
            <w:pPr>
              <w:pStyle w:val="NoSpacing"/>
            </w:pPr>
            <w:r>
              <w:t>383 (140)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  <w:tcPrChange w:id="1023" w:author="Kronsberg, Shari" w:date="2021-04-29T11:25:00Z">
              <w:tcPr>
                <w:tcW w:w="1895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4FCD2A2" w14:textId="09A4F9C1" w:rsidR="0033517B" w:rsidRDefault="0033517B" w:rsidP="0033517B">
            <w:pPr>
              <w:pStyle w:val="NoSpacing"/>
            </w:pPr>
            <w:r>
              <w:t>380 (136)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tcPrChange w:id="1024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187CEB2" w14:textId="325BDD96" w:rsidR="0033517B" w:rsidRDefault="0033517B" w:rsidP="0033517B">
            <w:pPr>
              <w:pStyle w:val="NoSpacing"/>
            </w:pPr>
            <w:r>
              <w:t>0.56</w:t>
            </w:r>
            <w:ins w:id="1025" w:author="Kronsberg, Shari" w:date="2020-12-16T21:03:00Z">
              <w:r>
                <w:t>33</w:t>
              </w:r>
            </w:ins>
            <w:del w:id="1026" w:author="Kronsberg, Shari" w:date="2020-12-16T21:03:00Z">
              <w:r w:rsidDel="00097D9E">
                <w:delText>47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tcPrChange w:id="1027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2209FAC" w14:textId="690A021D" w:rsidR="0033517B" w:rsidRDefault="004E7396" w:rsidP="0033517B">
            <w:pPr>
              <w:pStyle w:val="NoSpacing"/>
              <w:rPr>
                <w:ins w:id="1028" w:author="Kronsberg, Shari" w:date="2021-04-27T21:20:00Z"/>
              </w:rPr>
            </w:pPr>
            <w:ins w:id="1029" w:author="Kronsberg, Shari" w:date="2021-04-29T11:38:00Z">
              <w:r>
                <w:t>420 (136)</w:t>
              </w:r>
            </w:ins>
          </w:p>
        </w:tc>
      </w:tr>
      <w:tr w:rsidR="0033517B" w:rsidRPr="00FF2D1E" w14:paraId="691B95BE" w14:textId="789A5502" w:rsidTr="0033517B">
        <w:trPr>
          <w:trHeight w:val="144"/>
          <w:ins w:id="1030" w:author="Kronsberg, Shari" w:date="2020-12-16T22:43:00Z"/>
          <w:trPrChange w:id="1031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tcBorders>
              <w:top w:val="single" w:sz="4" w:space="0" w:color="auto"/>
              <w:bottom w:val="single" w:sz="4" w:space="0" w:color="auto"/>
            </w:tcBorders>
            <w:tcPrChange w:id="1032" w:author="Kronsberg, Shari" w:date="2021-04-29T11:25:00Z">
              <w:tcPr>
                <w:tcW w:w="512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1F09DFA" w14:textId="7EB016FA" w:rsidR="0033517B" w:rsidRDefault="0033517B" w:rsidP="0033517B">
            <w:pPr>
              <w:pStyle w:val="NoSpacing"/>
              <w:ind w:left="340" w:hanging="340"/>
              <w:rPr>
                <w:ins w:id="1033" w:author="Kronsberg, Shari" w:date="2020-12-16T22:43:00Z"/>
              </w:rPr>
            </w:pPr>
            <w:ins w:id="1034" w:author="Kronsberg, Shari" w:date="2020-12-16T22:43:00Z">
              <w:r>
                <w:t xml:space="preserve">     IL-6 (</w:t>
              </w:r>
              <w:proofErr w:type="spellStart"/>
              <w:r>
                <w:t>pg</w:t>
              </w:r>
              <w:proofErr w:type="spellEnd"/>
              <w:r>
                <w:t>/mL),</w:t>
              </w:r>
            </w:ins>
            <w:ins w:id="1035" w:author="Rade, Jeffrey" w:date="2020-12-29T09:34:00Z">
              <w:r>
                <w:t xml:space="preserve"> </w:t>
              </w:r>
            </w:ins>
            <w:ins w:id="1036" w:author="Kronsberg, Shari" w:date="2020-12-16T22:43:00Z">
              <w:r>
                <w:t>mean (SD)</w:t>
              </w:r>
            </w:ins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tcPrChange w:id="1037" w:author="Kronsberg, Shari" w:date="2021-04-29T11:25:00Z">
              <w:tcPr>
                <w:tcW w:w="207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6E94893" w14:textId="523F5886" w:rsidR="0033517B" w:rsidRDefault="0033517B" w:rsidP="0033517B">
            <w:pPr>
              <w:pStyle w:val="NoSpacing"/>
              <w:rPr>
                <w:ins w:id="1038" w:author="Kronsberg, Shari" w:date="2020-12-16T22:43:00Z"/>
              </w:rPr>
            </w:pPr>
            <w:ins w:id="1039" w:author="Kronsberg, Shari" w:date="2020-12-16T22:43:00Z">
              <w:r>
                <w:t>2.74 (2.94)</w:t>
              </w:r>
            </w:ins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  <w:tcPrChange w:id="1040" w:author="Kronsberg, Shari" w:date="2021-04-29T11:25:00Z">
              <w:tcPr>
                <w:tcW w:w="1895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92178D" w14:textId="6333DE33" w:rsidR="0033517B" w:rsidRDefault="0033517B" w:rsidP="0033517B">
            <w:pPr>
              <w:pStyle w:val="NoSpacing"/>
              <w:rPr>
                <w:ins w:id="1041" w:author="Kronsberg, Shari" w:date="2020-12-16T22:43:00Z"/>
              </w:rPr>
            </w:pPr>
            <w:ins w:id="1042" w:author="Kronsberg, Shari" w:date="2020-12-16T22:43:00Z">
              <w:r>
                <w:t>2.51 (2.93)</w:t>
              </w:r>
            </w:ins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tcPrChange w:id="1043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59E687E" w14:textId="57E03C58" w:rsidR="0033517B" w:rsidRDefault="0033517B" w:rsidP="0033517B">
            <w:pPr>
              <w:pStyle w:val="NoSpacing"/>
              <w:rPr>
                <w:ins w:id="1044" w:author="Kronsberg, Shari" w:date="2020-12-16T22:43:00Z"/>
              </w:rPr>
            </w:pPr>
            <w:ins w:id="1045" w:author="Kronsberg, Shari" w:date="2020-12-16T22:43:00Z">
              <w:r>
                <w:t>0.0395</w:t>
              </w:r>
            </w:ins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tcPrChange w:id="1046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BC3186" w14:textId="244B01A3" w:rsidR="0033517B" w:rsidRDefault="004E7396" w:rsidP="0033517B">
            <w:pPr>
              <w:pStyle w:val="NoSpacing"/>
              <w:rPr>
                <w:ins w:id="1047" w:author="Kronsberg, Shari" w:date="2021-04-27T21:20:00Z"/>
              </w:rPr>
            </w:pPr>
            <w:ins w:id="1048" w:author="Kronsberg, Shari" w:date="2021-04-29T11:39:00Z">
              <w:r>
                <w:t>3.38 (3.66)</w:t>
              </w:r>
            </w:ins>
          </w:p>
        </w:tc>
      </w:tr>
      <w:tr w:rsidR="0033517B" w:rsidRPr="00FF2D1E" w14:paraId="5DB180FC" w14:textId="75C4CEFF" w:rsidTr="0033517B">
        <w:trPr>
          <w:trHeight w:val="144"/>
          <w:trPrChange w:id="1049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tcBorders>
              <w:top w:val="single" w:sz="4" w:space="0" w:color="auto"/>
              <w:bottom w:val="single" w:sz="4" w:space="0" w:color="auto"/>
            </w:tcBorders>
            <w:tcPrChange w:id="1050" w:author="Kronsberg, Shari" w:date="2021-04-29T11:25:00Z">
              <w:tcPr>
                <w:tcW w:w="512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D2B6A8" w14:textId="50BD1EE4" w:rsidR="0033517B" w:rsidRDefault="0033517B" w:rsidP="0033517B">
            <w:pPr>
              <w:pStyle w:val="NoSpacing"/>
              <w:ind w:left="340" w:hanging="340"/>
            </w:pPr>
            <w:r>
              <w:t xml:space="preserve">     Lp-PLA2 (ng/mL), mean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tcPrChange w:id="1051" w:author="Kronsberg, Shari" w:date="2021-04-29T11:25:00Z">
              <w:tcPr>
                <w:tcW w:w="207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EB61AE8" w14:textId="32CF2CEC" w:rsidR="0033517B" w:rsidRDefault="0033517B" w:rsidP="0033517B">
            <w:pPr>
              <w:pStyle w:val="NoSpacing"/>
            </w:pPr>
            <w:r>
              <w:t>195 (52)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  <w:tcPrChange w:id="1052" w:author="Kronsberg, Shari" w:date="2021-04-29T11:25:00Z">
              <w:tcPr>
                <w:tcW w:w="1895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B3301E2" w14:textId="6D4E888A" w:rsidR="0033517B" w:rsidRDefault="0033517B" w:rsidP="0033517B">
            <w:pPr>
              <w:pStyle w:val="NoSpacing"/>
            </w:pPr>
            <w:r>
              <w:t>204 (48)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tcPrChange w:id="1053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DC1F81" w14:textId="2B93AAA9" w:rsidR="0033517B" w:rsidRDefault="0033517B" w:rsidP="0033517B">
            <w:pPr>
              <w:pStyle w:val="NoSpacing"/>
            </w:pPr>
            <w:r>
              <w:t>&lt;0.0001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tcPrChange w:id="1054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460D5E" w14:textId="5DED406B" w:rsidR="0033517B" w:rsidRDefault="004E7396" w:rsidP="0033517B">
            <w:pPr>
              <w:pStyle w:val="NoSpacing"/>
              <w:rPr>
                <w:ins w:id="1055" w:author="Kronsberg, Shari" w:date="2021-04-27T21:20:00Z"/>
              </w:rPr>
            </w:pPr>
            <w:ins w:id="1056" w:author="Kronsberg, Shari" w:date="2021-04-29T11:39:00Z">
              <w:r>
                <w:t>204 (55)</w:t>
              </w:r>
            </w:ins>
          </w:p>
        </w:tc>
      </w:tr>
      <w:tr w:rsidR="0033517B" w:rsidRPr="00FF2D1E" w14:paraId="6398ED81" w14:textId="0C7B8506" w:rsidTr="0033517B">
        <w:trPr>
          <w:trHeight w:val="144"/>
          <w:trPrChange w:id="1057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tcBorders>
              <w:top w:val="single" w:sz="4" w:space="0" w:color="auto"/>
              <w:bottom w:val="single" w:sz="4" w:space="0" w:color="auto"/>
            </w:tcBorders>
            <w:tcPrChange w:id="1058" w:author="Kronsberg, Shari" w:date="2021-04-29T11:25:00Z">
              <w:tcPr>
                <w:tcW w:w="512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C466DC" w14:textId="13D98359" w:rsidR="0033517B" w:rsidRPr="00FF2D1E" w:rsidRDefault="0033517B" w:rsidP="0033517B">
            <w:pPr>
              <w:pStyle w:val="NoSpacing"/>
              <w:ind w:left="340" w:hanging="340"/>
            </w:pPr>
            <w:r>
              <w:t xml:space="preserve">     P-selectin (ng/mL)</w:t>
            </w:r>
            <w:ins w:id="1059" w:author="Kronsberg, Shari" w:date="2020-12-16T18:10:00Z">
              <w:r>
                <w:t>, mean (SD)</w:t>
              </w:r>
            </w:ins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tcPrChange w:id="1060" w:author="Kronsberg, Shari" w:date="2021-04-29T11:25:00Z">
              <w:tcPr>
                <w:tcW w:w="207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4AABA73" w14:textId="1572759F" w:rsidR="0033517B" w:rsidRDefault="0033517B" w:rsidP="0033517B">
            <w:pPr>
              <w:pStyle w:val="NoSpacing"/>
            </w:pPr>
            <w:r>
              <w:t>41.2 (13.8)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  <w:tcPrChange w:id="1061" w:author="Kronsberg, Shari" w:date="2021-04-29T11:25:00Z">
              <w:tcPr>
                <w:tcW w:w="1895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47CCFB3" w14:textId="190E10FF" w:rsidR="0033517B" w:rsidRDefault="0033517B" w:rsidP="0033517B">
            <w:pPr>
              <w:pStyle w:val="NoSpacing"/>
            </w:pPr>
            <w:r>
              <w:t>41.3 (13.5)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tcPrChange w:id="1062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3B4366D" w14:textId="77777777" w:rsidR="0033517B" w:rsidRDefault="0033517B" w:rsidP="0033517B">
            <w:pPr>
              <w:pStyle w:val="NoSpacing"/>
            </w:pPr>
            <w:r>
              <w:t>0.8124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tcPrChange w:id="1063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9AB01A8" w14:textId="09475D30" w:rsidR="0033517B" w:rsidRDefault="004E7396" w:rsidP="0033517B">
            <w:pPr>
              <w:pStyle w:val="NoSpacing"/>
              <w:rPr>
                <w:ins w:id="1064" w:author="Kronsberg, Shari" w:date="2021-04-27T21:20:00Z"/>
              </w:rPr>
            </w:pPr>
            <w:ins w:id="1065" w:author="Kronsberg, Shari" w:date="2021-04-29T11:39:00Z">
              <w:r>
                <w:t>40.1 (13.8)</w:t>
              </w:r>
            </w:ins>
          </w:p>
        </w:tc>
      </w:tr>
      <w:tr w:rsidR="0033517B" w:rsidRPr="00FF2D1E" w14:paraId="00441349" w14:textId="306B7900" w:rsidTr="0033517B">
        <w:trPr>
          <w:trHeight w:val="144"/>
          <w:ins w:id="1066" w:author="Kronsberg, Shari" w:date="2021-03-05T09:08:00Z"/>
          <w:trPrChange w:id="1067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tcBorders>
              <w:top w:val="single" w:sz="4" w:space="0" w:color="auto"/>
              <w:bottom w:val="single" w:sz="4" w:space="0" w:color="auto"/>
            </w:tcBorders>
            <w:tcPrChange w:id="1068" w:author="Kronsberg, Shari" w:date="2021-04-29T11:25:00Z">
              <w:tcPr>
                <w:tcW w:w="512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04663DC" w14:textId="7934764E" w:rsidR="0033517B" w:rsidRDefault="0033517B" w:rsidP="0033517B">
            <w:pPr>
              <w:pStyle w:val="NoSpacing"/>
              <w:ind w:left="340" w:hanging="340"/>
              <w:rPr>
                <w:ins w:id="1069" w:author="Kronsberg, Shari" w:date="2021-03-05T09:08:00Z"/>
              </w:rPr>
            </w:pPr>
            <w:ins w:id="1070" w:author="Kronsberg, Shari" w:date="2021-03-05T09:08:00Z">
              <w:del w:id="1071" w:author="Rade, Jeffrey" w:date="2021-03-05T12:32:00Z">
                <w:r w:rsidDel="00DA1DD4">
                  <w:delText xml:space="preserve">      eGFR</w:delText>
                </w:r>
              </w:del>
            </w:ins>
            <w:ins w:id="1072" w:author="Kronsberg, Shari" w:date="2021-04-16T13:53:00Z">
              <w:r>
                <w:t>, mean (SD)</w:t>
              </w:r>
            </w:ins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tcPrChange w:id="1073" w:author="Kronsberg, Shari" w:date="2021-04-29T11:25:00Z">
              <w:tcPr>
                <w:tcW w:w="207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71E65B" w14:textId="28A61FBF" w:rsidR="0033517B" w:rsidRDefault="0033517B" w:rsidP="0033517B">
            <w:pPr>
              <w:pStyle w:val="NoSpacing"/>
              <w:rPr>
                <w:ins w:id="1074" w:author="Kronsberg, Shari" w:date="2021-03-05T09:08:00Z"/>
              </w:rPr>
            </w:pPr>
            <w:ins w:id="1075" w:author="Kronsberg, Shari" w:date="2021-03-05T10:50:00Z">
              <w:del w:id="1076" w:author="Rade, Jeffrey" w:date="2021-03-05T12:32:00Z">
                <w:r w:rsidDel="00DA1DD4">
                  <w:delText>76.0 (16.8)</w:delText>
                </w:r>
              </w:del>
            </w:ins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  <w:tcPrChange w:id="1077" w:author="Kronsberg, Shari" w:date="2021-04-29T11:25:00Z">
              <w:tcPr>
                <w:tcW w:w="1895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79F1F94" w14:textId="011B299D" w:rsidR="0033517B" w:rsidRDefault="0033517B" w:rsidP="0033517B">
            <w:pPr>
              <w:pStyle w:val="NoSpacing"/>
              <w:rPr>
                <w:ins w:id="1078" w:author="Kronsberg, Shari" w:date="2021-03-05T09:08:00Z"/>
              </w:rPr>
            </w:pPr>
            <w:ins w:id="1079" w:author="Kronsberg, Shari" w:date="2021-03-05T10:53:00Z">
              <w:del w:id="1080" w:author="Rade, Jeffrey" w:date="2021-03-05T12:32:00Z">
                <w:r w:rsidDel="00DA1DD4">
                  <w:delText>8</w:delText>
                </w:r>
              </w:del>
            </w:ins>
            <w:ins w:id="1081" w:author="Kronsberg, Shari" w:date="2021-04-16T12:12:00Z">
              <w:r>
                <w:t>1.0</w:t>
              </w:r>
            </w:ins>
            <w:ins w:id="1082" w:author="Kronsberg, Shari" w:date="2021-03-05T10:53:00Z">
              <w:del w:id="1083" w:author="Rade, Jeffrey" w:date="2021-03-05T12:32:00Z">
                <w:r w:rsidDel="00DA1DD4">
                  <w:delText xml:space="preserve"> (15.</w:delText>
                </w:r>
              </w:del>
            </w:ins>
            <w:ins w:id="1084" w:author="Kronsberg, Shari" w:date="2021-04-16T12:12:00Z">
              <w:r>
                <w:t>7</w:t>
              </w:r>
            </w:ins>
            <w:ins w:id="1085" w:author="Kronsberg, Shari" w:date="2021-03-05T10:53:00Z">
              <w:del w:id="1086" w:author="Rade, Jeffrey" w:date="2021-03-05T12:32:00Z">
                <w:r w:rsidDel="00DA1DD4">
                  <w:delText>)</w:delText>
                </w:r>
              </w:del>
            </w:ins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tcPrChange w:id="1087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E8B4788" w14:textId="7361A1DF" w:rsidR="0033517B" w:rsidRDefault="0033517B" w:rsidP="0033517B">
            <w:pPr>
              <w:pStyle w:val="NoSpacing"/>
              <w:rPr>
                <w:ins w:id="1088" w:author="Kronsberg, Shari" w:date="2021-03-05T09:08:00Z"/>
              </w:rPr>
            </w:pPr>
            <w:ins w:id="1089" w:author="Kronsberg, Shari" w:date="2021-03-05T10:53:00Z">
              <w:del w:id="1090" w:author="Rade, Jeffrey" w:date="2021-03-05T12:32:00Z">
                <w:r w:rsidDel="00DA1DD4">
                  <w:delText>&lt;0.0001</w:delText>
                </w:r>
              </w:del>
            </w:ins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tcPrChange w:id="1091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0DCF4A" w14:textId="77777777" w:rsidR="0033517B" w:rsidDel="00DA1DD4" w:rsidRDefault="0033517B" w:rsidP="0033517B">
            <w:pPr>
              <w:pStyle w:val="NoSpacing"/>
              <w:rPr>
                <w:ins w:id="1092" w:author="Kronsberg, Shari" w:date="2021-04-27T21:20:00Z"/>
              </w:rPr>
            </w:pPr>
          </w:p>
        </w:tc>
      </w:tr>
      <w:tr w:rsidR="0033517B" w:rsidRPr="00FF2D1E" w:rsidDel="00AE6020" w14:paraId="48F5ECCD" w14:textId="7AD61F00" w:rsidTr="0033517B">
        <w:trPr>
          <w:trHeight w:val="144"/>
          <w:del w:id="1093" w:author="Rade, Jeffrey" w:date="2020-12-29T09:36:00Z"/>
          <w:trPrChange w:id="1094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tcBorders>
              <w:top w:val="single" w:sz="4" w:space="0" w:color="auto"/>
              <w:bottom w:val="single" w:sz="4" w:space="0" w:color="auto"/>
            </w:tcBorders>
            <w:tcPrChange w:id="1095" w:author="Kronsberg, Shari" w:date="2021-04-29T11:25:00Z">
              <w:tcPr>
                <w:tcW w:w="512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CDC5C14" w14:textId="2B532C34" w:rsidR="0033517B" w:rsidRPr="00FF2D1E" w:rsidDel="00AE6020" w:rsidRDefault="0033517B" w:rsidP="0033517B">
            <w:pPr>
              <w:pStyle w:val="NoSpacing"/>
              <w:ind w:left="340" w:hanging="340"/>
              <w:rPr>
                <w:del w:id="1096" w:author="Rade, Jeffrey" w:date="2020-12-29T09:36:00Z"/>
              </w:rPr>
            </w:pPr>
            <w:del w:id="1097" w:author="Rade, Jeffrey" w:date="2020-12-29T09:36:00Z">
              <w:r w:rsidDel="00AE6020">
                <w:delText xml:space="preserve">     8-isoPGF</w:delText>
              </w:r>
              <w:r w:rsidRPr="00D320DA" w:rsidDel="00AE6020">
                <w:rPr>
                  <w:vertAlign w:val="subscript"/>
                </w:rPr>
                <w:delText>2α</w:delText>
              </w:r>
              <w:r w:rsidDel="00AE6020">
                <w:delText xml:space="preserve"> (pg/mg creatinine), median [IQR]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tcPrChange w:id="1098" w:author="Kronsberg, Shari" w:date="2021-04-29T11:25:00Z">
              <w:tcPr>
                <w:tcW w:w="207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CC572E3" w14:textId="40CFE2DB" w:rsidR="0033517B" w:rsidDel="00AE6020" w:rsidRDefault="0033517B" w:rsidP="0033517B">
            <w:pPr>
              <w:pStyle w:val="NoSpacing"/>
              <w:rPr>
                <w:del w:id="1099" w:author="Rade, Jeffrey" w:date="2020-12-29T09:36:00Z"/>
              </w:rPr>
            </w:pPr>
            <w:del w:id="1100" w:author="Rade, Jeffrey" w:date="2020-12-29T09:36:00Z">
              <w:r w:rsidDel="00AE6020">
                <w:delText>954 [721, 1301]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  <w:tcPrChange w:id="1101" w:author="Kronsberg, Shari" w:date="2021-04-29T11:25:00Z">
              <w:tcPr>
                <w:tcW w:w="1895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716A326" w14:textId="3F13359D" w:rsidR="0033517B" w:rsidDel="00AE6020" w:rsidRDefault="0033517B" w:rsidP="0033517B">
            <w:pPr>
              <w:pStyle w:val="NoSpacing"/>
              <w:rPr>
                <w:del w:id="1102" w:author="Rade, Jeffrey" w:date="2020-12-29T09:36:00Z"/>
              </w:rPr>
            </w:pPr>
            <w:del w:id="1103" w:author="Rade, Jeffrey" w:date="2020-12-29T09:36:00Z">
              <w:r w:rsidDel="00AE6020">
                <w:delText>992 [743,1403]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tcPrChange w:id="1104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8F63902" w14:textId="17A1D55F" w:rsidR="0033517B" w:rsidDel="00AE6020" w:rsidRDefault="0033517B" w:rsidP="0033517B">
            <w:pPr>
              <w:pStyle w:val="NoSpacing"/>
              <w:rPr>
                <w:del w:id="1105" w:author="Rade, Jeffrey" w:date="2020-12-29T09:36:00Z"/>
              </w:rPr>
            </w:pPr>
            <w:del w:id="1106" w:author="Rade, Jeffrey" w:date="2020-12-29T09:36:00Z">
              <w:r w:rsidDel="00AE6020">
                <w:delText>0.0116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tcPrChange w:id="1107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3702A08" w14:textId="77777777" w:rsidR="0033517B" w:rsidDel="00AE6020" w:rsidRDefault="0033517B" w:rsidP="0033517B">
            <w:pPr>
              <w:pStyle w:val="NoSpacing"/>
              <w:rPr>
                <w:ins w:id="1108" w:author="Kronsberg, Shari" w:date="2021-04-27T21:20:00Z"/>
              </w:rPr>
            </w:pPr>
          </w:p>
        </w:tc>
      </w:tr>
      <w:tr w:rsidR="0033517B" w:rsidRPr="00FF2D1E" w14:paraId="0FA4D2BA" w14:textId="01091F18" w:rsidTr="0033517B">
        <w:trPr>
          <w:trHeight w:val="144"/>
          <w:trPrChange w:id="1109" w:author="Kronsberg, Shari" w:date="2021-04-29T11:25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3"/>
            <w:tcBorders>
              <w:top w:val="single" w:sz="4" w:space="0" w:color="auto"/>
              <w:bottom w:val="single" w:sz="4" w:space="0" w:color="auto"/>
            </w:tcBorders>
            <w:tcPrChange w:id="1110" w:author="Kronsberg, Shari" w:date="2021-04-29T11:25:00Z">
              <w:tcPr>
                <w:tcW w:w="512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D8A3D9B" w14:textId="4EAB92A7" w:rsidR="0033517B" w:rsidRPr="00FF2D1E" w:rsidRDefault="0033517B" w:rsidP="0033517B">
            <w:pPr>
              <w:pStyle w:val="NoSpacing"/>
              <w:ind w:left="340" w:hanging="340"/>
            </w:pPr>
            <w:del w:id="1111" w:author="Kronsberg, Shari" w:date="2020-12-16T22:43:00Z">
              <w:r w:rsidDel="00343EFB">
                <w:lastRenderedPageBreak/>
                <w:delText xml:space="preserve">     IL-6 (pg/mL),</w:delText>
              </w:r>
            </w:del>
            <w:del w:id="1112" w:author="Kronsberg, Shari" w:date="2020-12-16T18:13:00Z">
              <w:r w:rsidDel="000071C9">
                <w:delText xml:space="preserve"> median [IQR]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tcPrChange w:id="1113" w:author="Kronsberg, Shari" w:date="2021-04-29T11:25:00Z">
              <w:tcPr>
                <w:tcW w:w="207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B6A2193" w14:textId="4F477F61" w:rsidR="0033517B" w:rsidRDefault="0033517B" w:rsidP="0033517B">
            <w:pPr>
              <w:pStyle w:val="NoSpacing"/>
            </w:pPr>
            <w:del w:id="1114" w:author="Kronsberg, Shari" w:date="2020-12-16T21:04:00Z">
              <w:r w:rsidDel="00097D9E">
                <w:delText>1.88 [1.25, 2.94]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  <w:tcPrChange w:id="1115" w:author="Kronsberg, Shari" w:date="2021-04-29T11:25:00Z">
              <w:tcPr>
                <w:tcW w:w="1895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6813B86" w14:textId="5EBE8D81" w:rsidR="0033517B" w:rsidRDefault="0033517B" w:rsidP="0033517B">
            <w:pPr>
              <w:pStyle w:val="NoSpacing"/>
            </w:pPr>
            <w:del w:id="1116" w:author="Kronsberg, Shari" w:date="2020-12-16T21:05:00Z">
              <w:r w:rsidDel="00097D9E">
                <w:delText>1.66 [1.11, 2.73]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tcPrChange w:id="1117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38565F2" w14:textId="750BBF80" w:rsidR="0033517B" w:rsidRDefault="0033517B" w:rsidP="0033517B">
            <w:pPr>
              <w:pStyle w:val="NoSpacing"/>
            </w:pPr>
            <w:del w:id="1118" w:author="Kronsberg, Shari" w:date="2020-12-16T21:05:00Z">
              <w:r w:rsidDel="00097D9E">
                <w:delText>&lt;0.0001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tcPrChange w:id="1119" w:author="Kronsberg, Shari" w:date="2021-04-29T11:25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FA994F" w14:textId="77777777" w:rsidR="0033517B" w:rsidDel="00097D9E" w:rsidRDefault="0033517B" w:rsidP="0033517B">
            <w:pPr>
              <w:pStyle w:val="NoSpacing"/>
              <w:rPr>
                <w:ins w:id="1120" w:author="Kronsberg, Shari" w:date="2021-04-27T21:20:00Z"/>
              </w:rPr>
            </w:pPr>
          </w:p>
        </w:tc>
      </w:tr>
      <w:tr w:rsidR="0033517B" w:rsidRPr="00FF2D1E" w14:paraId="26724B9E" w14:textId="09D85162" w:rsidTr="0033517B">
        <w:trPr>
          <w:gridAfter w:val="5"/>
          <w:wAfter w:w="8635" w:type="dxa"/>
          <w:trHeight w:val="971"/>
          <w:trPrChange w:id="1121" w:author="Kronsberg, Shari" w:date="2021-04-29T11:25:00Z">
            <w:trPr>
              <w:gridAfter w:val="5"/>
              <w:wAfter w:w="8275" w:type="dxa"/>
              <w:trHeight w:val="971"/>
            </w:trPr>
          </w:trPrChange>
        </w:trPr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122" w:author="Kronsberg, Shari" w:date="2021-04-29T11:25:00Z">
              <w:tcPr>
                <w:tcW w:w="1895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35F260A4" w14:textId="77777777" w:rsidR="0033517B" w:rsidRPr="00FF2D1E" w:rsidRDefault="0033517B" w:rsidP="0033517B">
            <w:pPr>
              <w:pStyle w:val="NoSpacing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123" w:author="Kronsberg, Shari" w:date="2021-04-29T11:25:00Z">
              <w:tcPr>
                <w:tcW w:w="108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4AB6C7D6" w14:textId="77777777" w:rsidR="0033517B" w:rsidRPr="00FF2D1E" w:rsidRDefault="0033517B" w:rsidP="0033517B">
            <w:pPr>
              <w:pStyle w:val="NoSpacing"/>
              <w:rPr>
                <w:ins w:id="1124" w:author="Kronsberg, Shari" w:date="2021-04-27T21:20:00Z"/>
              </w:rPr>
            </w:pPr>
          </w:p>
        </w:tc>
      </w:tr>
    </w:tbl>
    <w:p w14:paraId="6E8D6230" w14:textId="14607842" w:rsidR="00B76EAC" w:rsidRPr="00FF2D1E" w:rsidRDefault="001F01E2" w:rsidP="00FF2D1E">
      <w:pPr>
        <w:spacing w:line="480" w:lineRule="auto"/>
        <w:sectPr w:rsidR="00B76EAC" w:rsidRPr="00FF2D1E" w:rsidSect="00BB0F64">
          <w:footerReference w:type="default" r:id="rId11"/>
          <w:pgSz w:w="12240" w:h="15840"/>
          <w:pgMar w:top="900" w:right="1440" w:bottom="900" w:left="1440" w:header="720" w:footer="720" w:gutter="0"/>
          <w:cols w:space="720"/>
          <w:docGrid w:linePitch="360"/>
        </w:sectPr>
      </w:pPr>
      <w:r w:rsidRPr="005A112F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4670" w:type="dxa"/>
        <w:tblInd w:w="-635" w:type="dxa"/>
        <w:tblLayout w:type="fixed"/>
        <w:tblLook w:val="04A0" w:firstRow="1" w:lastRow="0" w:firstColumn="1" w:lastColumn="0" w:noHBand="0" w:noVBand="1"/>
        <w:tblPrChange w:id="1125" w:author="Kronsberg, Shari" w:date="2021-04-27T21:20:00Z">
          <w:tblPr>
            <w:tblStyle w:val="TableGrid"/>
            <w:tblW w:w="12690" w:type="dxa"/>
            <w:tblInd w:w="-635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980"/>
        <w:gridCol w:w="2430"/>
        <w:gridCol w:w="1980"/>
        <w:gridCol w:w="1980"/>
        <w:gridCol w:w="1260"/>
        <w:gridCol w:w="1980"/>
        <w:gridCol w:w="1980"/>
        <w:gridCol w:w="1080"/>
        <w:tblGridChange w:id="1126">
          <w:tblGrid>
            <w:gridCol w:w="1980"/>
            <w:gridCol w:w="1980"/>
            <w:gridCol w:w="450"/>
            <w:gridCol w:w="1980"/>
            <w:gridCol w:w="1980"/>
            <w:gridCol w:w="1260"/>
            <w:gridCol w:w="1980"/>
            <w:gridCol w:w="1980"/>
            <w:gridCol w:w="1080"/>
          </w:tblGrid>
        </w:tblGridChange>
      </w:tblGrid>
      <w:tr w:rsidR="007F1B66" w:rsidRPr="00FF2D1E" w14:paraId="014A7C1E" w14:textId="77777777" w:rsidTr="0079103D">
        <w:trPr>
          <w:trHeight w:val="630"/>
          <w:trPrChange w:id="1127" w:author="Kronsberg, Shari" w:date="2021-04-27T21:20:00Z">
            <w:trPr>
              <w:trHeight w:val="630"/>
            </w:trPr>
          </w:trPrChange>
        </w:trPr>
        <w:tc>
          <w:tcPr>
            <w:tcW w:w="1980" w:type="dxa"/>
            <w:tcPrChange w:id="1128" w:author="Kronsberg, Shari" w:date="2021-04-27T21:20:00Z">
              <w:tcPr>
                <w:tcW w:w="1980" w:type="dxa"/>
              </w:tcPr>
            </w:tcPrChange>
          </w:tcPr>
          <w:p w14:paraId="0D55F947" w14:textId="77777777" w:rsidR="007F1B66" w:rsidRPr="00FF2D1E" w:rsidRDefault="007F1B66" w:rsidP="00DC7C25">
            <w:pPr>
              <w:pStyle w:val="NoSpacing"/>
              <w:rPr>
                <w:ins w:id="1129" w:author="Kronsberg, Shari" w:date="2021-04-27T17:09:00Z"/>
              </w:rPr>
            </w:pPr>
          </w:p>
        </w:tc>
        <w:tc>
          <w:tcPr>
            <w:tcW w:w="2430" w:type="dxa"/>
            <w:tcPrChange w:id="1130" w:author="Kronsberg, Shari" w:date="2021-04-27T21:20:00Z">
              <w:tcPr>
                <w:tcW w:w="1980" w:type="dxa"/>
              </w:tcPr>
            </w:tcPrChange>
          </w:tcPr>
          <w:p w14:paraId="7FA989CC" w14:textId="77777777" w:rsidR="007F1B66" w:rsidRPr="00FF2D1E" w:rsidRDefault="007F1B66" w:rsidP="00DC7C25">
            <w:pPr>
              <w:pStyle w:val="NoSpacing"/>
              <w:rPr>
                <w:ins w:id="1131" w:author="Kronsberg, Shari" w:date="2021-04-27T17:09:00Z"/>
              </w:rPr>
            </w:pPr>
          </w:p>
        </w:tc>
        <w:tc>
          <w:tcPr>
            <w:tcW w:w="10260" w:type="dxa"/>
            <w:gridSpan w:val="6"/>
            <w:tcPrChange w:id="1132" w:author="Kronsberg, Shari" w:date="2021-04-27T21:20:00Z">
              <w:tcPr>
                <w:tcW w:w="10710" w:type="dxa"/>
                <w:gridSpan w:val="7"/>
              </w:tcPr>
            </w:tcPrChange>
          </w:tcPr>
          <w:p w14:paraId="33A94F0D" w14:textId="511A793A" w:rsidR="007F1B66" w:rsidRPr="00FF2D1E" w:rsidRDefault="007F1B66" w:rsidP="00DC7C25">
            <w:pPr>
              <w:pStyle w:val="NoSpacing"/>
            </w:pPr>
            <w:r w:rsidRPr="00FF2D1E">
              <w:br w:type="page"/>
            </w:r>
            <w:r w:rsidRPr="00412A47">
              <w:rPr>
                <w:b/>
                <w:bCs/>
              </w:rPr>
              <w:t>Table 2.</w:t>
            </w:r>
            <w:r w:rsidRPr="00FF2D1E">
              <w:t xml:space="preserve"> Univariate</w:t>
            </w:r>
            <w:r>
              <w:t xml:space="preserve"> </w:t>
            </w:r>
            <w:r w:rsidRPr="00FF2D1E">
              <w:t xml:space="preserve">linear regression analyses of the association of </w:t>
            </w:r>
            <w:r>
              <w:t>variables with urine</w:t>
            </w:r>
            <w:r w:rsidRPr="00FF2D1E">
              <w:t>TXB</w:t>
            </w:r>
            <w:r w:rsidRPr="00FF2D1E">
              <w:rPr>
                <w:vertAlign w:val="subscript"/>
              </w:rPr>
              <w:t>2</w:t>
            </w:r>
            <w:r w:rsidRPr="00FF2D1E">
              <w:t>-M</w:t>
            </w:r>
            <w:r>
              <w:t xml:space="preserve"> in aspirin users and non-users</w:t>
            </w:r>
            <w:r w:rsidRPr="00FF2D1E">
              <w:t xml:space="preserve">.  </w:t>
            </w:r>
          </w:p>
        </w:tc>
      </w:tr>
      <w:tr w:rsidR="007F1B66" w:rsidRPr="003516F4" w14:paraId="76177D43" w14:textId="77777777" w:rsidTr="007F1B66">
        <w:trPr>
          <w:trHeight w:val="449"/>
          <w:trPrChange w:id="1133" w:author="Kronsberg, Shari" w:date="2021-04-27T17:09:00Z">
            <w:trPr>
              <w:trHeight w:val="449"/>
            </w:trPr>
          </w:trPrChange>
        </w:trPr>
        <w:tc>
          <w:tcPr>
            <w:tcW w:w="4410" w:type="dxa"/>
            <w:gridSpan w:val="2"/>
            <w:vAlign w:val="center"/>
            <w:tcPrChange w:id="1134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21884EEF" w14:textId="77777777" w:rsidR="007F1B66" w:rsidRPr="00412A47" w:rsidRDefault="007F1B66" w:rsidP="00DC7C25">
            <w:pPr>
              <w:pStyle w:val="NoSpacing"/>
              <w:rPr>
                <w:b/>
                <w:bCs/>
              </w:rPr>
            </w:pPr>
          </w:p>
        </w:tc>
        <w:tc>
          <w:tcPr>
            <w:tcW w:w="1980" w:type="dxa"/>
            <w:tcPrChange w:id="1135" w:author="Kronsberg, Shari" w:date="2021-04-27T17:09:00Z">
              <w:tcPr>
                <w:tcW w:w="1980" w:type="dxa"/>
              </w:tcPr>
            </w:tcPrChange>
          </w:tcPr>
          <w:p w14:paraId="21C2E563" w14:textId="77777777" w:rsidR="007F1B66" w:rsidRDefault="007F1B66" w:rsidP="00C60132">
            <w:pPr>
              <w:pStyle w:val="NoSpacing"/>
              <w:rPr>
                <w:ins w:id="1136" w:author="Kronsberg, Shari" w:date="2021-04-27T17:09:00Z"/>
                <w:b/>
                <w:bCs/>
              </w:rPr>
            </w:pPr>
          </w:p>
        </w:tc>
        <w:tc>
          <w:tcPr>
            <w:tcW w:w="3240" w:type="dxa"/>
            <w:gridSpan w:val="2"/>
            <w:vAlign w:val="center"/>
            <w:tcPrChange w:id="1137" w:author="Kronsberg, Shari" w:date="2021-04-27T17:09:00Z">
              <w:tcPr>
                <w:tcW w:w="3240" w:type="dxa"/>
                <w:gridSpan w:val="2"/>
                <w:vAlign w:val="center"/>
              </w:tcPr>
            </w:tcPrChange>
          </w:tcPr>
          <w:p w14:paraId="0548FDF9" w14:textId="3648CBE5" w:rsidR="007F1B66" w:rsidRDefault="007F1B66" w:rsidP="00C6013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ASA Users</w:t>
            </w:r>
          </w:p>
          <w:p w14:paraId="5C43DB96" w14:textId="77777777" w:rsidR="007F1B66" w:rsidRPr="003516F4" w:rsidRDefault="007F1B66" w:rsidP="00C60132">
            <w:pPr>
              <w:pStyle w:val="NoSpacing"/>
            </w:pPr>
            <w:r w:rsidRPr="003516F4">
              <w:t>(N=1363)</w:t>
            </w:r>
          </w:p>
        </w:tc>
        <w:tc>
          <w:tcPr>
            <w:tcW w:w="1980" w:type="dxa"/>
            <w:tcPrChange w:id="1138" w:author="Kronsberg, Shari" w:date="2021-04-27T17:09:00Z">
              <w:tcPr>
                <w:tcW w:w="1980" w:type="dxa"/>
              </w:tcPr>
            </w:tcPrChange>
          </w:tcPr>
          <w:p w14:paraId="0D7E9989" w14:textId="77777777" w:rsidR="007F1B66" w:rsidRDefault="007F1B66">
            <w:pPr>
              <w:pStyle w:val="NoSpacing"/>
              <w:jc w:val="center"/>
              <w:rPr>
                <w:ins w:id="1139" w:author="Kronsberg, Shari" w:date="2021-04-27T17:09:00Z"/>
                <w:b/>
                <w:bCs/>
              </w:rPr>
              <w:pPrChange w:id="1140" w:author="Kronsberg, Shari" w:date="2021-04-29T12:40:00Z">
                <w:pPr>
                  <w:pStyle w:val="NoSpacing"/>
                </w:pPr>
              </w:pPrChange>
            </w:pPr>
          </w:p>
        </w:tc>
        <w:tc>
          <w:tcPr>
            <w:tcW w:w="3060" w:type="dxa"/>
            <w:gridSpan w:val="2"/>
            <w:vAlign w:val="center"/>
            <w:tcPrChange w:id="1141" w:author="Kronsberg, Shari" w:date="2021-04-27T17:09:00Z">
              <w:tcPr>
                <w:tcW w:w="3060" w:type="dxa"/>
                <w:gridSpan w:val="2"/>
                <w:vAlign w:val="center"/>
              </w:tcPr>
            </w:tcPrChange>
          </w:tcPr>
          <w:p w14:paraId="324BEC70" w14:textId="26184E3F" w:rsidR="007F1B66" w:rsidRDefault="007F1B66" w:rsidP="00C6013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ASA Non-users</w:t>
            </w:r>
          </w:p>
          <w:p w14:paraId="25BA45E1" w14:textId="77777777" w:rsidR="007F1B66" w:rsidRPr="003516F4" w:rsidRDefault="007F1B66" w:rsidP="00C60132">
            <w:pPr>
              <w:pStyle w:val="NoSpacing"/>
            </w:pPr>
            <w:r w:rsidRPr="003516F4">
              <w:t>(N=1681)</w:t>
            </w:r>
          </w:p>
        </w:tc>
      </w:tr>
      <w:tr w:rsidR="007F1B66" w:rsidRPr="0048709A" w14:paraId="640CABFB" w14:textId="77777777" w:rsidTr="007F1B66">
        <w:trPr>
          <w:trHeight w:val="431"/>
          <w:trPrChange w:id="1142" w:author="Kronsberg, Shari" w:date="2021-04-27T17:09:00Z">
            <w:trPr>
              <w:trHeight w:val="431"/>
            </w:trPr>
          </w:trPrChange>
        </w:trPr>
        <w:tc>
          <w:tcPr>
            <w:tcW w:w="4410" w:type="dxa"/>
            <w:gridSpan w:val="2"/>
            <w:vAlign w:val="center"/>
            <w:tcPrChange w:id="1143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7E2D59D7" w14:textId="77777777" w:rsidR="007F1B66" w:rsidRPr="00412A47" w:rsidRDefault="007F1B66" w:rsidP="00DC7C2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1980" w:type="dxa"/>
            <w:tcPrChange w:id="1144" w:author="Kronsberg, Shari" w:date="2021-04-27T17:09:00Z">
              <w:tcPr>
                <w:tcW w:w="1980" w:type="dxa"/>
              </w:tcPr>
            </w:tcPrChange>
          </w:tcPr>
          <w:p w14:paraId="3C13FF1F" w14:textId="77777777" w:rsidR="007F1B66" w:rsidRDefault="007F1B66" w:rsidP="007F1B66">
            <w:pPr>
              <w:pStyle w:val="NoSpacing"/>
              <w:jc w:val="center"/>
              <w:rPr>
                <w:ins w:id="1145" w:author="Kronsberg, Shari" w:date="2021-04-27T17:10:00Z"/>
                <w:b/>
                <w:bCs/>
              </w:rPr>
            </w:pPr>
          </w:p>
          <w:p w14:paraId="4D908FEF" w14:textId="4B880426" w:rsidR="007F1B66" w:rsidRPr="00412A47" w:rsidRDefault="007F1B66">
            <w:pPr>
              <w:pStyle w:val="NoSpacing"/>
              <w:jc w:val="center"/>
              <w:rPr>
                <w:ins w:id="1146" w:author="Kronsberg, Shari" w:date="2021-04-27T17:09:00Z"/>
                <w:b/>
                <w:bCs/>
              </w:rPr>
              <w:pPrChange w:id="1147" w:author="Kronsberg, Shari" w:date="2021-04-27T17:10:00Z">
                <w:pPr>
                  <w:pStyle w:val="NoSpacing"/>
                </w:pPr>
              </w:pPrChange>
            </w:pPr>
            <w:ins w:id="1148" w:author="Kronsberg, Shari" w:date="2021-04-27T17:10:00Z">
              <w:r>
                <w:rPr>
                  <w:b/>
                  <w:bCs/>
                </w:rPr>
                <w:t>N</w:t>
              </w:r>
            </w:ins>
          </w:p>
        </w:tc>
        <w:tc>
          <w:tcPr>
            <w:tcW w:w="1980" w:type="dxa"/>
            <w:vAlign w:val="center"/>
            <w:tcPrChange w:id="1149" w:author="Kronsberg, Shari" w:date="2021-04-27T17:09:00Z">
              <w:tcPr>
                <w:tcW w:w="1980" w:type="dxa"/>
                <w:vAlign w:val="center"/>
              </w:tcPr>
            </w:tcPrChange>
          </w:tcPr>
          <w:p w14:paraId="2CDC7987" w14:textId="4CE6CE99" w:rsidR="007F1B66" w:rsidRPr="00412A47" w:rsidRDefault="007F1B66" w:rsidP="00DC7C25">
            <w:pPr>
              <w:pStyle w:val="NoSpacing"/>
              <w:rPr>
                <w:b/>
                <w:bCs/>
              </w:rPr>
            </w:pPr>
            <w:r w:rsidRPr="00412A47">
              <w:rPr>
                <w:b/>
                <w:bCs/>
              </w:rPr>
              <w:t xml:space="preserve">Standardized Regression Coefficient </w:t>
            </w:r>
          </w:p>
        </w:tc>
        <w:tc>
          <w:tcPr>
            <w:tcW w:w="1260" w:type="dxa"/>
            <w:vAlign w:val="center"/>
            <w:tcPrChange w:id="1150" w:author="Kronsberg, Shari" w:date="2021-04-27T17:09:00Z">
              <w:tcPr>
                <w:tcW w:w="1260" w:type="dxa"/>
                <w:vAlign w:val="center"/>
              </w:tcPr>
            </w:tcPrChange>
          </w:tcPr>
          <w:p w14:paraId="212F0397" w14:textId="77777777" w:rsidR="007F1B66" w:rsidRPr="00412A47" w:rsidRDefault="007F1B66" w:rsidP="00DC7C25">
            <w:pPr>
              <w:pStyle w:val="NoSpacing"/>
              <w:rPr>
                <w:b/>
                <w:bCs/>
              </w:rPr>
            </w:pPr>
            <w:r w:rsidRPr="00412A47">
              <w:rPr>
                <w:b/>
                <w:bCs/>
              </w:rPr>
              <w:t>P-value</w:t>
            </w:r>
          </w:p>
        </w:tc>
        <w:tc>
          <w:tcPr>
            <w:tcW w:w="1980" w:type="dxa"/>
            <w:tcPrChange w:id="1151" w:author="Kronsberg, Shari" w:date="2021-04-27T17:09:00Z">
              <w:tcPr>
                <w:tcW w:w="1980" w:type="dxa"/>
              </w:tcPr>
            </w:tcPrChange>
          </w:tcPr>
          <w:p w14:paraId="36733131" w14:textId="77777777" w:rsidR="007F1B66" w:rsidRDefault="007F1B66">
            <w:pPr>
              <w:pStyle w:val="NoSpacing"/>
              <w:jc w:val="center"/>
              <w:rPr>
                <w:ins w:id="1152" w:author="Kronsberg, Shari" w:date="2021-04-27T17:10:00Z"/>
                <w:b/>
                <w:bCs/>
              </w:rPr>
              <w:pPrChange w:id="1153" w:author="Kronsberg, Shari" w:date="2021-04-29T12:40:00Z">
                <w:pPr>
                  <w:pStyle w:val="NoSpacing"/>
                </w:pPr>
              </w:pPrChange>
            </w:pPr>
          </w:p>
          <w:p w14:paraId="1D485B69" w14:textId="7C32F066" w:rsidR="007F1B66" w:rsidRPr="0048709A" w:rsidRDefault="007F1B66">
            <w:pPr>
              <w:pStyle w:val="NoSpacing"/>
              <w:jc w:val="center"/>
              <w:rPr>
                <w:ins w:id="1154" w:author="Kronsberg, Shari" w:date="2021-04-27T17:09:00Z"/>
                <w:b/>
                <w:bCs/>
              </w:rPr>
              <w:pPrChange w:id="1155" w:author="Kronsberg, Shari" w:date="2021-04-29T12:40:00Z">
                <w:pPr>
                  <w:pStyle w:val="NoSpacing"/>
                </w:pPr>
              </w:pPrChange>
            </w:pPr>
            <w:ins w:id="1156" w:author="Kronsberg, Shari" w:date="2021-04-27T17:10:00Z">
              <w:r>
                <w:rPr>
                  <w:b/>
                  <w:bCs/>
                </w:rPr>
                <w:t>N</w:t>
              </w:r>
            </w:ins>
          </w:p>
        </w:tc>
        <w:tc>
          <w:tcPr>
            <w:tcW w:w="1980" w:type="dxa"/>
            <w:vAlign w:val="center"/>
            <w:tcPrChange w:id="1157" w:author="Kronsberg, Shari" w:date="2021-04-27T17:09:00Z">
              <w:tcPr>
                <w:tcW w:w="1980" w:type="dxa"/>
                <w:vAlign w:val="center"/>
              </w:tcPr>
            </w:tcPrChange>
          </w:tcPr>
          <w:p w14:paraId="23A97FA4" w14:textId="4CD4DDA8" w:rsidR="007F1B66" w:rsidRPr="0048709A" w:rsidRDefault="007F1B66" w:rsidP="00DC7C25">
            <w:pPr>
              <w:pStyle w:val="NoSpacing"/>
              <w:rPr>
                <w:b/>
                <w:bCs/>
              </w:rPr>
            </w:pPr>
            <w:r w:rsidRPr="0048709A">
              <w:rPr>
                <w:b/>
                <w:bCs/>
              </w:rPr>
              <w:t xml:space="preserve">Standardized Regression Coefficient </w:t>
            </w:r>
          </w:p>
        </w:tc>
        <w:tc>
          <w:tcPr>
            <w:tcW w:w="1080" w:type="dxa"/>
            <w:vAlign w:val="center"/>
            <w:tcPrChange w:id="1158" w:author="Kronsberg, Shari" w:date="2021-04-27T17:09:00Z">
              <w:tcPr>
                <w:tcW w:w="1080" w:type="dxa"/>
                <w:vAlign w:val="center"/>
              </w:tcPr>
            </w:tcPrChange>
          </w:tcPr>
          <w:p w14:paraId="38926A81" w14:textId="77777777" w:rsidR="007F1B66" w:rsidRPr="0048709A" w:rsidRDefault="007F1B66" w:rsidP="00DC7C25">
            <w:pPr>
              <w:pStyle w:val="NoSpacing"/>
              <w:rPr>
                <w:b/>
                <w:bCs/>
              </w:rPr>
            </w:pPr>
            <w:r w:rsidRPr="0048709A">
              <w:rPr>
                <w:b/>
                <w:bCs/>
              </w:rPr>
              <w:t>P-value</w:t>
            </w:r>
          </w:p>
        </w:tc>
      </w:tr>
      <w:tr w:rsidR="007F1B66" w:rsidRPr="00B968C7" w14:paraId="225489DB" w14:textId="77777777" w:rsidTr="007F1B66">
        <w:trPr>
          <w:trHeight w:val="288"/>
          <w:trPrChange w:id="1159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160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552EA336" w14:textId="77777777" w:rsidR="007F1B66" w:rsidRPr="00FF2D1E" w:rsidRDefault="007F1B66" w:rsidP="00DC7C25">
            <w:pPr>
              <w:pStyle w:val="NoSpacing"/>
              <w:rPr>
                <w:iCs/>
              </w:rPr>
            </w:pPr>
            <w:r>
              <w:rPr>
                <w:iCs/>
              </w:rPr>
              <w:t>Age (years)</w:t>
            </w:r>
          </w:p>
        </w:tc>
        <w:tc>
          <w:tcPr>
            <w:tcW w:w="1980" w:type="dxa"/>
            <w:tcPrChange w:id="1161" w:author="Kronsberg, Shari" w:date="2021-04-27T17:09:00Z">
              <w:tcPr>
                <w:tcW w:w="1980" w:type="dxa"/>
              </w:tcPr>
            </w:tcPrChange>
          </w:tcPr>
          <w:p w14:paraId="06AA6E5B" w14:textId="4CC1DF88" w:rsidR="007F1B66" w:rsidRPr="00514618" w:rsidRDefault="0079103D">
            <w:pPr>
              <w:pStyle w:val="NoSpacing"/>
              <w:jc w:val="center"/>
              <w:rPr>
                <w:ins w:id="1162" w:author="Kronsberg, Shari" w:date="2021-04-27T17:09:00Z"/>
                <w:rFonts w:eastAsiaTheme="minorEastAsia"/>
              </w:rPr>
              <w:pPrChange w:id="1163" w:author="Kronsberg, Shari" w:date="2021-04-27T21:11:00Z">
                <w:pPr>
                  <w:pStyle w:val="NoSpacing"/>
                </w:pPr>
              </w:pPrChange>
            </w:pPr>
            <w:ins w:id="1164" w:author="Kronsberg, Shari" w:date="2021-04-27T21:11:00Z">
              <w:r>
                <w:rPr>
                  <w:rFonts w:eastAsiaTheme="minorEastAsia"/>
                </w:rPr>
                <w:t>1363</w:t>
              </w:r>
            </w:ins>
          </w:p>
        </w:tc>
        <w:tc>
          <w:tcPr>
            <w:tcW w:w="1980" w:type="dxa"/>
            <w:vAlign w:val="center"/>
            <w:tcPrChange w:id="1165" w:author="Kronsberg, Shari" w:date="2021-04-27T17:09:00Z">
              <w:tcPr>
                <w:tcW w:w="1980" w:type="dxa"/>
                <w:vAlign w:val="center"/>
              </w:tcPr>
            </w:tcPrChange>
          </w:tcPr>
          <w:p w14:paraId="79381F16" w14:textId="3DEEA12F" w:rsidR="007F1B66" w:rsidRPr="00514618" w:rsidRDefault="007F1B66" w:rsidP="00DC7C25">
            <w:pPr>
              <w:pStyle w:val="NoSpacing"/>
            </w:pPr>
            <w:r w:rsidRPr="00514618">
              <w:rPr>
                <w:rFonts w:eastAsiaTheme="minorEastAsia"/>
              </w:rPr>
              <w:t>0.084661</w:t>
            </w:r>
          </w:p>
        </w:tc>
        <w:tc>
          <w:tcPr>
            <w:tcW w:w="1260" w:type="dxa"/>
            <w:vAlign w:val="center"/>
            <w:tcPrChange w:id="1166" w:author="Kronsberg, Shari" w:date="2021-04-27T17:09:00Z">
              <w:tcPr>
                <w:tcW w:w="1260" w:type="dxa"/>
                <w:vAlign w:val="center"/>
              </w:tcPr>
            </w:tcPrChange>
          </w:tcPr>
          <w:p w14:paraId="790D9257" w14:textId="36F84508" w:rsidR="007F1B66" w:rsidRPr="00FF2D1E" w:rsidRDefault="007F1B66" w:rsidP="00DC7C25">
            <w:pPr>
              <w:pStyle w:val="NoSpacing"/>
            </w:pPr>
            <w:r>
              <w:t>0.001</w:t>
            </w:r>
            <w:ins w:id="1167" w:author="Kronsberg, Shari" w:date="2020-12-17T10:38:00Z">
              <w:r>
                <w:t>6</w:t>
              </w:r>
            </w:ins>
            <w:del w:id="1168" w:author="Kronsberg, Shari" w:date="2020-12-17T10:38:00Z">
              <w:r w:rsidDel="008949B5">
                <w:delText>5</w:delText>
              </w:r>
            </w:del>
          </w:p>
        </w:tc>
        <w:tc>
          <w:tcPr>
            <w:tcW w:w="1980" w:type="dxa"/>
            <w:tcPrChange w:id="1169" w:author="Kronsberg, Shari" w:date="2021-04-27T17:09:00Z">
              <w:tcPr>
                <w:tcW w:w="1980" w:type="dxa"/>
              </w:tcPr>
            </w:tcPrChange>
          </w:tcPr>
          <w:p w14:paraId="7F4F991F" w14:textId="12CEE2BE" w:rsidR="007F1B66" w:rsidRPr="00B968C7" w:rsidRDefault="00036402">
            <w:pPr>
              <w:pStyle w:val="NoSpacing"/>
              <w:jc w:val="center"/>
              <w:rPr>
                <w:ins w:id="1170" w:author="Kronsberg, Shari" w:date="2021-04-27T17:09:00Z"/>
                <w:rFonts w:eastAsiaTheme="minorEastAsia"/>
              </w:rPr>
              <w:pPrChange w:id="1171" w:author="Kronsberg, Shari" w:date="2021-04-29T12:40:00Z">
                <w:pPr>
                  <w:pStyle w:val="NoSpacing"/>
                </w:pPr>
              </w:pPrChange>
            </w:pPr>
            <w:ins w:id="1172" w:author="Kronsberg, Shari" w:date="2021-04-29T12:40:00Z">
              <w:r>
                <w:rPr>
                  <w:rFonts w:eastAsiaTheme="minorEastAsia"/>
                </w:rPr>
                <w:t>1681</w:t>
              </w:r>
            </w:ins>
          </w:p>
        </w:tc>
        <w:tc>
          <w:tcPr>
            <w:tcW w:w="1980" w:type="dxa"/>
            <w:vAlign w:val="center"/>
            <w:tcPrChange w:id="1173" w:author="Kronsberg, Shari" w:date="2021-04-27T17:09:00Z">
              <w:tcPr>
                <w:tcW w:w="1980" w:type="dxa"/>
                <w:vAlign w:val="center"/>
              </w:tcPr>
            </w:tcPrChange>
          </w:tcPr>
          <w:p w14:paraId="18B3FD7B" w14:textId="7BE79BC4" w:rsidR="007F1B66" w:rsidRPr="00B968C7" w:rsidRDefault="007F1B66" w:rsidP="00DC7C25">
            <w:pPr>
              <w:pStyle w:val="NoSpacing"/>
            </w:pPr>
            <w:r w:rsidRPr="00B968C7">
              <w:rPr>
                <w:rFonts w:eastAsiaTheme="minorEastAsia"/>
              </w:rPr>
              <w:t>0.152928</w:t>
            </w:r>
          </w:p>
        </w:tc>
        <w:tc>
          <w:tcPr>
            <w:tcW w:w="1080" w:type="dxa"/>
            <w:vAlign w:val="center"/>
            <w:tcPrChange w:id="1174" w:author="Kronsberg, Shari" w:date="2021-04-27T17:09:00Z">
              <w:tcPr>
                <w:tcW w:w="1080" w:type="dxa"/>
                <w:vAlign w:val="center"/>
              </w:tcPr>
            </w:tcPrChange>
          </w:tcPr>
          <w:p w14:paraId="4C10247C" w14:textId="77777777" w:rsidR="007F1B66" w:rsidRPr="00B968C7" w:rsidRDefault="007F1B66" w:rsidP="00DC7C25">
            <w:pPr>
              <w:pStyle w:val="NoSpacing"/>
            </w:pPr>
            <w:r w:rsidRPr="00B968C7">
              <w:t>&lt;0.0001</w:t>
            </w:r>
          </w:p>
        </w:tc>
      </w:tr>
      <w:tr w:rsidR="007F1B66" w:rsidRPr="00B968C7" w14:paraId="4AE50EC7" w14:textId="77777777" w:rsidTr="007F1B66">
        <w:trPr>
          <w:trHeight w:val="288"/>
          <w:trPrChange w:id="1175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176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2039641D" w14:textId="77777777" w:rsidR="007F1B66" w:rsidRDefault="007F1B66" w:rsidP="00DC7C25">
            <w:pPr>
              <w:pStyle w:val="NoSpacing"/>
              <w:rPr>
                <w:iCs/>
              </w:rPr>
            </w:pPr>
            <w:r>
              <w:rPr>
                <w:iCs/>
              </w:rPr>
              <w:t>Female gender</w:t>
            </w:r>
          </w:p>
        </w:tc>
        <w:tc>
          <w:tcPr>
            <w:tcW w:w="1980" w:type="dxa"/>
            <w:tcPrChange w:id="1177" w:author="Kronsberg, Shari" w:date="2021-04-27T17:09:00Z">
              <w:tcPr>
                <w:tcW w:w="1980" w:type="dxa"/>
              </w:tcPr>
            </w:tcPrChange>
          </w:tcPr>
          <w:p w14:paraId="7D23D972" w14:textId="3BA85362" w:rsidR="007F1B66" w:rsidRPr="00514618" w:rsidRDefault="0079103D">
            <w:pPr>
              <w:pStyle w:val="NoSpacing"/>
              <w:jc w:val="center"/>
              <w:rPr>
                <w:ins w:id="1178" w:author="Kronsberg, Shari" w:date="2021-04-27T17:09:00Z"/>
                <w:rFonts w:eastAsiaTheme="minorEastAsia"/>
              </w:rPr>
              <w:pPrChange w:id="1179" w:author="Kronsberg, Shari" w:date="2021-04-27T21:11:00Z">
                <w:pPr>
                  <w:pStyle w:val="NoSpacing"/>
                </w:pPr>
              </w:pPrChange>
            </w:pPr>
            <w:ins w:id="1180" w:author="Kronsberg, Shari" w:date="2021-04-27T21:11:00Z">
              <w:r>
                <w:rPr>
                  <w:rFonts w:eastAsiaTheme="minorEastAsia"/>
                </w:rPr>
                <w:t>1363</w:t>
              </w:r>
            </w:ins>
          </w:p>
        </w:tc>
        <w:tc>
          <w:tcPr>
            <w:tcW w:w="1980" w:type="dxa"/>
            <w:vAlign w:val="center"/>
            <w:tcPrChange w:id="1181" w:author="Kronsberg, Shari" w:date="2021-04-27T17:09:00Z">
              <w:tcPr>
                <w:tcW w:w="1980" w:type="dxa"/>
                <w:vAlign w:val="center"/>
              </w:tcPr>
            </w:tcPrChange>
          </w:tcPr>
          <w:p w14:paraId="54C25FEF" w14:textId="53584A36" w:rsidR="007F1B66" w:rsidRPr="00514618" w:rsidRDefault="007F1B66" w:rsidP="00DC7C25">
            <w:pPr>
              <w:pStyle w:val="NoSpacing"/>
            </w:pPr>
            <w:r w:rsidRPr="00514618">
              <w:rPr>
                <w:rFonts w:eastAsiaTheme="minorEastAsia"/>
              </w:rPr>
              <w:t>0.143685</w:t>
            </w:r>
          </w:p>
        </w:tc>
        <w:tc>
          <w:tcPr>
            <w:tcW w:w="1260" w:type="dxa"/>
            <w:vAlign w:val="center"/>
            <w:tcPrChange w:id="1182" w:author="Kronsberg, Shari" w:date="2021-04-27T17:09:00Z">
              <w:tcPr>
                <w:tcW w:w="1260" w:type="dxa"/>
                <w:vAlign w:val="center"/>
              </w:tcPr>
            </w:tcPrChange>
          </w:tcPr>
          <w:p w14:paraId="3FE744E4" w14:textId="77777777" w:rsidR="007F1B66" w:rsidRDefault="007F1B66" w:rsidP="00DC7C25">
            <w:pPr>
              <w:pStyle w:val="NoSpacing"/>
            </w:pPr>
            <w:r>
              <w:t>&lt;0.0001</w:t>
            </w:r>
          </w:p>
        </w:tc>
        <w:tc>
          <w:tcPr>
            <w:tcW w:w="1980" w:type="dxa"/>
            <w:tcPrChange w:id="1183" w:author="Kronsberg, Shari" w:date="2021-04-27T17:09:00Z">
              <w:tcPr>
                <w:tcW w:w="1980" w:type="dxa"/>
              </w:tcPr>
            </w:tcPrChange>
          </w:tcPr>
          <w:p w14:paraId="70A4AB86" w14:textId="46F0601E" w:rsidR="007F1B66" w:rsidRPr="00B968C7" w:rsidRDefault="00036402">
            <w:pPr>
              <w:pStyle w:val="NoSpacing"/>
              <w:jc w:val="center"/>
              <w:rPr>
                <w:ins w:id="1184" w:author="Kronsberg, Shari" w:date="2021-04-27T17:09:00Z"/>
                <w:rFonts w:eastAsiaTheme="minorEastAsia"/>
              </w:rPr>
              <w:pPrChange w:id="1185" w:author="Kronsberg, Shari" w:date="2021-04-29T12:40:00Z">
                <w:pPr>
                  <w:pStyle w:val="NoSpacing"/>
                </w:pPr>
              </w:pPrChange>
            </w:pPr>
            <w:ins w:id="1186" w:author="Kronsberg, Shari" w:date="2021-04-29T12:40:00Z">
              <w:r>
                <w:rPr>
                  <w:rFonts w:eastAsiaTheme="minorEastAsia"/>
                </w:rPr>
                <w:t>1681</w:t>
              </w:r>
            </w:ins>
          </w:p>
        </w:tc>
        <w:tc>
          <w:tcPr>
            <w:tcW w:w="1980" w:type="dxa"/>
            <w:vAlign w:val="center"/>
            <w:tcPrChange w:id="1187" w:author="Kronsberg, Shari" w:date="2021-04-27T17:09:00Z">
              <w:tcPr>
                <w:tcW w:w="1980" w:type="dxa"/>
                <w:vAlign w:val="center"/>
              </w:tcPr>
            </w:tcPrChange>
          </w:tcPr>
          <w:p w14:paraId="264ABC57" w14:textId="2BB24242" w:rsidR="007F1B66" w:rsidRPr="00B968C7" w:rsidRDefault="007F1B66" w:rsidP="00DC7C25">
            <w:pPr>
              <w:pStyle w:val="NoSpacing"/>
            </w:pPr>
            <w:r w:rsidRPr="00B968C7">
              <w:rPr>
                <w:rFonts w:eastAsiaTheme="minorEastAsia"/>
              </w:rPr>
              <w:t>0.083353</w:t>
            </w:r>
          </w:p>
        </w:tc>
        <w:tc>
          <w:tcPr>
            <w:tcW w:w="1080" w:type="dxa"/>
            <w:vAlign w:val="center"/>
            <w:tcPrChange w:id="1188" w:author="Kronsberg, Shari" w:date="2021-04-27T17:09:00Z">
              <w:tcPr>
                <w:tcW w:w="1080" w:type="dxa"/>
                <w:vAlign w:val="center"/>
              </w:tcPr>
            </w:tcPrChange>
          </w:tcPr>
          <w:p w14:paraId="1C282375" w14:textId="77777777" w:rsidR="007F1B66" w:rsidRPr="00B968C7" w:rsidRDefault="007F1B66" w:rsidP="00DC7C25">
            <w:pPr>
              <w:pStyle w:val="NoSpacing"/>
            </w:pPr>
            <w:r w:rsidRPr="00B968C7">
              <w:t>0.0006</w:t>
            </w:r>
          </w:p>
        </w:tc>
      </w:tr>
      <w:tr w:rsidR="007F1B66" w:rsidRPr="00B968C7" w14:paraId="2119EBCE" w14:textId="77777777" w:rsidTr="007F1B66">
        <w:trPr>
          <w:trHeight w:val="288"/>
          <w:trPrChange w:id="1189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190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5074C8E0" w14:textId="78C3D3AF" w:rsidR="007F1B66" w:rsidRDefault="007F1B66" w:rsidP="00DC7C25">
            <w:pPr>
              <w:pStyle w:val="NoSpacing"/>
              <w:rPr>
                <w:iCs/>
              </w:rPr>
            </w:pPr>
            <w:r>
              <w:rPr>
                <w:iCs/>
              </w:rPr>
              <w:t>Race (versus white)</w:t>
            </w:r>
          </w:p>
        </w:tc>
        <w:tc>
          <w:tcPr>
            <w:tcW w:w="1980" w:type="dxa"/>
            <w:tcPrChange w:id="1191" w:author="Kronsberg, Shari" w:date="2021-04-27T17:09:00Z">
              <w:tcPr>
                <w:tcW w:w="1980" w:type="dxa"/>
              </w:tcPr>
            </w:tcPrChange>
          </w:tcPr>
          <w:p w14:paraId="0D5F0C25" w14:textId="10C6D233" w:rsidR="007F1B66" w:rsidRPr="00514618" w:rsidRDefault="0079103D">
            <w:pPr>
              <w:pStyle w:val="NoSpacing"/>
              <w:jc w:val="center"/>
              <w:rPr>
                <w:ins w:id="1192" w:author="Kronsberg, Shari" w:date="2021-04-27T17:09:00Z"/>
              </w:rPr>
              <w:pPrChange w:id="1193" w:author="Kronsberg, Shari" w:date="2021-04-27T21:11:00Z">
                <w:pPr>
                  <w:pStyle w:val="NoSpacing"/>
                </w:pPr>
              </w:pPrChange>
            </w:pPr>
            <w:ins w:id="1194" w:author="Kronsberg, Shari" w:date="2021-04-27T21:12:00Z">
              <w:r>
                <w:t>1352</w:t>
              </w:r>
            </w:ins>
          </w:p>
        </w:tc>
        <w:tc>
          <w:tcPr>
            <w:tcW w:w="1980" w:type="dxa"/>
            <w:vAlign w:val="center"/>
            <w:tcPrChange w:id="1195" w:author="Kronsberg, Shari" w:date="2021-04-27T17:09:00Z">
              <w:tcPr>
                <w:tcW w:w="1980" w:type="dxa"/>
                <w:vAlign w:val="center"/>
              </w:tcPr>
            </w:tcPrChange>
          </w:tcPr>
          <w:p w14:paraId="2B4B1863" w14:textId="6359F6D4" w:rsidR="007F1B66" w:rsidRPr="00514618" w:rsidRDefault="007F1B66" w:rsidP="00DC7C25">
            <w:pPr>
              <w:pStyle w:val="NoSpacing"/>
            </w:pPr>
          </w:p>
        </w:tc>
        <w:tc>
          <w:tcPr>
            <w:tcW w:w="1260" w:type="dxa"/>
            <w:vAlign w:val="center"/>
            <w:tcPrChange w:id="1196" w:author="Kronsberg, Shari" w:date="2021-04-27T17:09:00Z">
              <w:tcPr>
                <w:tcW w:w="1260" w:type="dxa"/>
                <w:vAlign w:val="center"/>
              </w:tcPr>
            </w:tcPrChange>
          </w:tcPr>
          <w:p w14:paraId="7AF34DBA" w14:textId="2843C6AA" w:rsidR="007F1B66" w:rsidRDefault="007F1B66" w:rsidP="00DC7C25">
            <w:pPr>
              <w:pStyle w:val="NoSpacing"/>
            </w:pPr>
            <w:ins w:id="1197" w:author="Kronsberg, Shari" w:date="2021-04-10T11:37:00Z">
              <w:r>
                <w:t>&lt;0.0001</w:t>
              </w:r>
            </w:ins>
          </w:p>
        </w:tc>
        <w:tc>
          <w:tcPr>
            <w:tcW w:w="1980" w:type="dxa"/>
            <w:tcPrChange w:id="1198" w:author="Kronsberg, Shari" w:date="2021-04-27T17:09:00Z">
              <w:tcPr>
                <w:tcW w:w="1980" w:type="dxa"/>
              </w:tcPr>
            </w:tcPrChange>
          </w:tcPr>
          <w:p w14:paraId="77B1570D" w14:textId="07653E85" w:rsidR="007F1B66" w:rsidRPr="00B968C7" w:rsidRDefault="00036402">
            <w:pPr>
              <w:pStyle w:val="NoSpacing"/>
              <w:jc w:val="center"/>
              <w:rPr>
                <w:ins w:id="1199" w:author="Kronsberg, Shari" w:date="2021-04-27T17:09:00Z"/>
              </w:rPr>
              <w:pPrChange w:id="1200" w:author="Kronsberg, Shari" w:date="2021-04-29T12:40:00Z">
                <w:pPr>
                  <w:pStyle w:val="NoSpacing"/>
                </w:pPr>
              </w:pPrChange>
            </w:pPr>
            <w:ins w:id="1201" w:author="Kronsberg, Shari" w:date="2021-04-29T12:40:00Z">
              <w:r>
                <w:t>1651</w:t>
              </w:r>
            </w:ins>
          </w:p>
        </w:tc>
        <w:tc>
          <w:tcPr>
            <w:tcW w:w="1980" w:type="dxa"/>
            <w:vAlign w:val="center"/>
            <w:tcPrChange w:id="1202" w:author="Kronsberg, Shari" w:date="2021-04-27T17:09:00Z">
              <w:tcPr>
                <w:tcW w:w="1980" w:type="dxa"/>
                <w:vAlign w:val="center"/>
              </w:tcPr>
            </w:tcPrChange>
          </w:tcPr>
          <w:p w14:paraId="62F9C883" w14:textId="785533CE" w:rsidR="007F1B66" w:rsidRPr="00B968C7" w:rsidRDefault="007F1B66" w:rsidP="00DC7C25">
            <w:pPr>
              <w:pStyle w:val="NoSpacing"/>
            </w:pPr>
          </w:p>
        </w:tc>
        <w:tc>
          <w:tcPr>
            <w:tcW w:w="1080" w:type="dxa"/>
            <w:vAlign w:val="center"/>
            <w:tcPrChange w:id="1203" w:author="Kronsberg, Shari" w:date="2021-04-27T17:09:00Z">
              <w:tcPr>
                <w:tcW w:w="1080" w:type="dxa"/>
                <w:vAlign w:val="center"/>
              </w:tcPr>
            </w:tcPrChange>
          </w:tcPr>
          <w:p w14:paraId="238E31D1" w14:textId="4921B195" w:rsidR="007F1B66" w:rsidRPr="00B968C7" w:rsidRDefault="007F1B66" w:rsidP="00DC7C25">
            <w:pPr>
              <w:pStyle w:val="NoSpacing"/>
            </w:pPr>
            <w:ins w:id="1204" w:author="Kronsberg, Shari" w:date="2020-12-17T11:22:00Z">
              <w:r>
                <w:t>0.0</w:t>
              </w:r>
            </w:ins>
            <w:ins w:id="1205" w:author="Kronsberg, Shari" w:date="2021-04-10T11:39:00Z">
              <w:r>
                <w:t>606</w:t>
              </w:r>
            </w:ins>
          </w:p>
        </w:tc>
      </w:tr>
      <w:tr w:rsidR="007F1B66" w:rsidRPr="00B968C7" w14:paraId="4249B8BD" w14:textId="77777777" w:rsidTr="007F1B66">
        <w:trPr>
          <w:trHeight w:val="288"/>
          <w:trPrChange w:id="1206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207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7A77FF3F" w14:textId="5CDF6FC4" w:rsidR="007F1B66" w:rsidRDefault="007F1B66" w:rsidP="00DC7C25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     Black</w:t>
            </w:r>
          </w:p>
        </w:tc>
        <w:tc>
          <w:tcPr>
            <w:tcW w:w="1980" w:type="dxa"/>
            <w:tcPrChange w:id="1208" w:author="Kronsberg, Shari" w:date="2021-04-27T17:09:00Z">
              <w:tcPr>
                <w:tcW w:w="1980" w:type="dxa"/>
              </w:tcPr>
            </w:tcPrChange>
          </w:tcPr>
          <w:p w14:paraId="44982585" w14:textId="77777777" w:rsidR="007F1B66" w:rsidRPr="00514618" w:rsidRDefault="007F1B66">
            <w:pPr>
              <w:pStyle w:val="NoSpacing"/>
              <w:jc w:val="center"/>
              <w:rPr>
                <w:ins w:id="1209" w:author="Kronsberg, Shari" w:date="2021-04-27T17:09:00Z"/>
                <w:rFonts w:eastAsiaTheme="minorEastAsia"/>
              </w:rPr>
              <w:pPrChange w:id="1210" w:author="Kronsberg, Shari" w:date="2021-04-27T21:11:00Z">
                <w:pPr>
                  <w:pStyle w:val="NoSpacing"/>
                </w:pPr>
              </w:pPrChange>
            </w:pPr>
          </w:p>
        </w:tc>
        <w:tc>
          <w:tcPr>
            <w:tcW w:w="1980" w:type="dxa"/>
            <w:vAlign w:val="center"/>
            <w:tcPrChange w:id="1211" w:author="Kronsberg, Shari" w:date="2021-04-27T17:09:00Z">
              <w:tcPr>
                <w:tcW w:w="1980" w:type="dxa"/>
                <w:vAlign w:val="center"/>
              </w:tcPr>
            </w:tcPrChange>
          </w:tcPr>
          <w:p w14:paraId="688803AD" w14:textId="126194DA" w:rsidR="007F1B66" w:rsidRPr="00514618" w:rsidRDefault="007F1B66" w:rsidP="00DC7C25">
            <w:pPr>
              <w:pStyle w:val="NoSpacing"/>
            </w:pPr>
            <w:r w:rsidRPr="00514618">
              <w:rPr>
                <w:rFonts w:eastAsiaTheme="minorEastAsia"/>
              </w:rPr>
              <w:t>0.0</w:t>
            </w:r>
            <w:ins w:id="1212" w:author="Kronsberg, Shari" w:date="2021-04-10T11:39:00Z">
              <w:r>
                <w:rPr>
                  <w:rFonts w:eastAsiaTheme="minorEastAsia"/>
                </w:rPr>
                <w:t>50520</w:t>
              </w:r>
            </w:ins>
            <w:del w:id="1213" w:author="Kronsberg, Shari" w:date="2021-04-10T11:39:00Z">
              <w:r w:rsidRPr="00514618" w:rsidDel="00811673">
                <w:rPr>
                  <w:rFonts w:eastAsiaTheme="minorEastAsia"/>
                </w:rPr>
                <w:delText>51683</w:delText>
              </w:r>
            </w:del>
          </w:p>
        </w:tc>
        <w:tc>
          <w:tcPr>
            <w:tcW w:w="1260" w:type="dxa"/>
            <w:vAlign w:val="center"/>
            <w:tcPrChange w:id="1214" w:author="Kronsberg, Shari" w:date="2021-04-27T17:09:00Z">
              <w:tcPr>
                <w:tcW w:w="1260" w:type="dxa"/>
                <w:vAlign w:val="center"/>
              </w:tcPr>
            </w:tcPrChange>
          </w:tcPr>
          <w:p w14:paraId="4502045A" w14:textId="34BCB85B" w:rsidR="007F1B66" w:rsidRDefault="007F1B66" w:rsidP="00DC7C25">
            <w:pPr>
              <w:pStyle w:val="NoSpacing"/>
            </w:pPr>
            <w:ins w:id="1215" w:author="Kronsberg, Shari" w:date="2020-12-17T10:38:00Z">
              <w:r>
                <w:t>0.0</w:t>
              </w:r>
            </w:ins>
            <w:ins w:id="1216" w:author="Kronsberg, Shari" w:date="2021-04-10T11:38:00Z">
              <w:r>
                <w:t>613</w:t>
              </w:r>
            </w:ins>
          </w:p>
        </w:tc>
        <w:tc>
          <w:tcPr>
            <w:tcW w:w="1980" w:type="dxa"/>
            <w:tcPrChange w:id="1217" w:author="Kronsberg, Shari" w:date="2021-04-27T17:09:00Z">
              <w:tcPr>
                <w:tcW w:w="1980" w:type="dxa"/>
              </w:tcPr>
            </w:tcPrChange>
          </w:tcPr>
          <w:p w14:paraId="74E93289" w14:textId="77777777" w:rsidR="007F1B66" w:rsidRDefault="007F1B66">
            <w:pPr>
              <w:pStyle w:val="NoSpacing"/>
              <w:jc w:val="center"/>
              <w:rPr>
                <w:ins w:id="1218" w:author="Kronsberg, Shari" w:date="2021-04-27T17:09:00Z"/>
              </w:rPr>
              <w:pPrChange w:id="1219" w:author="Kronsberg, Shari" w:date="2021-04-29T12:40:00Z">
                <w:pPr>
                  <w:pStyle w:val="NoSpacing"/>
                </w:pPr>
              </w:pPrChange>
            </w:pPr>
          </w:p>
        </w:tc>
        <w:tc>
          <w:tcPr>
            <w:tcW w:w="1980" w:type="dxa"/>
            <w:vAlign w:val="center"/>
            <w:tcPrChange w:id="1220" w:author="Kronsberg, Shari" w:date="2021-04-27T17:09:00Z">
              <w:tcPr>
                <w:tcW w:w="1980" w:type="dxa"/>
                <w:vAlign w:val="center"/>
              </w:tcPr>
            </w:tcPrChange>
          </w:tcPr>
          <w:p w14:paraId="796DB7E0" w14:textId="6965793E" w:rsidR="007F1B66" w:rsidRPr="00B968C7" w:rsidRDefault="007F1B66" w:rsidP="00DC7C25">
            <w:pPr>
              <w:pStyle w:val="NoSpacing"/>
            </w:pPr>
            <w:ins w:id="1221" w:author="Kronsberg, Shari" w:date="2020-12-17T11:22:00Z">
              <w:r>
                <w:t>-0.</w:t>
              </w:r>
            </w:ins>
            <w:ins w:id="1222" w:author="Kronsberg, Shari" w:date="2020-12-21T09:23:00Z">
              <w:r>
                <w:t>0</w:t>
              </w:r>
            </w:ins>
            <w:ins w:id="1223" w:author="Kronsberg, Shari" w:date="2020-12-17T11:22:00Z">
              <w:r>
                <w:t>5</w:t>
              </w:r>
            </w:ins>
            <w:ins w:id="1224" w:author="Kronsberg, Shari" w:date="2021-04-10T11:39:00Z">
              <w:r>
                <w:t>6623</w:t>
              </w:r>
            </w:ins>
          </w:p>
        </w:tc>
        <w:tc>
          <w:tcPr>
            <w:tcW w:w="1080" w:type="dxa"/>
            <w:vAlign w:val="center"/>
            <w:tcPrChange w:id="1225" w:author="Kronsberg, Shari" w:date="2021-04-27T17:09:00Z">
              <w:tcPr>
                <w:tcW w:w="1080" w:type="dxa"/>
                <w:vAlign w:val="center"/>
              </w:tcPr>
            </w:tcPrChange>
          </w:tcPr>
          <w:p w14:paraId="0133FBA6" w14:textId="16B95AD4" w:rsidR="007F1B66" w:rsidRPr="00B968C7" w:rsidRDefault="007F1B66" w:rsidP="00DC7C25">
            <w:pPr>
              <w:pStyle w:val="NoSpacing"/>
            </w:pPr>
            <w:ins w:id="1226" w:author="Kronsberg, Shari" w:date="2020-12-17T11:22:00Z">
              <w:r>
                <w:t>0.0</w:t>
              </w:r>
            </w:ins>
            <w:ins w:id="1227" w:author="Kronsberg, Shari" w:date="2021-04-10T11:40:00Z">
              <w:r>
                <w:t>215</w:t>
              </w:r>
            </w:ins>
          </w:p>
        </w:tc>
      </w:tr>
      <w:tr w:rsidR="007F1B66" w:rsidRPr="00B968C7" w14:paraId="2E7B7047" w14:textId="77777777" w:rsidTr="007F1B66">
        <w:trPr>
          <w:trHeight w:val="288"/>
          <w:trPrChange w:id="1228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229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214115A9" w14:textId="3C3A7075" w:rsidR="007F1B66" w:rsidRPr="00FF2D1E" w:rsidRDefault="007F1B66" w:rsidP="00DC7C25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     Other</w:t>
            </w:r>
          </w:p>
        </w:tc>
        <w:tc>
          <w:tcPr>
            <w:tcW w:w="1980" w:type="dxa"/>
            <w:tcPrChange w:id="1230" w:author="Kronsberg, Shari" w:date="2021-04-27T17:09:00Z">
              <w:tcPr>
                <w:tcW w:w="1980" w:type="dxa"/>
              </w:tcPr>
            </w:tcPrChange>
          </w:tcPr>
          <w:p w14:paraId="1BA879C5" w14:textId="77777777" w:rsidR="007F1B66" w:rsidRPr="00514618" w:rsidRDefault="007F1B66">
            <w:pPr>
              <w:pStyle w:val="NoSpacing"/>
              <w:jc w:val="center"/>
              <w:rPr>
                <w:ins w:id="1231" w:author="Kronsberg, Shari" w:date="2021-04-27T17:09:00Z"/>
                <w:rFonts w:eastAsiaTheme="minorEastAsia"/>
              </w:rPr>
              <w:pPrChange w:id="1232" w:author="Kronsberg, Shari" w:date="2021-04-27T21:11:00Z">
                <w:pPr>
                  <w:pStyle w:val="NoSpacing"/>
                </w:pPr>
              </w:pPrChange>
            </w:pPr>
          </w:p>
        </w:tc>
        <w:tc>
          <w:tcPr>
            <w:tcW w:w="1980" w:type="dxa"/>
            <w:vAlign w:val="center"/>
            <w:tcPrChange w:id="1233" w:author="Kronsberg, Shari" w:date="2021-04-27T17:09:00Z">
              <w:tcPr>
                <w:tcW w:w="1980" w:type="dxa"/>
                <w:vAlign w:val="center"/>
              </w:tcPr>
            </w:tcPrChange>
          </w:tcPr>
          <w:p w14:paraId="58E8C205" w14:textId="1BE42D3F" w:rsidR="007F1B66" w:rsidRPr="00514618" w:rsidRDefault="007F1B66" w:rsidP="00DC7C25">
            <w:pPr>
              <w:pStyle w:val="NoSpacing"/>
            </w:pPr>
            <w:r w:rsidRPr="00514618">
              <w:rPr>
                <w:rFonts w:eastAsiaTheme="minorEastAsia"/>
              </w:rPr>
              <w:t>-0.017</w:t>
            </w:r>
            <w:ins w:id="1234" w:author="Kronsberg, Shari" w:date="2021-04-10T11:39:00Z">
              <w:r>
                <w:rPr>
                  <w:rFonts w:eastAsiaTheme="minorEastAsia"/>
                </w:rPr>
                <w:t>880</w:t>
              </w:r>
            </w:ins>
            <w:del w:id="1235" w:author="Kronsberg, Shari" w:date="2021-04-10T11:39:00Z">
              <w:r w:rsidRPr="00514618" w:rsidDel="00811673">
                <w:rPr>
                  <w:rFonts w:eastAsiaTheme="minorEastAsia"/>
                </w:rPr>
                <w:delText>351</w:delText>
              </w:r>
            </w:del>
          </w:p>
        </w:tc>
        <w:tc>
          <w:tcPr>
            <w:tcW w:w="1260" w:type="dxa"/>
            <w:vAlign w:val="center"/>
            <w:tcPrChange w:id="1236" w:author="Kronsberg, Shari" w:date="2021-04-27T17:09:00Z">
              <w:tcPr>
                <w:tcW w:w="1260" w:type="dxa"/>
                <w:vAlign w:val="center"/>
              </w:tcPr>
            </w:tcPrChange>
          </w:tcPr>
          <w:p w14:paraId="74681A8C" w14:textId="02329984" w:rsidR="007F1B66" w:rsidRPr="00FF2D1E" w:rsidRDefault="007F1B66" w:rsidP="00DC7C25">
            <w:pPr>
              <w:pStyle w:val="NoSpacing"/>
            </w:pPr>
            <w:ins w:id="1237" w:author="Kronsberg, Shari" w:date="2020-12-17T10:38:00Z">
              <w:r>
                <w:t>0.5</w:t>
              </w:r>
            </w:ins>
            <w:ins w:id="1238" w:author="Kronsberg, Shari" w:date="2021-04-10T11:38:00Z">
              <w:r>
                <w:t>007</w:t>
              </w:r>
            </w:ins>
          </w:p>
        </w:tc>
        <w:tc>
          <w:tcPr>
            <w:tcW w:w="1980" w:type="dxa"/>
            <w:tcPrChange w:id="1239" w:author="Kronsberg, Shari" w:date="2021-04-27T17:09:00Z">
              <w:tcPr>
                <w:tcW w:w="1980" w:type="dxa"/>
              </w:tcPr>
            </w:tcPrChange>
          </w:tcPr>
          <w:p w14:paraId="32611B4F" w14:textId="77777777" w:rsidR="007F1B66" w:rsidRDefault="007F1B66">
            <w:pPr>
              <w:pStyle w:val="NoSpacing"/>
              <w:jc w:val="center"/>
              <w:rPr>
                <w:ins w:id="1240" w:author="Kronsberg, Shari" w:date="2021-04-27T17:09:00Z"/>
              </w:rPr>
              <w:pPrChange w:id="1241" w:author="Kronsberg, Shari" w:date="2021-04-29T12:40:00Z">
                <w:pPr>
                  <w:pStyle w:val="NoSpacing"/>
                </w:pPr>
              </w:pPrChange>
            </w:pPr>
          </w:p>
        </w:tc>
        <w:tc>
          <w:tcPr>
            <w:tcW w:w="1980" w:type="dxa"/>
            <w:vAlign w:val="center"/>
            <w:tcPrChange w:id="1242" w:author="Kronsberg, Shari" w:date="2021-04-27T17:09:00Z">
              <w:tcPr>
                <w:tcW w:w="1980" w:type="dxa"/>
                <w:vAlign w:val="center"/>
              </w:tcPr>
            </w:tcPrChange>
          </w:tcPr>
          <w:p w14:paraId="58CF59CE" w14:textId="3144AB01" w:rsidR="007F1B66" w:rsidRPr="00B968C7" w:rsidRDefault="007F1B66" w:rsidP="00DC7C25">
            <w:pPr>
              <w:pStyle w:val="NoSpacing"/>
            </w:pPr>
            <w:ins w:id="1243" w:author="Kronsberg, Shari" w:date="2020-12-17T11:22:00Z">
              <w:r>
                <w:t>-0.01</w:t>
              </w:r>
            </w:ins>
            <w:ins w:id="1244" w:author="Kronsberg, Shari" w:date="2021-04-10T11:39:00Z">
              <w:r>
                <w:t>6148</w:t>
              </w:r>
            </w:ins>
          </w:p>
        </w:tc>
        <w:tc>
          <w:tcPr>
            <w:tcW w:w="1080" w:type="dxa"/>
            <w:vAlign w:val="center"/>
            <w:tcPrChange w:id="1245" w:author="Kronsberg, Shari" w:date="2021-04-27T17:09:00Z">
              <w:tcPr>
                <w:tcW w:w="1080" w:type="dxa"/>
                <w:vAlign w:val="center"/>
              </w:tcPr>
            </w:tcPrChange>
          </w:tcPr>
          <w:p w14:paraId="25B511DF" w14:textId="6C4C195B" w:rsidR="007F1B66" w:rsidRPr="00B968C7" w:rsidRDefault="007F1B66" w:rsidP="00DC7C25">
            <w:pPr>
              <w:pStyle w:val="NoSpacing"/>
            </w:pPr>
            <w:ins w:id="1246" w:author="Kronsberg, Shari" w:date="2020-12-17T11:22:00Z">
              <w:r>
                <w:t>0.</w:t>
              </w:r>
            </w:ins>
            <w:ins w:id="1247" w:author="Kronsberg, Shari" w:date="2021-04-10T11:40:00Z">
              <w:r>
                <w:t>5118</w:t>
              </w:r>
            </w:ins>
          </w:p>
        </w:tc>
      </w:tr>
      <w:tr w:rsidR="007F1B66" w:rsidRPr="00B968C7" w14:paraId="5053EAEE" w14:textId="77777777" w:rsidTr="007F1B66">
        <w:trPr>
          <w:trHeight w:val="288"/>
          <w:ins w:id="1248" w:author="Kronsberg, Shari" w:date="2021-04-16T09:03:00Z"/>
          <w:trPrChange w:id="1249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250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1B88BAA1" w14:textId="0B674948" w:rsidR="007F1B66" w:rsidRPr="004A1674" w:rsidRDefault="007F1B66" w:rsidP="004A1674">
            <w:pPr>
              <w:pStyle w:val="NoSpacing"/>
              <w:rPr>
                <w:ins w:id="1251" w:author="Kronsberg, Shari" w:date="2021-04-16T09:03:00Z"/>
                <w:iCs/>
                <w:u w:val="single"/>
              </w:rPr>
            </w:pPr>
            <w:commentRangeStart w:id="1252"/>
            <w:ins w:id="1253" w:author="Kronsberg, Shari" w:date="2021-04-16T09:04:00Z">
              <w:r>
                <w:rPr>
                  <w:iCs/>
                </w:rPr>
                <w:t>Race (versu</w:t>
              </w:r>
            </w:ins>
            <w:ins w:id="1254" w:author="Kronsberg, Shari" w:date="2021-05-11T17:00:00Z">
              <w:r w:rsidR="00D92619">
                <w:rPr>
                  <w:iCs/>
                </w:rPr>
                <w:t xml:space="preserve">s </w:t>
              </w:r>
            </w:ins>
            <w:bookmarkStart w:id="1255" w:name="_GoBack"/>
            <w:bookmarkEnd w:id="1255"/>
            <w:ins w:id="1256" w:author="Kronsberg, Shari" w:date="2021-04-16T09:04:00Z">
              <w:r>
                <w:rPr>
                  <w:iCs/>
                </w:rPr>
                <w:t>white)</w:t>
              </w:r>
            </w:ins>
            <w:commentRangeEnd w:id="1252"/>
            <w:ins w:id="1257" w:author="Kronsberg, Shari" w:date="2021-04-27T08:22:00Z">
              <w:r>
                <w:rPr>
                  <w:rStyle w:val="CommentReference"/>
                  <w:rFonts w:asciiTheme="minorHAnsi" w:eastAsiaTheme="minorHAnsi" w:hAnsiTheme="minorHAnsi" w:cstheme="minorBidi"/>
                </w:rPr>
                <w:commentReference w:id="1252"/>
              </w:r>
            </w:ins>
          </w:p>
        </w:tc>
        <w:tc>
          <w:tcPr>
            <w:tcW w:w="1980" w:type="dxa"/>
            <w:tcPrChange w:id="1258" w:author="Kronsberg, Shari" w:date="2021-04-27T17:09:00Z">
              <w:tcPr>
                <w:tcW w:w="1980" w:type="dxa"/>
              </w:tcPr>
            </w:tcPrChange>
          </w:tcPr>
          <w:p w14:paraId="1DDBC925" w14:textId="569316E9" w:rsidR="007F1B66" w:rsidRDefault="0079103D">
            <w:pPr>
              <w:pStyle w:val="NoSpacing"/>
              <w:jc w:val="center"/>
              <w:rPr>
                <w:ins w:id="1259" w:author="Kronsberg, Shari" w:date="2021-04-27T17:09:00Z"/>
                <w:rFonts w:eastAsiaTheme="minorEastAsia"/>
              </w:rPr>
              <w:pPrChange w:id="1260" w:author="Kronsberg, Shari" w:date="2021-04-27T21:11:00Z">
                <w:pPr>
                  <w:pStyle w:val="NoSpacing"/>
                </w:pPr>
              </w:pPrChange>
            </w:pPr>
            <w:ins w:id="1261" w:author="Kronsberg, Shari" w:date="2021-04-27T21:12:00Z">
              <w:r>
                <w:rPr>
                  <w:rFonts w:eastAsiaTheme="minorEastAsia"/>
                </w:rPr>
                <w:t>1352</w:t>
              </w:r>
            </w:ins>
          </w:p>
        </w:tc>
        <w:tc>
          <w:tcPr>
            <w:tcW w:w="1980" w:type="dxa"/>
            <w:vAlign w:val="center"/>
            <w:tcPrChange w:id="1262" w:author="Kronsberg, Shari" w:date="2021-04-27T17:09:00Z">
              <w:tcPr>
                <w:tcW w:w="1980" w:type="dxa"/>
                <w:vAlign w:val="center"/>
              </w:tcPr>
            </w:tcPrChange>
          </w:tcPr>
          <w:p w14:paraId="676C70D4" w14:textId="295430AB" w:rsidR="007F1B66" w:rsidRPr="00514618" w:rsidRDefault="007F1B66" w:rsidP="004A1674">
            <w:pPr>
              <w:pStyle w:val="NoSpacing"/>
              <w:rPr>
                <w:ins w:id="1263" w:author="Kronsberg, Shari" w:date="2021-04-16T09:03:00Z"/>
                <w:rFonts w:eastAsiaTheme="minorEastAsia"/>
              </w:rPr>
            </w:pPr>
            <w:ins w:id="1264" w:author="Kronsberg, Shari" w:date="2021-04-16T09:04:00Z">
              <w:r>
                <w:rPr>
                  <w:rFonts w:eastAsiaTheme="minorEastAsia"/>
                </w:rPr>
                <w:t>0.032402</w:t>
              </w:r>
            </w:ins>
          </w:p>
        </w:tc>
        <w:tc>
          <w:tcPr>
            <w:tcW w:w="1260" w:type="dxa"/>
            <w:vAlign w:val="center"/>
            <w:tcPrChange w:id="1265" w:author="Kronsberg, Shari" w:date="2021-04-27T17:09:00Z">
              <w:tcPr>
                <w:tcW w:w="1260" w:type="dxa"/>
                <w:vAlign w:val="center"/>
              </w:tcPr>
            </w:tcPrChange>
          </w:tcPr>
          <w:p w14:paraId="463153A6" w14:textId="6E42939E" w:rsidR="007F1B66" w:rsidRDefault="007F1B66" w:rsidP="004A1674">
            <w:pPr>
              <w:pStyle w:val="NoSpacing"/>
              <w:rPr>
                <w:ins w:id="1266" w:author="Kronsberg, Shari" w:date="2021-04-16T09:03:00Z"/>
              </w:rPr>
            </w:pPr>
            <w:ins w:id="1267" w:author="Kronsberg, Shari" w:date="2021-04-16T09:04:00Z">
              <w:r>
                <w:t>0.2301</w:t>
              </w:r>
            </w:ins>
          </w:p>
        </w:tc>
        <w:tc>
          <w:tcPr>
            <w:tcW w:w="1980" w:type="dxa"/>
            <w:tcPrChange w:id="1268" w:author="Kronsberg, Shari" w:date="2021-04-27T17:09:00Z">
              <w:tcPr>
                <w:tcW w:w="1980" w:type="dxa"/>
              </w:tcPr>
            </w:tcPrChange>
          </w:tcPr>
          <w:p w14:paraId="7D9DEE62" w14:textId="487F823F" w:rsidR="007F1B66" w:rsidRDefault="00FB2D32">
            <w:pPr>
              <w:pStyle w:val="NoSpacing"/>
              <w:jc w:val="center"/>
              <w:rPr>
                <w:ins w:id="1269" w:author="Kronsberg, Shari" w:date="2021-04-27T17:09:00Z"/>
                <w:rFonts w:eastAsiaTheme="minorEastAsia"/>
              </w:rPr>
              <w:pPrChange w:id="1270" w:author="Kronsberg, Shari" w:date="2021-04-29T12:40:00Z">
                <w:pPr>
                  <w:pStyle w:val="NoSpacing"/>
                </w:pPr>
              </w:pPrChange>
            </w:pPr>
            <w:ins w:id="1271" w:author="Kronsberg, Shari" w:date="2021-04-29T12:40:00Z">
              <w:r>
                <w:rPr>
                  <w:rFonts w:eastAsiaTheme="minorEastAsia"/>
                </w:rPr>
                <w:t>1651</w:t>
              </w:r>
            </w:ins>
          </w:p>
        </w:tc>
        <w:tc>
          <w:tcPr>
            <w:tcW w:w="1980" w:type="dxa"/>
            <w:vAlign w:val="center"/>
            <w:tcPrChange w:id="1272" w:author="Kronsberg, Shari" w:date="2021-04-27T17:09:00Z">
              <w:tcPr>
                <w:tcW w:w="1980" w:type="dxa"/>
                <w:vAlign w:val="center"/>
              </w:tcPr>
            </w:tcPrChange>
          </w:tcPr>
          <w:p w14:paraId="6D62F0F3" w14:textId="52616649" w:rsidR="007F1B66" w:rsidRPr="00B968C7" w:rsidDel="00002FC2" w:rsidRDefault="007F1B66" w:rsidP="004A1674">
            <w:pPr>
              <w:pStyle w:val="NoSpacing"/>
              <w:rPr>
                <w:ins w:id="1273" w:author="Kronsberg, Shari" w:date="2021-04-16T09:03:00Z"/>
                <w:rFonts w:eastAsiaTheme="minorEastAsia"/>
              </w:rPr>
            </w:pPr>
            <w:ins w:id="1274" w:author="Kronsberg, Shari" w:date="2021-04-16T09:04:00Z">
              <w:r>
                <w:rPr>
                  <w:rFonts w:eastAsiaTheme="minorEastAsia"/>
                </w:rPr>
                <w:t>-0.052441</w:t>
              </w:r>
            </w:ins>
          </w:p>
        </w:tc>
        <w:tc>
          <w:tcPr>
            <w:tcW w:w="1080" w:type="dxa"/>
            <w:vAlign w:val="center"/>
            <w:tcPrChange w:id="1275" w:author="Kronsberg, Shari" w:date="2021-04-27T17:09:00Z">
              <w:tcPr>
                <w:tcW w:w="1080" w:type="dxa"/>
                <w:vAlign w:val="center"/>
              </w:tcPr>
            </w:tcPrChange>
          </w:tcPr>
          <w:p w14:paraId="07C29ED4" w14:textId="61214BFC" w:rsidR="007F1B66" w:rsidRPr="00B968C7" w:rsidRDefault="007F1B66" w:rsidP="004A1674">
            <w:pPr>
              <w:pStyle w:val="NoSpacing"/>
              <w:rPr>
                <w:ins w:id="1276" w:author="Kronsberg, Shari" w:date="2021-04-16T09:03:00Z"/>
              </w:rPr>
            </w:pPr>
            <w:ins w:id="1277" w:author="Kronsberg, Shari" w:date="2021-04-16T09:04:00Z">
              <w:r>
                <w:t>0.0331</w:t>
              </w:r>
            </w:ins>
          </w:p>
        </w:tc>
      </w:tr>
      <w:tr w:rsidR="007F1B66" w:rsidRPr="00B968C7" w14:paraId="5318D24A" w14:textId="77777777" w:rsidTr="007F1B66">
        <w:trPr>
          <w:trHeight w:val="288"/>
          <w:trPrChange w:id="1278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279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23DB4C35" w14:textId="0A18AE7F" w:rsidR="007F1B66" w:rsidRPr="00FF2D1E" w:rsidRDefault="007F1B66" w:rsidP="004A1674">
            <w:pPr>
              <w:pStyle w:val="NoSpacing"/>
            </w:pPr>
            <w:r w:rsidRPr="004A1674">
              <w:rPr>
                <w:iCs/>
                <w:u w:val="single"/>
                <w:rPrChange w:id="1280" w:author="Kronsberg, Shari" w:date="2021-04-16T09:02:00Z">
                  <w:rPr>
                    <w:iCs/>
                  </w:rPr>
                </w:rPrChange>
              </w:rPr>
              <w:t>Hispanic</w:t>
            </w:r>
            <w:r>
              <w:rPr>
                <w:iCs/>
              </w:rPr>
              <w:t xml:space="preserve"> ethnicity</w:t>
            </w:r>
          </w:p>
        </w:tc>
        <w:tc>
          <w:tcPr>
            <w:tcW w:w="1980" w:type="dxa"/>
            <w:tcPrChange w:id="1281" w:author="Kronsberg, Shari" w:date="2021-04-27T17:09:00Z">
              <w:tcPr>
                <w:tcW w:w="1980" w:type="dxa"/>
              </w:tcPr>
            </w:tcPrChange>
          </w:tcPr>
          <w:p w14:paraId="534AB0E9" w14:textId="17D191FF" w:rsidR="007F1B66" w:rsidRPr="00514618" w:rsidRDefault="0079103D">
            <w:pPr>
              <w:pStyle w:val="NoSpacing"/>
              <w:jc w:val="center"/>
              <w:rPr>
                <w:ins w:id="1282" w:author="Kronsberg, Shari" w:date="2021-04-27T17:09:00Z"/>
                <w:rFonts w:eastAsiaTheme="minorEastAsia"/>
              </w:rPr>
              <w:pPrChange w:id="1283" w:author="Kronsberg, Shari" w:date="2021-04-27T21:11:00Z">
                <w:pPr>
                  <w:pStyle w:val="NoSpacing"/>
                </w:pPr>
              </w:pPrChange>
            </w:pPr>
            <w:ins w:id="1284" w:author="Kronsberg, Shari" w:date="2021-04-27T21:12:00Z">
              <w:r>
                <w:rPr>
                  <w:rFonts w:eastAsiaTheme="minorEastAsia"/>
                </w:rPr>
                <w:t>1203</w:t>
              </w:r>
            </w:ins>
          </w:p>
        </w:tc>
        <w:tc>
          <w:tcPr>
            <w:tcW w:w="1980" w:type="dxa"/>
            <w:vAlign w:val="center"/>
            <w:tcPrChange w:id="1285" w:author="Kronsberg, Shari" w:date="2021-04-27T17:09:00Z">
              <w:tcPr>
                <w:tcW w:w="1980" w:type="dxa"/>
                <w:vAlign w:val="center"/>
              </w:tcPr>
            </w:tcPrChange>
          </w:tcPr>
          <w:p w14:paraId="2F0744C7" w14:textId="13C04CB0" w:rsidR="007F1B66" w:rsidRPr="00514618" w:rsidRDefault="007F1B66" w:rsidP="004A1674">
            <w:pPr>
              <w:pStyle w:val="NoSpacing"/>
            </w:pPr>
            <w:r w:rsidRPr="00514618">
              <w:rPr>
                <w:rFonts w:eastAsiaTheme="minorEastAsia"/>
              </w:rPr>
              <w:t>0.123911</w:t>
            </w:r>
          </w:p>
        </w:tc>
        <w:tc>
          <w:tcPr>
            <w:tcW w:w="1260" w:type="dxa"/>
            <w:vAlign w:val="center"/>
            <w:tcPrChange w:id="1286" w:author="Kronsberg, Shari" w:date="2021-04-27T17:09:00Z">
              <w:tcPr>
                <w:tcW w:w="1260" w:type="dxa"/>
                <w:vAlign w:val="center"/>
              </w:tcPr>
            </w:tcPrChange>
          </w:tcPr>
          <w:p w14:paraId="44E6509F" w14:textId="6FEAFA00" w:rsidR="007F1B66" w:rsidRDefault="007F1B66" w:rsidP="004A1674">
            <w:pPr>
              <w:pStyle w:val="NoSpacing"/>
            </w:pPr>
            <w:r>
              <w:t>&lt;0.0001</w:t>
            </w:r>
          </w:p>
        </w:tc>
        <w:tc>
          <w:tcPr>
            <w:tcW w:w="1980" w:type="dxa"/>
            <w:tcPrChange w:id="1287" w:author="Kronsberg, Shari" w:date="2021-04-27T17:09:00Z">
              <w:tcPr>
                <w:tcW w:w="1980" w:type="dxa"/>
              </w:tcPr>
            </w:tcPrChange>
          </w:tcPr>
          <w:p w14:paraId="5D00F4F6" w14:textId="712B8FE1" w:rsidR="007F1B66" w:rsidRPr="00B968C7" w:rsidDel="00002FC2" w:rsidRDefault="00FB2D32">
            <w:pPr>
              <w:pStyle w:val="NoSpacing"/>
              <w:jc w:val="center"/>
              <w:rPr>
                <w:ins w:id="1288" w:author="Kronsberg, Shari" w:date="2021-04-27T17:09:00Z"/>
                <w:rFonts w:eastAsiaTheme="minorEastAsia"/>
              </w:rPr>
              <w:pPrChange w:id="1289" w:author="Kronsberg, Shari" w:date="2021-04-29T12:40:00Z">
                <w:pPr>
                  <w:pStyle w:val="NoSpacing"/>
                </w:pPr>
              </w:pPrChange>
            </w:pPr>
            <w:ins w:id="1290" w:author="Kronsberg, Shari" w:date="2021-04-29T12:40:00Z">
              <w:r>
                <w:rPr>
                  <w:rFonts w:eastAsiaTheme="minorEastAsia"/>
                </w:rPr>
                <w:t>1504</w:t>
              </w:r>
            </w:ins>
          </w:p>
        </w:tc>
        <w:tc>
          <w:tcPr>
            <w:tcW w:w="1980" w:type="dxa"/>
            <w:vAlign w:val="center"/>
            <w:tcPrChange w:id="1291" w:author="Kronsberg, Shari" w:date="2021-04-27T17:09:00Z">
              <w:tcPr>
                <w:tcW w:w="1980" w:type="dxa"/>
                <w:vAlign w:val="center"/>
              </w:tcPr>
            </w:tcPrChange>
          </w:tcPr>
          <w:p w14:paraId="52AFC4CB" w14:textId="2ECF2D13" w:rsidR="007F1B66" w:rsidRPr="00B968C7" w:rsidRDefault="007F1B66" w:rsidP="004A1674">
            <w:pPr>
              <w:pStyle w:val="NoSpacing"/>
              <w:rPr>
                <w:rFonts w:eastAsiaTheme="minorEastAsia"/>
              </w:rPr>
            </w:pPr>
            <w:del w:id="1292" w:author="Kronsberg, Shari" w:date="2020-12-17T11:24:00Z">
              <w:r w:rsidRPr="00B968C7" w:rsidDel="00002FC2">
                <w:rPr>
                  <w:rFonts w:eastAsiaTheme="minorEastAsia"/>
                </w:rPr>
                <w:delText>-</w:delText>
              </w:r>
            </w:del>
            <w:r w:rsidRPr="00B968C7">
              <w:rPr>
                <w:rFonts w:eastAsiaTheme="minorEastAsia"/>
              </w:rPr>
              <w:t>0.025428</w:t>
            </w:r>
          </w:p>
        </w:tc>
        <w:tc>
          <w:tcPr>
            <w:tcW w:w="1080" w:type="dxa"/>
            <w:vAlign w:val="center"/>
            <w:tcPrChange w:id="1293" w:author="Kronsberg, Shari" w:date="2021-04-27T17:09:00Z">
              <w:tcPr>
                <w:tcW w:w="1080" w:type="dxa"/>
                <w:vAlign w:val="center"/>
              </w:tcPr>
            </w:tcPrChange>
          </w:tcPr>
          <w:p w14:paraId="3C1D8234" w14:textId="3D9E7E0C" w:rsidR="007F1B66" w:rsidRPr="00B968C7" w:rsidRDefault="007F1B66" w:rsidP="004A1674">
            <w:pPr>
              <w:pStyle w:val="NoSpacing"/>
            </w:pPr>
            <w:r w:rsidRPr="00B968C7">
              <w:t>0.3244</w:t>
            </w:r>
          </w:p>
        </w:tc>
      </w:tr>
      <w:tr w:rsidR="007F1B66" w:rsidRPr="00B968C7" w14:paraId="6D376F11" w14:textId="77777777" w:rsidTr="007F1B66">
        <w:trPr>
          <w:trHeight w:val="288"/>
          <w:trPrChange w:id="1294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295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7A485312" w14:textId="0456721F" w:rsidR="007F1B66" w:rsidRPr="00FF2D1E" w:rsidRDefault="007F1B66" w:rsidP="004A1674">
            <w:pPr>
              <w:pStyle w:val="NoSpacing"/>
            </w:pPr>
            <w:r w:rsidRPr="00FF2D1E">
              <w:t>BMI (kg/m</w:t>
            </w:r>
            <w:r w:rsidRPr="00FF2D1E">
              <w:rPr>
                <w:vertAlign w:val="superscript"/>
              </w:rPr>
              <w:t>2</w:t>
            </w:r>
            <w:r w:rsidRPr="00FF2D1E">
              <w:t>)</w:t>
            </w:r>
          </w:p>
        </w:tc>
        <w:tc>
          <w:tcPr>
            <w:tcW w:w="1980" w:type="dxa"/>
            <w:tcPrChange w:id="1296" w:author="Kronsberg, Shari" w:date="2021-04-27T17:09:00Z">
              <w:tcPr>
                <w:tcW w:w="1980" w:type="dxa"/>
              </w:tcPr>
            </w:tcPrChange>
          </w:tcPr>
          <w:p w14:paraId="6E8FCEE9" w14:textId="4BCAEDE0" w:rsidR="007F1B66" w:rsidRPr="00397C8E" w:rsidRDefault="0079103D">
            <w:pPr>
              <w:pStyle w:val="NoSpacing"/>
              <w:jc w:val="center"/>
              <w:rPr>
                <w:ins w:id="1297" w:author="Kronsberg, Shari" w:date="2021-04-27T17:09:00Z"/>
              </w:rPr>
              <w:pPrChange w:id="1298" w:author="Kronsberg, Shari" w:date="2021-04-27T21:11:00Z">
                <w:pPr>
                  <w:pStyle w:val="NoSpacing"/>
                </w:pPr>
              </w:pPrChange>
            </w:pPr>
            <w:ins w:id="1299" w:author="Kronsberg, Shari" w:date="2021-04-27T21:12:00Z">
              <w:r>
                <w:t>1359</w:t>
              </w:r>
            </w:ins>
          </w:p>
        </w:tc>
        <w:tc>
          <w:tcPr>
            <w:tcW w:w="1980" w:type="dxa"/>
            <w:vAlign w:val="center"/>
            <w:tcPrChange w:id="1300" w:author="Kronsberg, Shari" w:date="2021-04-27T17:09:00Z">
              <w:tcPr>
                <w:tcW w:w="1980" w:type="dxa"/>
                <w:vAlign w:val="center"/>
              </w:tcPr>
            </w:tcPrChange>
          </w:tcPr>
          <w:p w14:paraId="43A7D2D9" w14:textId="7371C497" w:rsidR="007F1B66" w:rsidRPr="00514618" w:rsidRDefault="007F1B66" w:rsidP="004A1674">
            <w:pPr>
              <w:pStyle w:val="NoSpacing"/>
            </w:pPr>
            <w:r w:rsidRPr="00397C8E">
              <w:t>0.025472</w:t>
            </w:r>
          </w:p>
        </w:tc>
        <w:tc>
          <w:tcPr>
            <w:tcW w:w="1260" w:type="dxa"/>
            <w:vAlign w:val="center"/>
            <w:tcPrChange w:id="1301" w:author="Kronsberg, Shari" w:date="2021-04-27T17:09:00Z">
              <w:tcPr>
                <w:tcW w:w="1260" w:type="dxa"/>
                <w:vAlign w:val="center"/>
              </w:tcPr>
            </w:tcPrChange>
          </w:tcPr>
          <w:p w14:paraId="1850ABAC" w14:textId="06010D10" w:rsidR="007F1B66" w:rsidRDefault="007F1B66" w:rsidP="004A1674">
            <w:pPr>
              <w:pStyle w:val="NoSpacing"/>
            </w:pPr>
            <w:r>
              <w:t>0.</w:t>
            </w:r>
            <w:ins w:id="1302" w:author="Kronsberg, Shari" w:date="2020-12-17T10:39:00Z">
              <w:r>
                <w:t>3449</w:t>
              </w:r>
            </w:ins>
            <w:del w:id="1303" w:author="Kronsberg, Shari" w:date="2020-12-17T10:39:00Z">
              <w:r w:rsidDel="008949B5">
                <w:delText>4752</w:delText>
              </w:r>
            </w:del>
          </w:p>
        </w:tc>
        <w:tc>
          <w:tcPr>
            <w:tcW w:w="1980" w:type="dxa"/>
            <w:tcPrChange w:id="1304" w:author="Kronsberg, Shari" w:date="2021-04-27T17:09:00Z">
              <w:tcPr>
                <w:tcW w:w="1980" w:type="dxa"/>
              </w:tcPr>
            </w:tcPrChange>
          </w:tcPr>
          <w:p w14:paraId="26764C4B" w14:textId="29385797" w:rsidR="007F1B66" w:rsidRPr="00B968C7" w:rsidRDefault="00FB2D32">
            <w:pPr>
              <w:pStyle w:val="NoSpacing"/>
              <w:jc w:val="center"/>
              <w:rPr>
                <w:ins w:id="1305" w:author="Kronsberg, Shari" w:date="2021-04-27T17:09:00Z"/>
                <w:rFonts w:eastAsiaTheme="minorEastAsia"/>
              </w:rPr>
              <w:pPrChange w:id="1306" w:author="Kronsberg, Shari" w:date="2021-04-29T12:40:00Z">
                <w:pPr>
                  <w:pStyle w:val="NoSpacing"/>
                </w:pPr>
              </w:pPrChange>
            </w:pPr>
            <w:ins w:id="1307" w:author="Kronsberg, Shari" w:date="2021-04-29T12:40:00Z">
              <w:r>
                <w:rPr>
                  <w:rFonts w:eastAsiaTheme="minorEastAsia"/>
                </w:rPr>
                <w:t>1677</w:t>
              </w:r>
            </w:ins>
          </w:p>
        </w:tc>
        <w:tc>
          <w:tcPr>
            <w:tcW w:w="1980" w:type="dxa"/>
            <w:vAlign w:val="center"/>
            <w:tcPrChange w:id="1308" w:author="Kronsberg, Shari" w:date="2021-04-27T17:09:00Z">
              <w:tcPr>
                <w:tcW w:w="1980" w:type="dxa"/>
                <w:vAlign w:val="center"/>
              </w:tcPr>
            </w:tcPrChange>
          </w:tcPr>
          <w:p w14:paraId="69D69AFB" w14:textId="08C27104" w:rsidR="007F1B66" w:rsidRPr="00B968C7" w:rsidRDefault="007F1B66" w:rsidP="004A1674">
            <w:pPr>
              <w:pStyle w:val="NoSpacing"/>
              <w:rPr>
                <w:rFonts w:eastAsiaTheme="minorEastAsia"/>
              </w:rPr>
            </w:pPr>
            <w:r w:rsidRPr="00B968C7">
              <w:rPr>
                <w:rFonts w:eastAsiaTheme="minorEastAsia"/>
              </w:rPr>
              <w:t>0.045630</w:t>
            </w:r>
          </w:p>
        </w:tc>
        <w:tc>
          <w:tcPr>
            <w:tcW w:w="1080" w:type="dxa"/>
            <w:vAlign w:val="center"/>
            <w:tcPrChange w:id="1309" w:author="Kronsberg, Shari" w:date="2021-04-27T17:09:00Z">
              <w:tcPr>
                <w:tcW w:w="1080" w:type="dxa"/>
                <w:vAlign w:val="center"/>
              </w:tcPr>
            </w:tcPrChange>
          </w:tcPr>
          <w:p w14:paraId="6904838C" w14:textId="06FAF09E" w:rsidR="007F1B66" w:rsidRPr="00B968C7" w:rsidRDefault="007F1B66" w:rsidP="004A1674">
            <w:pPr>
              <w:pStyle w:val="NoSpacing"/>
            </w:pPr>
            <w:r w:rsidRPr="00B968C7">
              <w:t>0.0617</w:t>
            </w:r>
          </w:p>
        </w:tc>
      </w:tr>
      <w:tr w:rsidR="007F1B66" w:rsidRPr="00B968C7" w14:paraId="47F64308" w14:textId="77777777" w:rsidTr="007F1B66">
        <w:trPr>
          <w:trHeight w:val="288"/>
          <w:trPrChange w:id="1310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311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508F2C95" w14:textId="5F5EB2A8" w:rsidR="007F1B66" w:rsidRPr="00FF2D1E" w:rsidRDefault="007F1B66" w:rsidP="004A1674">
            <w:pPr>
              <w:pStyle w:val="NoSpacing"/>
            </w:pPr>
            <w:r>
              <w:t>C</w:t>
            </w:r>
            <w:del w:id="1312" w:author="Kronsberg, Shari" w:date="2020-12-17T10:40:00Z">
              <w:r w:rsidDel="008949B5">
                <w:delText>urrent c</w:delText>
              </w:r>
            </w:del>
            <w:r>
              <w:t>igarette use</w:t>
            </w:r>
            <w:ins w:id="1313" w:author="Kronsberg, Shari" w:date="2020-12-17T10:40:00Z">
              <w:r>
                <w:t xml:space="preserve"> (versu</w:t>
              </w:r>
            </w:ins>
            <w:ins w:id="1314" w:author="Kronsberg, Shari" w:date="2020-12-17T10:49:00Z">
              <w:r>
                <w:t>s never)</w:t>
              </w:r>
            </w:ins>
          </w:p>
        </w:tc>
        <w:tc>
          <w:tcPr>
            <w:tcW w:w="1980" w:type="dxa"/>
            <w:tcPrChange w:id="1315" w:author="Kronsberg, Shari" w:date="2021-04-27T17:09:00Z">
              <w:tcPr>
                <w:tcW w:w="1980" w:type="dxa"/>
              </w:tcPr>
            </w:tcPrChange>
          </w:tcPr>
          <w:p w14:paraId="43B4DD90" w14:textId="0BDC2D2D" w:rsidR="007F1B66" w:rsidRPr="00514618" w:rsidDel="008949B5" w:rsidRDefault="0079103D">
            <w:pPr>
              <w:pStyle w:val="NoSpacing"/>
              <w:jc w:val="center"/>
              <w:rPr>
                <w:ins w:id="1316" w:author="Kronsberg, Shari" w:date="2021-04-27T17:09:00Z"/>
                <w:rFonts w:eastAsiaTheme="minorEastAsia"/>
              </w:rPr>
              <w:pPrChange w:id="1317" w:author="Kronsberg, Shari" w:date="2021-04-27T21:11:00Z">
                <w:pPr>
                  <w:pStyle w:val="NoSpacing"/>
                </w:pPr>
              </w:pPrChange>
            </w:pPr>
            <w:ins w:id="1318" w:author="Kronsberg, Shari" w:date="2021-04-27T21:12:00Z">
              <w:r>
                <w:rPr>
                  <w:rFonts w:eastAsiaTheme="minorEastAsia"/>
                </w:rPr>
                <w:t>1358</w:t>
              </w:r>
            </w:ins>
          </w:p>
        </w:tc>
        <w:tc>
          <w:tcPr>
            <w:tcW w:w="1980" w:type="dxa"/>
            <w:vAlign w:val="center"/>
            <w:tcPrChange w:id="1319" w:author="Kronsberg, Shari" w:date="2021-04-27T17:09:00Z">
              <w:tcPr>
                <w:tcW w:w="1980" w:type="dxa"/>
                <w:vAlign w:val="center"/>
              </w:tcPr>
            </w:tcPrChange>
          </w:tcPr>
          <w:p w14:paraId="1FAE3356" w14:textId="1E01BCCE" w:rsidR="007F1B66" w:rsidRPr="00514618" w:rsidRDefault="007F1B66" w:rsidP="004A1674">
            <w:pPr>
              <w:pStyle w:val="NoSpacing"/>
            </w:pPr>
            <w:del w:id="1320" w:author="Kronsberg, Shari" w:date="2020-12-17T10:45:00Z">
              <w:r w:rsidRPr="00514618" w:rsidDel="008949B5">
                <w:rPr>
                  <w:rFonts w:eastAsiaTheme="minorEastAsia"/>
                </w:rPr>
                <w:delText>0.10110</w:delText>
              </w:r>
              <w:r w:rsidRPr="00514618" w:rsidDel="00B801FC">
                <w:rPr>
                  <w:rFonts w:eastAsiaTheme="minorEastAsia"/>
                </w:rPr>
                <w:delText>9</w:delText>
              </w:r>
            </w:del>
          </w:p>
        </w:tc>
        <w:tc>
          <w:tcPr>
            <w:tcW w:w="1260" w:type="dxa"/>
            <w:vAlign w:val="center"/>
            <w:tcPrChange w:id="1321" w:author="Kronsberg, Shari" w:date="2021-04-27T17:09:00Z">
              <w:tcPr>
                <w:tcW w:w="1260" w:type="dxa"/>
                <w:vAlign w:val="center"/>
              </w:tcPr>
            </w:tcPrChange>
          </w:tcPr>
          <w:p w14:paraId="78F43099" w14:textId="77777777" w:rsidR="007F1B66" w:rsidRPr="00FF2D1E" w:rsidRDefault="007F1B66" w:rsidP="004A1674">
            <w:pPr>
              <w:pStyle w:val="NoSpacing"/>
            </w:pPr>
            <w:r>
              <w:t>&lt;0.0001</w:t>
            </w:r>
          </w:p>
        </w:tc>
        <w:tc>
          <w:tcPr>
            <w:tcW w:w="1980" w:type="dxa"/>
            <w:tcPrChange w:id="1322" w:author="Kronsberg, Shari" w:date="2021-04-27T17:09:00Z">
              <w:tcPr>
                <w:tcW w:w="1980" w:type="dxa"/>
              </w:tcPr>
            </w:tcPrChange>
          </w:tcPr>
          <w:p w14:paraId="41A896A4" w14:textId="31FE0773" w:rsidR="007F1B66" w:rsidRPr="00B968C7" w:rsidDel="00002FC2" w:rsidRDefault="00FB2D32">
            <w:pPr>
              <w:pStyle w:val="NoSpacing"/>
              <w:jc w:val="center"/>
              <w:rPr>
                <w:ins w:id="1323" w:author="Kronsberg, Shari" w:date="2021-04-27T17:09:00Z"/>
                <w:rFonts w:eastAsiaTheme="minorEastAsia"/>
              </w:rPr>
              <w:pPrChange w:id="1324" w:author="Kronsberg, Shari" w:date="2021-04-29T12:40:00Z">
                <w:pPr>
                  <w:pStyle w:val="NoSpacing"/>
                </w:pPr>
              </w:pPrChange>
            </w:pPr>
            <w:ins w:id="1325" w:author="Kronsberg, Shari" w:date="2021-04-29T12:40:00Z">
              <w:r>
                <w:rPr>
                  <w:rFonts w:eastAsiaTheme="minorEastAsia"/>
                </w:rPr>
                <w:t>1</w:t>
              </w:r>
            </w:ins>
            <w:ins w:id="1326" w:author="Kronsberg, Shari" w:date="2021-04-29T12:41:00Z">
              <w:r>
                <w:rPr>
                  <w:rFonts w:eastAsiaTheme="minorEastAsia"/>
                </w:rPr>
                <w:t>681</w:t>
              </w:r>
            </w:ins>
          </w:p>
        </w:tc>
        <w:tc>
          <w:tcPr>
            <w:tcW w:w="1980" w:type="dxa"/>
            <w:vAlign w:val="center"/>
            <w:tcPrChange w:id="1327" w:author="Kronsberg, Shari" w:date="2021-04-27T17:09:00Z">
              <w:tcPr>
                <w:tcW w:w="1980" w:type="dxa"/>
                <w:vAlign w:val="center"/>
              </w:tcPr>
            </w:tcPrChange>
          </w:tcPr>
          <w:p w14:paraId="4AF94CED" w14:textId="2359A8AC" w:rsidR="007F1B66" w:rsidRPr="00B968C7" w:rsidRDefault="007F1B66" w:rsidP="004A1674">
            <w:pPr>
              <w:pStyle w:val="NoSpacing"/>
            </w:pPr>
            <w:del w:id="1328" w:author="Kronsberg, Shari" w:date="2020-12-17T11:24:00Z">
              <w:r w:rsidRPr="00B968C7" w:rsidDel="00002FC2">
                <w:rPr>
                  <w:rFonts w:eastAsiaTheme="minorEastAsia"/>
                </w:rPr>
                <w:delText>0.100678</w:delText>
              </w:r>
            </w:del>
          </w:p>
        </w:tc>
        <w:tc>
          <w:tcPr>
            <w:tcW w:w="1080" w:type="dxa"/>
            <w:vAlign w:val="center"/>
            <w:tcPrChange w:id="1329" w:author="Kronsberg, Shari" w:date="2021-04-27T17:09:00Z">
              <w:tcPr>
                <w:tcW w:w="1080" w:type="dxa"/>
                <w:vAlign w:val="center"/>
              </w:tcPr>
            </w:tcPrChange>
          </w:tcPr>
          <w:p w14:paraId="5908F6F0" w14:textId="77777777" w:rsidR="007F1B66" w:rsidRPr="00B968C7" w:rsidRDefault="007F1B66" w:rsidP="004A1674">
            <w:pPr>
              <w:pStyle w:val="NoSpacing"/>
            </w:pPr>
            <w:r w:rsidRPr="00B968C7">
              <w:t>&lt;0.0001</w:t>
            </w:r>
          </w:p>
        </w:tc>
      </w:tr>
      <w:tr w:rsidR="007F1B66" w:rsidRPr="00B968C7" w14:paraId="18717E12" w14:textId="77777777" w:rsidTr="007F1B66">
        <w:trPr>
          <w:trHeight w:val="288"/>
          <w:ins w:id="1330" w:author="Kronsberg, Shari" w:date="2020-12-17T10:39:00Z"/>
          <w:trPrChange w:id="1331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332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70F67CA2" w14:textId="2C275B8A" w:rsidR="007F1B66" w:rsidRDefault="007F1B66" w:rsidP="004A1674">
            <w:pPr>
              <w:pStyle w:val="NoSpacing"/>
              <w:rPr>
                <w:ins w:id="1333" w:author="Kronsberg, Shari" w:date="2020-12-17T10:39:00Z"/>
              </w:rPr>
            </w:pPr>
            <w:ins w:id="1334" w:author="Kronsberg, Shari" w:date="2020-12-17T10:49:00Z">
              <w:r>
                <w:t xml:space="preserve">     Current</w:t>
              </w:r>
            </w:ins>
          </w:p>
        </w:tc>
        <w:tc>
          <w:tcPr>
            <w:tcW w:w="1980" w:type="dxa"/>
            <w:tcPrChange w:id="1335" w:author="Kronsberg, Shari" w:date="2021-04-27T17:09:00Z">
              <w:tcPr>
                <w:tcW w:w="1980" w:type="dxa"/>
              </w:tcPr>
            </w:tcPrChange>
          </w:tcPr>
          <w:p w14:paraId="25E806C8" w14:textId="77777777" w:rsidR="007F1B66" w:rsidRDefault="007F1B66">
            <w:pPr>
              <w:pStyle w:val="NoSpacing"/>
              <w:jc w:val="center"/>
              <w:rPr>
                <w:ins w:id="1336" w:author="Kronsberg, Shari" w:date="2021-04-27T17:09:00Z"/>
              </w:rPr>
              <w:pPrChange w:id="1337" w:author="Kronsberg, Shari" w:date="2021-04-27T21:11:00Z">
                <w:pPr>
                  <w:pStyle w:val="NoSpacing"/>
                </w:pPr>
              </w:pPrChange>
            </w:pPr>
          </w:p>
        </w:tc>
        <w:tc>
          <w:tcPr>
            <w:tcW w:w="1980" w:type="dxa"/>
            <w:vAlign w:val="center"/>
            <w:tcPrChange w:id="1338" w:author="Kronsberg, Shari" w:date="2021-04-27T17:09:00Z">
              <w:tcPr>
                <w:tcW w:w="1980" w:type="dxa"/>
                <w:vAlign w:val="center"/>
              </w:tcPr>
            </w:tcPrChange>
          </w:tcPr>
          <w:p w14:paraId="3B18523B" w14:textId="0CA4B608" w:rsidR="007F1B66" w:rsidRPr="00514618" w:rsidRDefault="007F1B66" w:rsidP="004A1674">
            <w:pPr>
              <w:pStyle w:val="NoSpacing"/>
              <w:rPr>
                <w:ins w:id="1339" w:author="Kronsberg, Shari" w:date="2020-12-17T10:39:00Z"/>
                <w:rFonts w:eastAsiaTheme="minorEastAsia"/>
              </w:rPr>
            </w:pPr>
            <w:ins w:id="1340" w:author="Kronsberg, Shari" w:date="2020-12-17T10:49:00Z">
              <w:r>
                <w:t>0.142412</w:t>
              </w:r>
            </w:ins>
          </w:p>
        </w:tc>
        <w:tc>
          <w:tcPr>
            <w:tcW w:w="1260" w:type="dxa"/>
            <w:vAlign w:val="center"/>
            <w:tcPrChange w:id="1341" w:author="Kronsberg, Shari" w:date="2021-04-27T17:09:00Z">
              <w:tcPr>
                <w:tcW w:w="1260" w:type="dxa"/>
                <w:vAlign w:val="center"/>
              </w:tcPr>
            </w:tcPrChange>
          </w:tcPr>
          <w:p w14:paraId="2F17732F" w14:textId="5834FC76" w:rsidR="007F1B66" w:rsidRDefault="007F1B66" w:rsidP="004A1674">
            <w:pPr>
              <w:pStyle w:val="NoSpacing"/>
              <w:rPr>
                <w:ins w:id="1342" w:author="Kronsberg, Shari" w:date="2020-12-17T10:39:00Z"/>
              </w:rPr>
            </w:pPr>
            <w:ins w:id="1343" w:author="Kronsberg, Shari" w:date="2020-12-17T10:58:00Z">
              <w:r>
                <w:t>&lt;0.0001</w:t>
              </w:r>
            </w:ins>
          </w:p>
        </w:tc>
        <w:tc>
          <w:tcPr>
            <w:tcW w:w="1980" w:type="dxa"/>
            <w:tcPrChange w:id="1344" w:author="Kronsberg, Shari" w:date="2021-04-27T17:09:00Z">
              <w:tcPr>
                <w:tcW w:w="1980" w:type="dxa"/>
              </w:tcPr>
            </w:tcPrChange>
          </w:tcPr>
          <w:p w14:paraId="73895ED8" w14:textId="77777777" w:rsidR="007F1B66" w:rsidRDefault="007F1B66">
            <w:pPr>
              <w:pStyle w:val="NoSpacing"/>
              <w:jc w:val="center"/>
              <w:rPr>
                <w:ins w:id="1345" w:author="Kronsberg, Shari" w:date="2021-04-27T17:09:00Z"/>
              </w:rPr>
              <w:pPrChange w:id="1346" w:author="Kronsberg, Shari" w:date="2021-04-29T12:40:00Z">
                <w:pPr>
                  <w:pStyle w:val="NoSpacing"/>
                </w:pPr>
              </w:pPrChange>
            </w:pPr>
          </w:p>
        </w:tc>
        <w:tc>
          <w:tcPr>
            <w:tcW w:w="1980" w:type="dxa"/>
            <w:vAlign w:val="center"/>
            <w:tcPrChange w:id="1347" w:author="Kronsberg, Shari" w:date="2021-04-27T17:09:00Z">
              <w:tcPr>
                <w:tcW w:w="1980" w:type="dxa"/>
                <w:vAlign w:val="center"/>
              </w:tcPr>
            </w:tcPrChange>
          </w:tcPr>
          <w:p w14:paraId="31AA8C12" w14:textId="7BA7E857" w:rsidR="007F1B66" w:rsidRPr="00B968C7" w:rsidRDefault="007F1B66" w:rsidP="004A1674">
            <w:pPr>
              <w:pStyle w:val="NoSpacing"/>
              <w:rPr>
                <w:ins w:id="1348" w:author="Kronsberg, Shari" w:date="2020-12-17T10:39:00Z"/>
                <w:rFonts w:eastAsiaTheme="minorEastAsia"/>
              </w:rPr>
            </w:pPr>
            <w:ins w:id="1349" w:author="Kronsberg, Shari" w:date="2020-12-17T11:27:00Z">
              <w:r>
                <w:t>0.085403</w:t>
              </w:r>
            </w:ins>
          </w:p>
        </w:tc>
        <w:tc>
          <w:tcPr>
            <w:tcW w:w="1080" w:type="dxa"/>
            <w:vAlign w:val="center"/>
            <w:tcPrChange w:id="1350" w:author="Kronsberg, Shari" w:date="2021-04-27T17:09:00Z">
              <w:tcPr>
                <w:tcW w:w="1080" w:type="dxa"/>
                <w:vAlign w:val="center"/>
              </w:tcPr>
            </w:tcPrChange>
          </w:tcPr>
          <w:p w14:paraId="76CC58A4" w14:textId="6788ADC7" w:rsidR="007F1B66" w:rsidRPr="00B968C7" w:rsidRDefault="007F1B66" w:rsidP="004A1674">
            <w:pPr>
              <w:pStyle w:val="NoSpacing"/>
              <w:rPr>
                <w:ins w:id="1351" w:author="Kronsberg, Shari" w:date="2020-12-17T10:39:00Z"/>
              </w:rPr>
            </w:pPr>
            <w:ins w:id="1352" w:author="Kronsberg, Shari" w:date="2020-12-17T11:28:00Z">
              <w:r>
                <w:t>0.0005</w:t>
              </w:r>
            </w:ins>
          </w:p>
        </w:tc>
      </w:tr>
      <w:tr w:rsidR="007F1B66" w:rsidRPr="00B968C7" w14:paraId="5B3489A9" w14:textId="77777777" w:rsidTr="007F1B66">
        <w:trPr>
          <w:trHeight w:val="288"/>
          <w:ins w:id="1353" w:author="Kronsberg, Shari" w:date="2020-12-17T10:39:00Z"/>
          <w:trPrChange w:id="1354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355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538ED283" w14:textId="6BF7DE2F" w:rsidR="007F1B66" w:rsidRDefault="007F1B66" w:rsidP="004A1674">
            <w:pPr>
              <w:pStyle w:val="NoSpacing"/>
              <w:rPr>
                <w:ins w:id="1356" w:author="Kronsberg, Shari" w:date="2020-12-17T10:39:00Z"/>
              </w:rPr>
            </w:pPr>
            <w:ins w:id="1357" w:author="Kronsberg, Shari" w:date="2020-12-17T10:49:00Z">
              <w:r>
                <w:t xml:space="preserve">     </w:t>
              </w:r>
              <w:del w:id="1358" w:author="Rade, Jeffrey" w:date="2020-12-29T09:46:00Z">
                <w:r w:rsidDel="0037578E">
                  <w:delText xml:space="preserve"> </w:delText>
                </w:r>
              </w:del>
            </w:ins>
            <w:ins w:id="1359" w:author="Kronsberg, Shari" w:date="2020-12-17T10:57:00Z">
              <w:r>
                <w:t>Former</w:t>
              </w:r>
            </w:ins>
          </w:p>
        </w:tc>
        <w:tc>
          <w:tcPr>
            <w:tcW w:w="1980" w:type="dxa"/>
            <w:tcPrChange w:id="1360" w:author="Kronsberg, Shari" w:date="2021-04-27T17:09:00Z">
              <w:tcPr>
                <w:tcW w:w="1980" w:type="dxa"/>
              </w:tcPr>
            </w:tcPrChange>
          </w:tcPr>
          <w:p w14:paraId="5C279452" w14:textId="77777777" w:rsidR="007F1B66" w:rsidRDefault="007F1B66">
            <w:pPr>
              <w:pStyle w:val="NoSpacing"/>
              <w:jc w:val="center"/>
              <w:rPr>
                <w:ins w:id="1361" w:author="Kronsberg, Shari" w:date="2021-04-27T17:09:00Z"/>
              </w:rPr>
              <w:pPrChange w:id="1362" w:author="Kronsberg, Shari" w:date="2021-04-27T21:11:00Z">
                <w:pPr>
                  <w:pStyle w:val="NoSpacing"/>
                </w:pPr>
              </w:pPrChange>
            </w:pPr>
          </w:p>
        </w:tc>
        <w:tc>
          <w:tcPr>
            <w:tcW w:w="1980" w:type="dxa"/>
            <w:vAlign w:val="center"/>
            <w:tcPrChange w:id="1363" w:author="Kronsberg, Shari" w:date="2021-04-27T17:09:00Z">
              <w:tcPr>
                <w:tcW w:w="1980" w:type="dxa"/>
                <w:vAlign w:val="center"/>
              </w:tcPr>
            </w:tcPrChange>
          </w:tcPr>
          <w:p w14:paraId="292EBFE3" w14:textId="5158F122" w:rsidR="007F1B66" w:rsidRPr="00514618" w:rsidRDefault="007F1B66" w:rsidP="004A1674">
            <w:pPr>
              <w:pStyle w:val="NoSpacing"/>
              <w:rPr>
                <w:ins w:id="1364" w:author="Kronsberg, Shari" w:date="2020-12-17T10:39:00Z"/>
                <w:rFonts w:eastAsiaTheme="minorEastAsia"/>
              </w:rPr>
            </w:pPr>
            <w:ins w:id="1365" w:author="Kronsberg, Shari" w:date="2020-12-17T10:58:00Z">
              <w:r>
                <w:t>0.030349</w:t>
              </w:r>
            </w:ins>
          </w:p>
        </w:tc>
        <w:tc>
          <w:tcPr>
            <w:tcW w:w="1260" w:type="dxa"/>
            <w:vAlign w:val="center"/>
            <w:tcPrChange w:id="1366" w:author="Kronsberg, Shari" w:date="2021-04-27T17:09:00Z">
              <w:tcPr>
                <w:tcW w:w="1260" w:type="dxa"/>
                <w:vAlign w:val="center"/>
              </w:tcPr>
            </w:tcPrChange>
          </w:tcPr>
          <w:p w14:paraId="01842835" w14:textId="0F9145C5" w:rsidR="007F1B66" w:rsidRDefault="007F1B66" w:rsidP="004A1674">
            <w:pPr>
              <w:pStyle w:val="NoSpacing"/>
              <w:rPr>
                <w:ins w:id="1367" w:author="Kronsberg, Shari" w:date="2020-12-17T10:39:00Z"/>
              </w:rPr>
            </w:pPr>
            <w:ins w:id="1368" w:author="Kronsberg, Shari" w:date="2020-12-17T10:58:00Z">
              <w:r>
                <w:t>0.2558</w:t>
              </w:r>
            </w:ins>
          </w:p>
        </w:tc>
        <w:tc>
          <w:tcPr>
            <w:tcW w:w="1980" w:type="dxa"/>
            <w:tcPrChange w:id="1369" w:author="Kronsberg, Shari" w:date="2021-04-27T17:09:00Z">
              <w:tcPr>
                <w:tcW w:w="1980" w:type="dxa"/>
              </w:tcPr>
            </w:tcPrChange>
          </w:tcPr>
          <w:p w14:paraId="765B7452" w14:textId="77777777" w:rsidR="007F1B66" w:rsidRDefault="007F1B66">
            <w:pPr>
              <w:pStyle w:val="NoSpacing"/>
              <w:jc w:val="center"/>
              <w:rPr>
                <w:ins w:id="1370" w:author="Kronsberg, Shari" w:date="2021-04-27T17:09:00Z"/>
              </w:rPr>
              <w:pPrChange w:id="1371" w:author="Kronsberg, Shari" w:date="2021-04-29T12:40:00Z">
                <w:pPr>
                  <w:pStyle w:val="NoSpacing"/>
                </w:pPr>
              </w:pPrChange>
            </w:pPr>
          </w:p>
        </w:tc>
        <w:tc>
          <w:tcPr>
            <w:tcW w:w="1980" w:type="dxa"/>
            <w:vAlign w:val="center"/>
            <w:tcPrChange w:id="1372" w:author="Kronsberg, Shari" w:date="2021-04-27T17:09:00Z">
              <w:tcPr>
                <w:tcW w:w="1980" w:type="dxa"/>
                <w:vAlign w:val="center"/>
              </w:tcPr>
            </w:tcPrChange>
          </w:tcPr>
          <w:p w14:paraId="46072A55" w14:textId="78086D71" w:rsidR="007F1B66" w:rsidRPr="00B968C7" w:rsidRDefault="007F1B66" w:rsidP="004A1674">
            <w:pPr>
              <w:pStyle w:val="NoSpacing"/>
              <w:rPr>
                <w:ins w:id="1373" w:author="Kronsberg, Shari" w:date="2020-12-17T10:39:00Z"/>
                <w:rFonts w:eastAsiaTheme="minorEastAsia"/>
              </w:rPr>
            </w:pPr>
            <w:ins w:id="1374" w:author="Kronsberg, Shari" w:date="2020-12-17T11:27:00Z">
              <w:r>
                <w:t>0.075534</w:t>
              </w:r>
            </w:ins>
          </w:p>
        </w:tc>
        <w:tc>
          <w:tcPr>
            <w:tcW w:w="1080" w:type="dxa"/>
            <w:vAlign w:val="center"/>
            <w:tcPrChange w:id="1375" w:author="Kronsberg, Shari" w:date="2021-04-27T17:09:00Z">
              <w:tcPr>
                <w:tcW w:w="1080" w:type="dxa"/>
                <w:vAlign w:val="center"/>
              </w:tcPr>
            </w:tcPrChange>
          </w:tcPr>
          <w:p w14:paraId="1BEFD7BF" w14:textId="3F446899" w:rsidR="007F1B66" w:rsidRPr="00B968C7" w:rsidRDefault="007F1B66" w:rsidP="004A1674">
            <w:pPr>
              <w:pStyle w:val="NoSpacing"/>
              <w:rPr>
                <w:ins w:id="1376" w:author="Kronsberg, Shari" w:date="2020-12-17T10:39:00Z"/>
              </w:rPr>
            </w:pPr>
            <w:ins w:id="1377" w:author="Kronsberg, Shari" w:date="2020-12-17T11:28:00Z">
              <w:r>
                <w:t>0.0019</w:t>
              </w:r>
            </w:ins>
          </w:p>
        </w:tc>
      </w:tr>
      <w:tr w:rsidR="007F1B66" w:rsidRPr="00B968C7" w14:paraId="1A5AB92C" w14:textId="77777777" w:rsidTr="007F1B66">
        <w:trPr>
          <w:trHeight w:val="288"/>
          <w:trPrChange w:id="1378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379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4D766EAF" w14:textId="605B7D18" w:rsidR="007F1B66" w:rsidRPr="00FF2D1E" w:rsidRDefault="007F1B66" w:rsidP="004A1674">
            <w:pPr>
              <w:pStyle w:val="NoSpacing"/>
            </w:pPr>
            <w:ins w:id="1380" w:author="Kronsberg, Shari" w:date="2020-12-17T10:59:00Z">
              <w:r>
                <w:t>P</w:t>
              </w:r>
            </w:ins>
            <w:del w:id="1381" w:author="Kronsberg, Shari" w:date="2020-12-17T10:58:00Z">
              <w:r w:rsidDel="005F32CD">
                <w:delText>Current p</w:delText>
              </w:r>
            </w:del>
            <w:r>
              <w:t>ipe use</w:t>
            </w:r>
            <w:ins w:id="1382" w:author="Kronsberg, Shari" w:date="2020-12-17T10:59:00Z">
              <w:r>
                <w:t xml:space="preserve"> (versus never)</w:t>
              </w:r>
            </w:ins>
          </w:p>
        </w:tc>
        <w:tc>
          <w:tcPr>
            <w:tcW w:w="1980" w:type="dxa"/>
            <w:tcPrChange w:id="1383" w:author="Kronsberg, Shari" w:date="2021-04-27T17:09:00Z">
              <w:tcPr>
                <w:tcW w:w="1980" w:type="dxa"/>
              </w:tcPr>
            </w:tcPrChange>
          </w:tcPr>
          <w:p w14:paraId="2DDE3C84" w14:textId="77777777" w:rsidR="007F1B66" w:rsidRPr="00514618" w:rsidDel="005F32CD" w:rsidRDefault="007F1B66">
            <w:pPr>
              <w:pStyle w:val="NoSpacing"/>
              <w:jc w:val="center"/>
              <w:rPr>
                <w:ins w:id="1384" w:author="Kronsberg, Shari" w:date="2021-04-27T17:09:00Z"/>
                <w:rFonts w:eastAsiaTheme="minorEastAsia"/>
              </w:rPr>
              <w:pPrChange w:id="1385" w:author="Kronsberg, Shari" w:date="2021-04-27T21:11:00Z">
                <w:pPr>
                  <w:pStyle w:val="NoSpacing"/>
                </w:pPr>
              </w:pPrChange>
            </w:pPr>
          </w:p>
        </w:tc>
        <w:tc>
          <w:tcPr>
            <w:tcW w:w="1980" w:type="dxa"/>
            <w:vAlign w:val="center"/>
            <w:tcPrChange w:id="1386" w:author="Kronsberg, Shari" w:date="2021-04-27T17:09:00Z">
              <w:tcPr>
                <w:tcW w:w="1980" w:type="dxa"/>
                <w:vAlign w:val="center"/>
              </w:tcPr>
            </w:tcPrChange>
          </w:tcPr>
          <w:p w14:paraId="5381152D" w14:textId="7571E800" w:rsidR="007F1B66" w:rsidRPr="00514618" w:rsidRDefault="007F1B66" w:rsidP="004A1674">
            <w:pPr>
              <w:pStyle w:val="NoSpacing"/>
            </w:pPr>
            <w:del w:id="1387" w:author="Kronsberg, Shari" w:date="2020-12-17T11:01:00Z">
              <w:r w:rsidRPr="00514618" w:rsidDel="005F32CD">
                <w:rPr>
                  <w:rFonts w:eastAsiaTheme="minorEastAsia"/>
                </w:rPr>
                <w:delText>-0.079617</w:delText>
              </w:r>
            </w:del>
          </w:p>
        </w:tc>
        <w:tc>
          <w:tcPr>
            <w:tcW w:w="1260" w:type="dxa"/>
            <w:vAlign w:val="center"/>
            <w:tcPrChange w:id="1388" w:author="Kronsberg, Shari" w:date="2021-04-27T17:09:00Z">
              <w:tcPr>
                <w:tcW w:w="1260" w:type="dxa"/>
                <w:vAlign w:val="center"/>
              </w:tcPr>
            </w:tcPrChange>
          </w:tcPr>
          <w:p w14:paraId="1A1644E1" w14:textId="69D4A870" w:rsidR="007F1B66" w:rsidRPr="00FF2D1E" w:rsidRDefault="007F1B66" w:rsidP="004A1674">
            <w:pPr>
              <w:pStyle w:val="NoSpacing"/>
            </w:pPr>
            <w:r>
              <w:t>0.</w:t>
            </w:r>
            <w:del w:id="1389" w:author="Kronsberg, Shari" w:date="2020-12-17T11:02:00Z">
              <w:r w:rsidDel="005F32CD">
                <w:delText>3886</w:delText>
              </w:r>
            </w:del>
            <w:ins w:id="1390" w:author="Kronsberg, Shari" w:date="2020-12-17T11:02:00Z">
              <w:r>
                <w:t>4407</w:t>
              </w:r>
            </w:ins>
          </w:p>
        </w:tc>
        <w:tc>
          <w:tcPr>
            <w:tcW w:w="1980" w:type="dxa"/>
            <w:tcPrChange w:id="1391" w:author="Kronsberg, Shari" w:date="2021-04-27T17:09:00Z">
              <w:tcPr>
                <w:tcW w:w="1980" w:type="dxa"/>
              </w:tcPr>
            </w:tcPrChange>
          </w:tcPr>
          <w:p w14:paraId="2FA25DF1" w14:textId="77777777" w:rsidR="007F1B66" w:rsidRPr="00B968C7" w:rsidDel="00B145AA" w:rsidRDefault="007F1B66">
            <w:pPr>
              <w:pStyle w:val="NoSpacing"/>
              <w:jc w:val="center"/>
              <w:rPr>
                <w:ins w:id="1392" w:author="Kronsberg, Shari" w:date="2021-04-27T17:09:00Z"/>
                <w:rFonts w:eastAsiaTheme="minorEastAsia"/>
              </w:rPr>
              <w:pPrChange w:id="1393" w:author="Kronsberg, Shari" w:date="2021-04-29T12:40:00Z">
                <w:pPr>
                  <w:pStyle w:val="NoSpacing"/>
                </w:pPr>
              </w:pPrChange>
            </w:pPr>
          </w:p>
        </w:tc>
        <w:tc>
          <w:tcPr>
            <w:tcW w:w="1980" w:type="dxa"/>
            <w:vAlign w:val="center"/>
            <w:tcPrChange w:id="1394" w:author="Kronsberg, Shari" w:date="2021-04-27T17:09:00Z">
              <w:tcPr>
                <w:tcW w:w="1980" w:type="dxa"/>
                <w:vAlign w:val="center"/>
              </w:tcPr>
            </w:tcPrChange>
          </w:tcPr>
          <w:p w14:paraId="635D23EF" w14:textId="2D8A59C3" w:rsidR="007F1B66" w:rsidRPr="00B968C7" w:rsidRDefault="007F1B66" w:rsidP="004A1674">
            <w:pPr>
              <w:pStyle w:val="NoSpacing"/>
            </w:pPr>
            <w:del w:id="1395" w:author="Kronsberg, Shari" w:date="2020-12-17T11:32:00Z">
              <w:r w:rsidRPr="00B968C7" w:rsidDel="00B145AA">
                <w:rPr>
                  <w:rFonts w:eastAsiaTheme="minorEastAsia"/>
                </w:rPr>
                <w:delText>-0.022853</w:delText>
              </w:r>
            </w:del>
          </w:p>
        </w:tc>
        <w:tc>
          <w:tcPr>
            <w:tcW w:w="1080" w:type="dxa"/>
            <w:vAlign w:val="center"/>
            <w:tcPrChange w:id="1396" w:author="Kronsberg, Shari" w:date="2021-04-27T17:09:00Z">
              <w:tcPr>
                <w:tcW w:w="1080" w:type="dxa"/>
                <w:vAlign w:val="center"/>
              </w:tcPr>
            </w:tcPrChange>
          </w:tcPr>
          <w:p w14:paraId="07386A82" w14:textId="6E01B7FA" w:rsidR="007F1B66" w:rsidRPr="00B968C7" w:rsidRDefault="007F1B66" w:rsidP="004A1674">
            <w:pPr>
              <w:pStyle w:val="NoSpacing"/>
            </w:pPr>
            <w:r w:rsidRPr="00B968C7">
              <w:t>0.</w:t>
            </w:r>
            <w:ins w:id="1397" w:author="Kronsberg, Shari" w:date="2020-12-17T11:37:00Z">
              <w:r>
                <w:t>5938</w:t>
              </w:r>
            </w:ins>
            <w:del w:id="1398" w:author="Kronsberg, Shari" w:date="2020-12-17T11:37:00Z">
              <w:r w:rsidRPr="00B968C7" w:rsidDel="00B145AA">
                <w:delText>3492</w:delText>
              </w:r>
            </w:del>
          </w:p>
        </w:tc>
      </w:tr>
      <w:tr w:rsidR="007F1B66" w:rsidRPr="00B968C7" w14:paraId="3D921C71" w14:textId="77777777" w:rsidTr="007F1B66">
        <w:trPr>
          <w:trHeight w:val="288"/>
          <w:trPrChange w:id="1399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400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5D18F928" w14:textId="45EE80AF" w:rsidR="007F1B66" w:rsidRDefault="007F1B66" w:rsidP="004A1674">
            <w:pPr>
              <w:pStyle w:val="NoSpacing"/>
            </w:pPr>
            <w:ins w:id="1401" w:author="Rade, Jeffrey" w:date="2020-12-29T10:17:00Z">
              <w:r>
                <w:t xml:space="preserve">    </w:t>
              </w:r>
            </w:ins>
            <w:ins w:id="1402" w:author="Rade, Jeffrey" w:date="2020-12-29T10:18:00Z">
              <w:r>
                <w:t xml:space="preserve"> </w:t>
              </w:r>
            </w:ins>
            <w:ins w:id="1403" w:author="Kronsberg, Shari" w:date="2020-12-17T10:59:00Z">
              <w:del w:id="1404" w:author="Rade, Jeffrey" w:date="2020-12-29T10:17:00Z">
                <w:r w:rsidDel="00EF6215">
                  <w:delText xml:space="preserve">     </w:delText>
                </w:r>
              </w:del>
              <w:r>
                <w:t>Current</w:t>
              </w:r>
            </w:ins>
          </w:p>
        </w:tc>
        <w:tc>
          <w:tcPr>
            <w:tcW w:w="1980" w:type="dxa"/>
            <w:tcPrChange w:id="1405" w:author="Kronsberg, Shari" w:date="2021-04-27T17:09:00Z">
              <w:tcPr>
                <w:tcW w:w="1980" w:type="dxa"/>
              </w:tcPr>
            </w:tcPrChange>
          </w:tcPr>
          <w:p w14:paraId="248FFAA2" w14:textId="77777777" w:rsidR="007F1B66" w:rsidRDefault="007F1B66">
            <w:pPr>
              <w:pStyle w:val="NoSpacing"/>
              <w:jc w:val="center"/>
              <w:rPr>
                <w:ins w:id="1406" w:author="Kronsberg, Shari" w:date="2021-04-27T17:09:00Z"/>
              </w:rPr>
              <w:pPrChange w:id="1407" w:author="Kronsberg, Shari" w:date="2021-04-27T21:11:00Z">
                <w:pPr>
                  <w:pStyle w:val="NoSpacing"/>
                </w:pPr>
              </w:pPrChange>
            </w:pPr>
          </w:p>
        </w:tc>
        <w:tc>
          <w:tcPr>
            <w:tcW w:w="1980" w:type="dxa"/>
            <w:vAlign w:val="center"/>
            <w:tcPrChange w:id="1408" w:author="Kronsberg, Shari" w:date="2021-04-27T17:09:00Z">
              <w:tcPr>
                <w:tcW w:w="1980" w:type="dxa"/>
                <w:vAlign w:val="center"/>
              </w:tcPr>
            </w:tcPrChange>
          </w:tcPr>
          <w:p w14:paraId="221B5790" w14:textId="41C458D0" w:rsidR="007F1B66" w:rsidRPr="00514618" w:rsidRDefault="007F1B66" w:rsidP="004A1674">
            <w:pPr>
              <w:pStyle w:val="NoSpacing"/>
              <w:rPr>
                <w:rFonts w:eastAsiaTheme="minorEastAsia"/>
              </w:rPr>
            </w:pPr>
            <w:ins w:id="1409" w:author="Kronsberg, Shari" w:date="2020-12-17T11:00:00Z">
              <w:r>
                <w:t>-0.017821</w:t>
              </w:r>
            </w:ins>
          </w:p>
        </w:tc>
        <w:tc>
          <w:tcPr>
            <w:tcW w:w="1260" w:type="dxa"/>
            <w:vAlign w:val="center"/>
            <w:tcPrChange w:id="1410" w:author="Kronsberg, Shari" w:date="2021-04-27T17:09:00Z">
              <w:tcPr>
                <w:tcW w:w="1260" w:type="dxa"/>
                <w:vAlign w:val="center"/>
              </w:tcPr>
            </w:tcPrChange>
          </w:tcPr>
          <w:p w14:paraId="0DFAF599" w14:textId="61BB52C7" w:rsidR="007F1B66" w:rsidRDefault="007F1B66" w:rsidP="004A1674">
            <w:pPr>
              <w:pStyle w:val="NoSpacing"/>
            </w:pPr>
            <w:ins w:id="1411" w:author="Kronsberg, Shari" w:date="2020-12-17T11:04:00Z">
              <w:r>
                <w:t>0.5088</w:t>
              </w:r>
            </w:ins>
          </w:p>
        </w:tc>
        <w:tc>
          <w:tcPr>
            <w:tcW w:w="1980" w:type="dxa"/>
            <w:tcPrChange w:id="1412" w:author="Kronsberg, Shari" w:date="2021-04-27T17:09:00Z">
              <w:tcPr>
                <w:tcW w:w="1980" w:type="dxa"/>
              </w:tcPr>
            </w:tcPrChange>
          </w:tcPr>
          <w:p w14:paraId="63F3A4B4" w14:textId="77777777" w:rsidR="007F1B66" w:rsidRDefault="007F1B66">
            <w:pPr>
              <w:pStyle w:val="NoSpacing"/>
              <w:jc w:val="center"/>
              <w:rPr>
                <w:ins w:id="1413" w:author="Kronsberg, Shari" w:date="2021-04-27T17:09:00Z"/>
              </w:rPr>
              <w:pPrChange w:id="1414" w:author="Kronsberg, Shari" w:date="2021-04-29T12:40:00Z">
                <w:pPr>
                  <w:pStyle w:val="NoSpacing"/>
                </w:pPr>
              </w:pPrChange>
            </w:pPr>
          </w:p>
        </w:tc>
        <w:tc>
          <w:tcPr>
            <w:tcW w:w="1980" w:type="dxa"/>
            <w:vAlign w:val="center"/>
            <w:tcPrChange w:id="1415" w:author="Kronsberg, Shari" w:date="2021-04-27T17:09:00Z">
              <w:tcPr>
                <w:tcW w:w="1980" w:type="dxa"/>
                <w:vAlign w:val="center"/>
              </w:tcPr>
            </w:tcPrChange>
          </w:tcPr>
          <w:p w14:paraId="6FACB097" w14:textId="02FAA0B3" w:rsidR="007F1B66" w:rsidRPr="00B968C7" w:rsidRDefault="007F1B66" w:rsidP="004A1674">
            <w:pPr>
              <w:pStyle w:val="NoSpacing"/>
              <w:rPr>
                <w:rFonts w:eastAsiaTheme="minorEastAsia"/>
              </w:rPr>
            </w:pPr>
            <w:ins w:id="1416" w:author="Kronsberg, Shari" w:date="2020-12-17T11:32:00Z">
              <w:r>
                <w:t>-0.019827</w:t>
              </w:r>
            </w:ins>
          </w:p>
        </w:tc>
        <w:tc>
          <w:tcPr>
            <w:tcW w:w="1080" w:type="dxa"/>
            <w:vAlign w:val="center"/>
            <w:tcPrChange w:id="1417" w:author="Kronsberg, Shari" w:date="2021-04-27T17:09:00Z">
              <w:tcPr>
                <w:tcW w:w="1080" w:type="dxa"/>
                <w:vAlign w:val="center"/>
              </w:tcPr>
            </w:tcPrChange>
          </w:tcPr>
          <w:p w14:paraId="4EFF9208" w14:textId="0CFA8D39" w:rsidR="007F1B66" w:rsidRPr="00B968C7" w:rsidRDefault="007F1B66" w:rsidP="004A1674">
            <w:pPr>
              <w:pStyle w:val="NoSpacing"/>
            </w:pPr>
            <w:ins w:id="1418" w:author="Kronsberg, Shari" w:date="2020-12-17T11:33:00Z">
              <w:r>
                <w:t>0.4168</w:t>
              </w:r>
            </w:ins>
          </w:p>
        </w:tc>
      </w:tr>
      <w:tr w:rsidR="007F1B66" w:rsidRPr="00B968C7" w14:paraId="74FCB45A" w14:textId="77777777" w:rsidTr="007F1B66">
        <w:trPr>
          <w:trHeight w:val="288"/>
          <w:ins w:id="1419" w:author="Kronsberg, Shari" w:date="2020-12-17T10:59:00Z"/>
          <w:trPrChange w:id="1420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421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3C76F8C9" w14:textId="3CEB80E9" w:rsidR="007F1B66" w:rsidRDefault="007F1B66" w:rsidP="004A1674">
            <w:pPr>
              <w:pStyle w:val="NoSpacing"/>
              <w:rPr>
                <w:ins w:id="1422" w:author="Kronsberg, Shari" w:date="2020-12-17T10:59:00Z"/>
              </w:rPr>
            </w:pPr>
            <w:ins w:id="1423" w:author="Kronsberg, Shari" w:date="2020-12-17T10:59:00Z">
              <w:r>
                <w:t xml:space="preserve">     </w:t>
              </w:r>
              <w:del w:id="1424" w:author="Rade, Jeffrey" w:date="2020-12-29T10:18:00Z">
                <w:r w:rsidDel="00EF6215">
                  <w:delText xml:space="preserve"> </w:delText>
                </w:r>
              </w:del>
              <w:r>
                <w:t>Former</w:t>
              </w:r>
            </w:ins>
          </w:p>
        </w:tc>
        <w:tc>
          <w:tcPr>
            <w:tcW w:w="1980" w:type="dxa"/>
            <w:tcPrChange w:id="1425" w:author="Kronsberg, Shari" w:date="2021-04-27T17:09:00Z">
              <w:tcPr>
                <w:tcW w:w="1980" w:type="dxa"/>
              </w:tcPr>
            </w:tcPrChange>
          </w:tcPr>
          <w:p w14:paraId="7BA33FC9" w14:textId="77777777" w:rsidR="007F1B66" w:rsidRDefault="007F1B66">
            <w:pPr>
              <w:pStyle w:val="NoSpacing"/>
              <w:jc w:val="center"/>
              <w:rPr>
                <w:ins w:id="1426" w:author="Kronsberg, Shari" w:date="2021-04-27T17:09:00Z"/>
              </w:rPr>
              <w:pPrChange w:id="1427" w:author="Kronsberg, Shari" w:date="2021-04-27T21:11:00Z">
                <w:pPr>
                  <w:pStyle w:val="NoSpacing"/>
                </w:pPr>
              </w:pPrChange>
            </w:pPr>
          </w:p>
        </w:tc>
        <w:tc>
          <w:tcPr>
            <w:tcW w:w="1980" w:type="dxa"/>
            <w:vAlign w:val="center"/>
            <w:tcPrChange w:id="1428" w:author="Kronsberg, Shari" w:date="2021-04-27T17:09:00Z">
              <w:tcPr>
                <w:tcW w:w="1980" w:type="dxa"/>
                <w:vAlign w:val="center"/>
              </w:tcPr>
            </w:tcPrChange>
          </w:tcPr>
          <w:p w14:paraId="3B3311D6" w14:textId="428ECEE0" w:rsidR="007F1B66" w:rsidRPr="00514618" w:rsidRDefault="007F1B66" w:rsidP="004A1674">
            <w:pPr>
              <w:pStyle w:val="NoSpacing"/>
              <w:rPr>
                <w:ins w:id="1429" w:author="Kronsberg, Shari" w:date="2020-12-17T10:59:00Z"/>
                <w:rFonts w:eastAsiaTheme="minorEastAsia"/>
              </w:rPr>
            </w:pPr>
            <w:ins w:id="1430" w:author="Kronsberg, Shari" w:date="2020-12-17T11:04:00Z">
              <w:r>
                <w:t>0.029360</w:t>
              </w:r>
            </w:ins>
          </w:p>
        </w:tc>
        <w:tc>
          <w:tcPr>
            <w:tcW w:w="1260" w:type="dxa"/>
            <w:vAlign w:val="center"/>
            <w:tcPrChange w:id="1431" w:author="Kronsberg, Shari" w:date="2021-04-27T17:09:00Z">
              <w:tcPr>
                <w:tcW w:w="1260" w:type="dxa"/>
                <w:vAlign w:val="center"/>
              </w:tcPr>
            </w:tcPrChange>
          </w:tcPr>
          <w:p w14:paraId="31400EEB" w14:textId="1FB7B632" w:rsidR="007F1B66" w:rsidRDefault="007F1B66" w:rsidP="004A1674">
            <w:pPr>
              <w:pStyle w:val="NoSpacing"/>
              <w:rPr>
                <w:ins w:id="1432" w:author="Kronsberg, Shari" w:date="2020-12-17T10:59:00Z"/>
              </w:rPr>
            </w:pPr>
            <w:ins w:id="1433" w:author="Kronsberg, Shari" w:date="2020-12-17T11:04:00Z">
              <w:r>
                <w:t>0.27</w:t>
              </w:r>
            </w:ins>
            <w:ins w:id="1434" w:author="Kronsberg, Shari" w:date="2020-12-17T11:05:00Z">
              <w:r>
                <w:t>59</w:t>
              </w:r>
            </w:ins>
          </w:p>
        </w:tc>
        <w:tc>
          <w:tcPr>
            <w:tcW w:w="1980" w:type="dxa"/>
            <w:tcPrChange w:id="1435" w:author="Kronsberg, Shari" w:date="2021-04-27T17:09:00Z">
              <w:tcPr>
                <w:tcW w:w="1980" w:type="dxa"/>
              </w:tcPr>
            </w:tcPrChange>
          </w:tcPr>
          <w:p w14:paraId="1AB4AECA" w14:textId="77777777" w:rsidR="007F1B66" w:rsidRDefault="007F1B66">
            <w:pPr>
              <w:pStyle w:val="NoSpacing"/>
              <w:jc w:val="center"/>
              <w:rPr>
                <w:ins w:id="1436" w:author="Kronsberg, Shari" w:date="2021-04-27T17:09:00Z"/>
              </w:rPr>
              <w:pPrChange w:id="1437" w:author="Kronsberg, Shari" w:date="2021-04-29T12:40:00Z">
                <w:pPr>
                  <w:pStyle w:val="NoSpacing"/>
                </w:pPr>
              </w:pPrChange>
            </w:pPr>
          </w:p>
        </w:tc>
        <w:tc>
          <w:tcPr>
            <w:tcW w:w="1980" w:type="dxa"/>
            <w:vAlign w:val="center"/>
            <w:tcPrChange w:id="1438" w:author="Kronsberg, Shari" w:date="2021-04-27T17:09:00Z">
              <w:tcPr>
                <w:tcW w:w="1980" w:type="dxa"/>
                <w:vAlign w:val="center"/>
              </w:tcPr>
            </w:tcPrChange>
          </w:tcPr>
          <w:p w14:paraId="01890E7D" w14:textId="150277A5" w:rsidR="007F1B66" w:rsidRPr="00B968C7" w:rsidRDefault="007F1B66" w:rsidP="004A1674">
            <w:pPr>
              <w:pStyle w:val="NoSpacing"/>
              <w:rPr>
                <w:ins w:id="1439" w:author="Kronsberg, Shari" w:date="2020-12-17T10:59:00Z"/>
                <w:rFonts w:eastAsiaTheme="minorEastAsia"/>
              </w:rPr>
            </w:pPr>
            <w:ins w:id="1440" w:author="Kronsberg, Shari" w:date="2020-12-17T11:33:00Z">
              <w:r>
                <w:t>-0.015226</w:t>
              </w:r>
            </w:ins>
          </w:p>
        </w:tc>
        <w:tc>
          <w:tcPr>
            <w:tcW w:w="1080" w:type="dxa"/>
            <w:vAlign w:val="center"/>
            <w:tcPrChange w:id="1441" w:author="Kronsberg, Shari" w:date="2021-04-27T17:09:00Z">
              <w:tcPr>
                <w:tcW w:w="1080" w:type="dxa"/>
                <w:vAlign w:val="center"/>
              </w:tcPr>
            </w:tcPrChange>
          </w:tcPr>
          <w:p w14:paraId="01FD7EF8" w14:textId="03120B95" w:rsidR="007F1B66" w:rsidRPr="00B968C7" w:rsidRDefault="007F1B66" w:rsidP="004A1674">
            <w:pPr>
              <w:pStyle w:val="NoSpacing"/>
              <w:rPr>
                <w:ins w:id="1442" w:author="Kronsberg, Shari" w:date="2020-12-17T10:59:00Z"/>
              </w:rPr>
            </w:pPr>
            <w:ins w:id="1443" w:author="Kronsberg, Shari" w:date="2020-12-17T11:34:00Z">
              <w:r>
                <w:t>0.5329</w:t>
              </w:r>
            </w:ins>
          </w:p>
        </w:tc>
      </w:tr>
      <w:tr w:rsidR="007F1B66" w:rsidRPr="00B968C7" w14:paraId="035FD394" w14:textId="77777777" w:rsidTr="007F1B66">
        <w:trPr>
          <w:trHeight w:val="288"/>
          <w:trPrChange w:id="1444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445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257E8C73" w14:textId="77777777" w:rsidR="007F1B66" w:rsidRPr="00FF2D1E" w:rsidRDefault="007F1B66" w:rsidP="004A1674">
            <w:pPr>
              <w:pStyle w:val="NoSpacing"/>
              <w:rPr>
                <w:iCs/>
              </w:rPr>
            </w:pPr>
            <w:r>
              <w:rPr>
                <w:iCs/>
              </w:rPr>
              <w:t>LVEF (%)</w:t>
            </w:r>
          </w:p>
        </w:tc>
        <w:tc>
          <w:tcPr>
            <w:tcW w:w="1980" w:type="dxa"/>
            <w:tcPrChange w:id="1446" w:author="Kronsberg, Shari" w:date="2021-04-27T17:09:00Z">
              <w:tcPr>
                <w:tcW w:w="1980" w:type="dxa"/>
              </w:tcPr>
            </w:tcPrChange>
          </w:tcPr>
          <w:p w14:paraId="7BF78035" w14:textId="60F19513" w:rsidR="007F1B66" w:rsidRPr="00514618" w:rsidRDefault="0079103D">
            <w:pPr>
              <w:pStyle w:val="NoSpacing"/>
              <w:jc w:val="center"/>
              <w:rPr>
                <w:ins w:id="1447" w:author="Kronsberg, Shari" w:date="2021-04-27T17:09:00Z"/>
                <w:rFonts w:eastAsiaTheme="minorEastAsia"/>
              </w:rPr>
              <w:pPrChange w:id="1448" w:author="Kronsberg, Shari" w:date="2021-04-27T21:11:00Z">
                <w:pPr>
                  <w:pStyle w:val="NoSpacing"/>
                </w:pPr>
              </w:pPrChange>
            </w:pPr>
            <w:ins w:id="1449" w:author="Kronsberg, Shari" w:date="2021-04-27T21:12:00Z">
              <w:r>
                <w:rPr>
                  <w:rFonts w:eastAsiaTheme="minorEastAsia"/>
                </w:rPr>
                <w:t>1</w:t>
              </w:r>
            </w:ins>
            <w:ins w:id="1450" w:author="Kronsberg, Shari" w:date="2021-04-27T21:13:00Z">
              <w:r>
                <w:rPr>
                  <w:rFonts w:eastAsiaTheme="minorEastAsia"/>
                </w:rPr>
                <w:t>245</w:t>
              </w:r>
            </w:ins>
          </w:p>
        </w:tc>
        <w:tc>
          <w:tcPr>
            <w:tcW w:w="1980" w:type="dxa"/>
            <w:vAlign w:val="center"/>
            <w:tcPrChange w:id="1451" w:author="Kronsberg, Shari" w:date="2021-04-27T17:09:00Z">
              <w:tcPr>
                <w:tcW w:w="1980" w:type="dxa"/>
                <w:vAlign w:val="center"/>
              </w:tcPr>
            </w:tcPrChange>
          </w:tcPr>
          <w:p w14:paraId="02DEEBDA" w14:textId="40D30F1C" w:rsidR="007F1B66" w:rsidRPr="00514618" w:rsidRDefault="007F1B66" w:rsidP="004A1674">
            <w:pPr>
              <w:pStyle w:val="NoSpacing"/>
            </w:pPr>
            <w:r w:rsidRPr="00514618">
              <w:rPr>
                <w:rFonts w:eastAsiaTheme="minorEastAsia"/>
              </w:rPr>
              <w:t>-0.029155</w:t>
            </w:r>
          </w:p>
        </w:tc>
        <w:tc>
          <w:tcPr>
            <w:tcW w:w="1260" w:type="dxa"/>
            <w:vAlign w:val="center"/>
            <w:tcPrChange w:id="1452" w:author="Kronsberg, Shari" w:date="2021-04-27T17:09:00Z">
              <w:tcPr>
                <w:tcW w:w="1260" w:type="dxa"/>
                <w:vAlign w:val="center"/>
              </w:tcPr>
            </w:tcPrChange>
          </w:tcPr>
          <w:p w14:paraId="3D0AB607" w14:textId="2F90B7AC" w:rsidR="007F1B66" w:rsidRPr="00412A47" w:rsidRDefault="007F1B66" w:rsidP="004A1674">
            <w:pPr>
              <w:pStyle w:val="NoSpacing"/>
              <w:rPr>
                <w:b/>
                <w:bCs/>
              </w:rPr>
            </w:pPr>
            <w:r>
              <w:t>0.3</w:t>
            </w:r>
            <w:ins w:id="1453" w:author="Kronsberg, Shari" w:date="2020-12-17T11:05:00Z">
              <w:r>
                <w:t>004</w:t>
              </w:r>
            </w:ins>
            <w:del w:id="1454" w:author="Kronsberg, Shari" w:date="2020-12-17T11:05:00Z">
              <w:r w:rsidDel="005F32CD">
                <w:delText>771</w:delText>
              </w:r>
            </w:del>
          </w:p>
        </w:tc>
        <w:tc>
          <w:tcPr>
            <w:tcW w:w="1980" w:type="dxa"/>
            <w:tcPrChange w:id="1455" w:author="Kronsberg, Shari" w:date="2021-04-27T17:09:00Z">
              <w:tcPr>
                <w:tcW w:w="1980" w:type="dxa"/>
              </w:tcPr>
            </w:tcPrChange>
          </w:tcPr>
          <w:p w14:paraId="0A39F098" w14:textId="0B877F64" w:rsidR="007F1B66" w:rsidRPr="00B968C7" w:rsidRDefault="00FB2D32">
            <w:pPr>
              <w:pStyle w:val="NoSpacing"/>
              <w:jc w:val="center"/>
              <w:rPr>
                <w:ins w:id="1456" w:author="Kronsberg, Shari" w:date="2021-04-27T17:09:00Z"/>
                <w:rFonts w:eastAsiaTheme="minorEastAsia"/>
              </w:rPr>
              <w:pPrChange w:id="1457" w:author="Kronsberg, Shari" w:date="2021-04-29T12:40:00Z">
                <w:pPr>
                  <w:pStyle w:val="NoSpacing"/>
                </w:pPr>
              </w:pPrChange>
            </w:pPr>
            <w:ins w:id="1458" w:author="Kronsberg, Shari" w:date="2021-04-29T12:41:00Z">
              <w:r>
                <w:rPr>
                  <w:rFonts w:eastAsiaTheme="minorEastAsia"/>
                </w:rPr>
                <w:t>1536</w:t>
              </w:r>
            </w:ins>
          </w:p>
        </w:tc>
        <w:tc>
          <w:tcPr>
            <w:tcW w:w="1980" w:type="dxa"/>
            <w:vAlign w:val="center"/>
            <w:tcPrChange w:id="1459" w:author="Kronsberg, Shari" w:date="2021-04-27T17:09:00Z">
              <w:tcPr>
                <w:tcW w:w="1980" w:type="dxa"/>
                <w:vAlign w:val="center"/>
              </w:tcPr>
            </w:tcPrChange>
          </w:tcPr>
          <w:p w14:paraId="5EF60E59" w14:textId="20A2378D" w:rsidR="007F1B66" w:rsidRPr="00B968C7" w:rsidRDefault="007F1B66" w:rsidP="004A1674">
            <w:pPr>
              <w:pStyle w:val="NoSpacing"/>
            </w:pPr>
            <w:r w:rsidRPr="00B968C7">
              <w:rPr>
                <w:rFonts w:eastAsiaTheme="minorEastAsia"/>
              </w:rPr>
              <w:t>-0.023034</w:t>
            </w:r>
          </w:p>
        </w:tc>
        <w:tc>
          <w:tcPr>
            <w:tcW w:w="1080" w:type="dxa"/>
            <w:vAlign w:val="center"/>
            <w:tcPrChange w:id="1460" w:author="Kronsberg, Shari" w:date="2021-04-27T17:09:00Z">
              <w:tcPr>
                <w:tcW w:w="1080" w:type="dxa"/>
                <w:vAlign w:val="center"/>
              </w:tcPr>
            </w:tcPrChange>
          </w:tcPr>
          <w:p w14:paraId="20915B14" w14:textId="77777777" w:rsidR="007F1B66" w:rsidRPr="00B968C7" w:rsidRDefault="007F1B66" w:rsidP="004A1674">
            <w:pPr>
              <w:pStyle w:val="NoSpacing"/>
            </w:pPr>
            <w:r w:rsidRPr="00B968C7">
              <w:t>0.3670</w:t>
            </w:r>
          </w:p>
        </w:tc>
      </w:tr>
      <w:tr w:rsidR="007F1B66" w:rsidRPr="00B968C7" w14:paraId="50F1D0FB" w14:textId="77777777" w:rsidTr="007F1B66">
        <w:trPr>
          <w:trHeight w:val="288"/>
          <w:trPrChange w:id="1461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462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7B23BFED" w14:textId="37CE92CF" w:rsidR="007F1B66" w:rsidRDefault="007F1B66" w:rsidP="004A1674">
            <w:pPr>
              <w:pStyle w:val="NoSpacing"/>
              <w:rPr>
                <w:iCs/>
              </w:rPr>
            </w:pPr>
            <w:r>
              <w:rPr>
                <w:iCs/>
              </w:rPr>
              <w:t>Atrial fibrillation/flutter rhythm</w:t>
            </w:r>
          </w:p>
        </w:tc>
        <w:tc>
          <w:tcPr>
            <w:tcW w:w="1980" w:type="dxa"/>
            <w:tcPrChange w:id="1463" w:author="Kronsberg, Shari" w:date="2021-04-27T17:09:00Z">
              <w:tcPr>
                <w:tcW w:w="1980" w:type="dxa"/>
              </w:tcPr>
            </w:tcPrChange>
          </w:tcPr>
          <w:p w14:paraId="1A901BA2" w14:textId="1306C17C" w:rsidR="007F1B66" w:rsidRPr="007F1B66" w:rsidDel="005F6155" w:rsidRDefault="0079103D">
            <w:pPr>
              <w:pStyle w:val="NoSpacing"/>
              <w:jc w:val="center"/>
              <w:rPr>
                <w:ins w:id="1464" w:author="Kronsberg, Shari" w:date="2021-04-27T17:09:00Z"/>
                <w:rFonts w:eastAsiaTheme="minorEastAsia"/>
              </w:rPr>
              <w:pPrChange w:id="1465" w:author="Kronsberg, Shari" w:date="2021-04-27T21:11:00Z">
                <w:pPr>
                  <w:pStyle w:val="NoSpacing"/>
                </w:pPr>
              </w:pPrChange>
            </w:pPr>
            <w:ins w:id="1466" w:author="Kronsberg, Shari" w:date="2021-04-27T21:13:00Z">
              <w:r>
                <w:rPr>
                  <w:rFonts w:eastAsiaTheme="minorEastAsia"/>
                </w:rPr>
                <w:t>1363</w:t>
              </w:r>
            </w:ins>
          </w:p>
        </w:tc>
        <w:tc>
          <w:tcPr>
            <w:tcW w:w="1980" w:type="dxa"/>
            <w:vAlign w:val="center"/>
            <w:tcPrChange w:id="1467" w:author="Kronsberg, Shari" w:date="2021-04-27T17:09:00Z">
              <w:tcPr>
                <w:tcW w:w="1980" w:type="dxa"/>
                <w:vAlign w:val="center"/>
              </w:tcPr>
            </w:tcPrChange>
          </w:tcPr>
          <w:p w14:paraId="2586E175" w14:textId="60FE65B1" w:rsidR="007F1B66" w:rsidRPr="005F6155" w:rsidRDefault="007F1B66" w:rsidP="004A1674">
            <w:pPr>
              <w:pStyle w:val="NoSpacing"/>
              <w:rPr>
                <w:rFonts w:eastAsiaTheme="minorEastAsia"/>
                <w:rPrChange w:id="1468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</w:pPr>
            <w:del w:id="1469" w:author="Kronsberg, Shari" w:date="2020-12-16T22:49:00Z">
              <w:r w:rsidRPr="005F6155" w:rsidDel="005F6155">
                <w:rPr>
                  <w:rFonts w:eastAsiaTheme="minorEastAsia"/>
                  <w:rPrChange w:id="1470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1471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0.054589</w:t>
            </w:r>
          </w:p>
        </w:tc>
        <w:tc>
          <w:tcPr>
            <w:tcW w:w="1260" w:type="dxa"/>
            <w:vAlign w:val="center"/>
            <w:tcPrChange w:id="1472" w:author="Kronsberg, Shari" w:date="2021-04-27T17:09:00Z">
              <w:tcPr>
                <w:tcW w:w="1260" w:type="dxa"/>
                <w:vAlign w:val="center"/>
              </w:tcPr>
            </w:tcPrChange>
          </w:tcPr>
          <w:p w14:paraId="428410CF" w14:textId="34C7D611" w:rsidR="007F1B66" w:rsidRDefault="007F1B66" w:rsidP="004A1674">
            <w:pPr>
              <w:pStyle w:val="NoSpacing"/>
            </w:pPr>
            <w:r>
              <w:t>0.0</w:t>
            </w:r>
            <w:ins w:id="1473" w:author="Kronsberg, Shari" w:date="2020-12-17T11:05:00Z">
              <w:r>
                <w:t>423</w:t>
              </w:r>
            </w:ins>
            <w:del w:id="1474" w:author="Kronsberg, Shari" w:date="2020-12-17T11:05:00Z">
              <w:r w:rsidDel="005F32CD">
                <w:delText>309</w:delText>
              </w:r>
            </w:del>
          </w:p>
        </w:tc>
        <w:tc>
          <w:tcPr>
            <w:tcW w:w="1980" w:type="dxa"/>
            <w:tcPrChange w:id="1475" w:author="Kronsberg, Shari" w:date="2021-04-27T17:09:00Z">
              <w:tcPr>
                <w:tcW w:w="1980" w:type="dxa"/>
              </w:tcPr>
            </w:tcPrChange>
          </w:tcPr>
          <w:p w14:paraId="1BDC5D6C" w14:textId="4064576E" w:rsidR="007F1B66" w:rsidRPr="00B968C7" w:rsidRDefault="00FB2D32">
            <w:pPr>
              <w:pStyle w:val="NoSpacing"/>
              <w:jc w:val="center"/>
              <w:rPr>
                <w:ins w:id="1476" w:author="Kronsberg, Shari" w:date="2021-04-27T17:09:00Z"/>
                <w:rFonts w:eastAsiaTheme="minorEastAsia"/>
              </w:rPr>
              <w:pPrChange w:id="1477" w:author="Kronsberg, Shari" w:date="2021-04-29T12:40:00Z">
                <w:pPr>
                  <w:pStyle w:val="NoSpacing"/>
                </w:pPr>
              </w:pPrChange>
            </w:pPr>
            <w:ins w:id="1478" w:author="Kronsberg, Shari" w:date="2021-04-29T12:41:00Z">
              <w:r>
                <w:rPr>
                  <w:rFonts w:eastAsiaTheme="minorEastAsia"/>
                </w:rPr>
                <w:t>1681</w:t>
              </w:r>
            </w:ins>
          </w:p>
        </w:tc>
        <w:tc>
          <w:tcPr>
            <w:tcW w:w="1980" w:type="dxa"/>
            <w:vAlign w:val="center"/>
            <w:tcPrChange w:id="1479" w:author="Kronsberg, Shari" w:date="2021-04-27T17:09:00Z">
              <w:tcPr>
                <w:tcW w:w="1980" w:type="dxa"/>
                <w:vAlign w:val="center"/>
              </w:tcPr>
            </w:tcPrChange>
          </w:tcPr>
          <w:p w14:paraId="5F859DBA" w14:textId="6BCFBEEC" w:rsidR="007F1B66" w:rsidRPr="00B968C7" w:rsidRDefault="007F1B66" w:rsidP="004A1674">
            <w:pPr>
              <w:pStyle w:val="NoSpacing"/>
              <w:rPr>
                <w:rFonts w:eastAsiaTheme="minorEastAsia"/>
              </w:rPr>
            </w:pPr>
            <w:r w:rsidRPr="00B968C7">
              <w:rPr>
                <w:rFonts w:eastAsiaTheme="minorEastAsia"/>
              </w:rPr>
              <w:t>0.150148</w:t>
            </w:r>
          </w:p>
        </w:tc>
        <w:tc>
          <w:tcPr>
            <w:tcW w:w="1080" w:type="dxa"/>
            <w:vAlign w:val="center"/>
            <w:tcPrChange w:id="1480" w:author="Kronsberg, Shari" w:date="2021-04-27T17:09:00Z">
              <w:tcPr>
                <w:tcW w:w="1080" w:type="dxa"/>
                <w:vAlign w:val="center"/>
              </w:tcPr>
            </w:tcPrChange>
          </w:tcPr>
          <w:p w14:paraId="2400E22E" w14:textId="74BB0344" w:rsidR="007F1B66" w:rsidRPr="00B968C7" w:rsidRDefault="007F1B66" w:rsidP="004A1674">
            <w:pPr>
              <w:pStyle w:val="NoSpacing"/>
            </w:pPr>
            <w:r w:rsidRPr="00B968C7">
              <w:t>&lt;0.0001</w:t>
            </w:r>
          </w:p>
        </w:tc>
      </w:tr>
      <w:tr w:rsidR="007F1B66" w:rsidRPr="00B968C7" w14:paraId="08D0EFD9" w14:textId="77777777" w:rsidTr="007F1B66">
        <w:trPr>
          <w:trHeight w:val="288"/>
          <w:ins w:id="1481" w:author="Kronsberg, Shari" w:date="2021-01-26T20:30:00Z"/>
          <w:trPrChange w:id="1482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483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0E9B8F05" w14:textId="0D873AB4" w:rsidR="007F1B66" w:rsidRPr="003F2ECF" w:rsidRDefault="007F1B66" w:rsidP="004A1674">
            <w:pPr>
              <w:pStyle w:val="NoSpacing"/>
              <w:rPr>
                <w:ins w:id="1484" w:author="Kronsberg, Shari" w:date="2021-01-26T20:30:00Z"/>
                <w:iCs/>
                <w:highlight w:val="yellow"/>
                <w:rPrChange w:id="1485" w:author="Kronsberg, Shari" w:date="2021-01-26T20:31:00Z">
                  <w:rPr>
                    <w:ins w:id="1486" w:author="Kronsberg, Shari" w:date="2021-01-26T20:30:00Z"/>
                    <w:iCs/>
                  </w:rPr>
                </w:rPrChange>
              </w:rPr>
            </w:pPr>
            <w:ins w:id="1487" w:author="Kronsberg, Shari" w:date="2021-01-26T20:30:00Z">
              <w:r w:rsidRPr="003F2ECF">
                <w:rPr>
                  <w:iCs/>
                  <w:highlight w:val="yellow"/>
                  <w:rPrChange w:id="1488" w:author="Kronsberg, Shari" w:date="2021-01-26T20:31:00Z">
                    <w:rPr>
                      <w:iCs/>
                    </w:rPr>
                  </w:rPrChange>
                </w:rPr>
                <w:t>Diabetes</w:t>
              </w:r>
            </w:ins>
          </w:p>
        </w:tc>
        <w:tc>
          <w:tcPr>
            <w:tcW w:w="1980" w:type="dxa"/>
            <w:tcPrChange w:id="1489" w:author="Kronsberg, Shari" w:date="2021-04-27T17:09:00Z">
              <w:tcPr>
                <w:tcW w:w="1980" w:type="dxa"/>
              </w:tcPr>
            </w:tcPrChange>
          </w:tcPr>
          <w:p w14:paraId="59F77ED5" w14:textId="3C183DFC" w:rsidR="007F1B66" w:rsidRPr="007F1B66" w:rsidRDefault="0079103D">
            <w:pPr>
              <w:pStyle w:val="NoSpacing"/>
              <w:jc w:val="center"/>
              <w:rPr>
                <w:ins w:id="1490" w:author="Kronsberg, Shari" w:date="2021-04-27T17:09:00Z"/>
                <w:rFonts w:eastAsiaTheme="minorEastAsia"/>
                <w:highlight w:val="yellow"/>
              </w:rPr>
              <w:pPrChange w:id="1491" w:author="Kronsberg, Shari" w:date="2021-04-27T21:11:00Z">
                <w:pPr>
                  <w:pStyle w:val="NoSpacing"/>
                </w:pPr>
              </w:pPrChange>
            </w:pPr>
            <w:ins w:id="1492" w:author="Kronsberg, Shari" w:date="2021-04-27T21:13:00Z">
              <w:r>
                <w:rPr>
                  <w:rFonts w:eastAsiaTheme="minorEastAsia"/>
                  <w:highlight w:val="yellow"/>
                </w:rPr>
                <w:t>1357</w:t>
              </w:r>
            </w:ins>
          </w:p>
        </w:tc>
        <w:tc>
          <w:tcPr>
            <w:tcW w:w="1980" w:type="dxa"/>
            <w:vAlign w:val="center"/>
            <w:tcPrChange w:id="1493" w:author="Kronsberg, Shari" w:date="2021-04-27T17:09:00Z">
              <w:tcPr>
                <w:tcW w:w="1980" w:type="dxa"/>
                <w:vAlign w:val="center"/>
              </w:tcPr>
            </w:tcPrChange>
          </w:tcPr>
          <w:p w14:paraId="00CA5A4F" w14:textId="2580D1A5" w:rsidR="007F1B66" w:rsidRPr="003F2ECF" w:rsidDel="005F6155" w:rsidRDefault="007F1B66" w:rsidP="004A1674">
            <w:pPr>
              <w:pStyle w:val="NoSpacing"/>
              <w:rPr>
                <w:ins w:id="1494" w:author="Kronsberg, Shari" w:date="2021-01-26T20:30:00Z"/>
                <w:rFonts w:eastAsiaTheme="minorEastAsia"/>
                <w:highlight w:val="yellow"/>
                <w:rPrChange w:id="1495" w:author="Kronsberg, Shari" w:date="2021-01-26T20:31:00Z">
                  <w:rPr>
                    <w:ins w:id="1496" w:author="Kronsberg, Shari" w:date="2021-01-26T20:30:00Z"/>
                    <w:rFonts w:eastAsiaTheme="minorEastAsia"/>
                  </w:rPr>
                </w:rPrChange>
              </w:rPr>
            </w:pPr>
            <w:ins w:id="1497" w:author="Kronsberg, Shari" w:date="2021-01-26T20:30:00Z">
              <w:r w:rsidRPr="003F2ECF">
                <w:rPr>
                  <w:rFonts w:eastAsiaTheme="minorEastAsia"/>
                  <w:highlight w:val="yellow"/>
                  <w:rPrChange w:id="1498" w:author="Kronsberg, Shari" w:date="2021-01-26T20:31:00Z">
                    <w:rPr>
                      <w:rFonts w:eastAsiaTheme="minorEastAsia"/>
                    </w:rPr>
                  </w:rPrChange>
                </w:rPr>
                <w:t>0.111355</w:t>
              </w:r>
            </w:ins>
          </w:p>
        </w:tc>
        <w:tc>
          <w:tcPr>
            <w:tcW w:w="1260" w:type="dxa"/>
            <w:vAlign w:val="center"/>
            <w:tcPrChange w:id="1499" w:author="Kronsberg, Shari" w:date="2021-04-27T17:09:00Z">
              <w:tcPr>
                <w:tcW w:w="1260" w:type="dxa"/>
                <w:vAlign w:val="center"/>
              </w:tcPr>
            </w:tcPrChange>
          </w:tcPr>
          <w:p w14:paraId="6DF7319C" w14:textId="0E6FC10F" w:rsidR="007F1B66" w:rsidRPr="003F2ECF" w:rsidRDefault="007F1B66" w:rsidP="004A1674">
            <w:pPr>
              <w:pStyle w:val="NoSpacing"/>
              <w:rPr>
                <w:ins w:id="1500" w:author="Kronsberg, Shari" w:date="2021-01-26T20:30:00Z"/>
                <w:highlight w:val="yellow"/>
                <w:rPrChange w:id="1501" w:author="Kronsberg, Shari" w:date="2021-01-26T20:31:00Z">
                  <w:rPr>
                    <w:ins w:id="1502" w:author="Kronsberg, Shari" w:date="2021-01-26T20:30:00Z"/>
                  </w:rPr>
                </w:rPrChange>
              </w:rPr>
            </w:pPr>
            <w:ins w:id="1503" w:author="Kronsberg, Shari" w:date="2021-01-26T20:30:00Z">
              <w:r w:rsidRPr="003F2ECF">
                <w:rPr>
                  <w:highlight w:val="yellow"/>
                  <w:rPrChange w:id="1504" w:author="Kronsberg, Shari" w:date="2021-01-26T20:31:00Z">
                    <w:rPr/>
                  </w:rPrChange>
                </w:rPr>
                <w:t>&lt;0.000</w:t>
              </w:r>
            </w:ins>
            <w:ins w:id="1505" w:author="Kronsberg, Shari" w:date="2021-01-26T20:31:00Z">
              <w:r w:rsidRPr="003F2ECF">
                <w:rPr>
                  <w:highlight w:val="yellow"/>
                  <w:rPrChange w:id="1506" w:author="Kronsberg, Shari" w:date="2021-01-26T20:31:00Z">
                    <w:rPr/>
                  </w:rPrChange>
                </w:rPr>
                <w:t>1</w:t>
              </w:r>
            </w:ins>
          </w:p>
        </w:tc>
        <w:tc>
          <w:tcPr>
            <w:tcW w:w="1980" w:type="dxa"/>
            <w:tcPrChange w:id="1507" w:author="Kronsberg, Shari" w:date="2021-04-27T17:09:00Z">
              <w:tcPr>
                <w:tcW w:w="1980" w:type="dxa"/>
              </w:tcPr>
            </w:tcPrChange>
          </w:tcPr>
          <w:p w14:paraId="31C937D3" w14:textId="57D55600" w:rsidR="007F1B66" w:rsidRPr="007F1B66" w:rsidRDefault="00FB2D32">
            <w:pPr>
              <w:pStyle w:val="NoSpacing"/>
              <w:jc w:val="center"/>
              <w:rPr>
                <w:ins w:id="1508" w:author="Kronsberg, Shari" w:date="2021-04-27T17:09:00Z"/>
                <w:rFonts w:eastAsiaTheme="minorEastAsia"/>
                <w:highlight w:val="yellow"/>
              </w:rPr>
              <w:pPrChange w:id="1509" w:author="Kronsberg, Shari" w:date="2021-04-29T12:40:00Z">
                <w:pPr>
                  <w:pStyle w:val="NoSpacing"/>
                </w:pPr>
              </w:pPrChange>
            </w:pPr>
            <w:ins w:id="1510" w:author="Kronsberg, Shari" w:date="2021-04-29T12:41:00Z">
              <w:r>
                <w:rPr>
                  <w:rFonts w:eastAsiaTheme="minorEastAsia"/>
                  <w:highlight w:val="yellow"/>
                </w:rPr>
                <w:t>1672</w:t>
              </w:r>
            </w:ins>
          </w:p>
        </w:tc>
        <w:tc>
          <w:tcPr>
            <w:tcW w:w="1980" w:type="dxa"/>
            <w:vAlign w:val="center"/>
            <w:tcPrChange w:id="1511" w:author="Kronsberg, Shari" w:date="2021-04-27T17:09:00Z">
              <w:tcPr>
                <w:tcW w:w="1980" w:type="dxa"/>
                <w:vAlign w:val="center"/>
              </w:tcPr>
            </w:tcPrChange>
          </w:tcPr>
          <w:p w14:paraId="3F370E42" w14:textId="6FF8AB1C" w:rsidR="007F1B66" w:rsidRPr="003F2ECF" w:rsidRDefault="007F1B66" w:rsidP="004A1674">
            <w:pPr>
              <w:pStyle w:val="NoSpacing"/>
              <w:rPr>
                <w:ins w:id="1512" w:author="Kronsberg, Shari" w:date="2021-01-26T20:30:00Z"/>
                <w:rFonts w:eastAsiaTheme="minorEastAsia"/>
                <w:highlight w:val="yellow"/>
                <w:rPrChange w:id="1513" w:author="Kronsberg, Shari" w:date="2021-01-26T20:31:00Z">
                  <w:rPr>
                    <w:ins w:id="1514" w:author="Kronsberg, Shari" w:date="2021-01-26T20:30:00Z"/>
                    <w:rFonts w:eastAsiaTheme="minorEastAsia"/>
                  </w:rPr>
                </w:rPrChange>
              </w:rPr>
            </w:pPr>
            <w:ins w:id="1515" w:author="Kronsberg, Shari" w:date="2021-01-26T20:31:00Z">
              <w:r w:rsidRPr="003F2ECF">
                <w:rPr>
                  <w:rFonts w:eastAsiaTheme="minorEastAsia"/>
                  <w:highlight w:val="yellow"/>
                  <w:rPrChange w:id="1516" w:author="Kronsberg, Shari" w:date="2021-01-26T20:31:00Z">
                    <w:rPr>
                      <w:rFonts w:eastAsiaTheme="minorEastAsia"/>
                    </w:rPr>
                  </w:rPrChange>
                </w:rPr>
                <w:t>0.083815</w:t>
              </w:r>
            </w:ins>
          </w:p>
        </w:tc>
        <w:tc>
          <w:tcPr>
            <w:tcW w:w="1080" w:type="dxa"/>
            <w:vAlign w:val="center"/>
            <w:tcPrChange w:id="1517" w:author="Kronsberg, Shari" w:date="2021-04-27T17:09:00Z">
              <w:tcPr>
                <w:tcW w:w="1080" w:type="dxa"/>
                <w:vAlign w:val="center"/>
              </w:tcPr>
            </w:tcPrChange>
          </w:tcPr>
          <w:p w14:paraId="3E2ABE3D" w14:textId="5785566F" w:rsidR="007F1B66" w:rsidRPr="003F2ECF" w:rsidRDefault="007F1B66" w:rsidP="004A1674">
            <w:pPr>
              <w:pStyle w:val="NoSpacing"/>
              <w:rPr>
                <w:ins w:id="1518" w:author="Kronsberg, Shari" w:date="2021-01-26T20:30:00Z"/>
                <w:highlight w:val="yellow"/>
                <w:rPrChange w:id="1519" w:author="Kronsberg, Shari" w:date="2021-01-26T20:31:00Z">
                  <w:rPr>
                    <w:ins w:id="1520" w:author="Kronsberg, Shari" w:date="2021-01-26T20:30:00Z"/>
                  </w:rPr>
                </w:rPrChange>
              </w:rPr>
            </w:pPr>
            <w:ins w:id="1521" w:author="Kronsberg, Shari" w:date="2021-01-26T20:31:00Z">
              <w:r w:rsidRPr="003F2ECF">
                <w:rPr>
                  <w:highlight w:val="yellow"/>
                  <w:rPrChange w:id="1522" w:author="Kronsberg, Shari" w:date="2021-01-26T20:31:00Z">
                    <w:rPr/>
                  </w:rPrChange>
                </w:rPr>
                <w:t>0.0006</w:t>
              </w:r>
            </w:ins>
          </w:p>
        </w:tc>
      </w:tr>
      <w:tr w:rsidR="007F1B66" w:rsidRPr="00B968C7" w14:paraId="53829375" w14:textId="77777777" w:rsidTr="007F1B66">
        <w:trPr>
          <w:trHeight w:val="288"/>
          <w:ins w:id="1523" w:author="Rade, Jeffrey" w:date="2020-12-29T09:49:00Z"/>
          <w:trPrChange w:id="1524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525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5B180ECF" w14:textId="6BA682A6" w:rsidR="007F1B66" w:rsidRDefault="007F1B66" w:rsidP="004A1674">
            <w:pPr>
              <w:pStyle w:val="NoSpacing"/>
              <w:rPr>
                <w:ins w:id="1526" w:author="Rade, Jeffrey" w:date="2020-12-29T09:49:00Z"/>
                <w:iCs/>
              </w:rPr>
            </w:pPr>
            <w:ins w:id="1527" w:author="Rade, Jeffrey" w:date="2020-12-29T09:49:00Z">
              <w:r>
                <w:t>Medical history of:</w:t>
              </w:r>
            </w:ins>
          </w:p>
        </w:tc>
        <w:tc>
          <w:tcPr>
            <w:tcW w:w="1980" w:type="dxa"/>
            <w:tcPrChange w:id="1528" w:author="Kronsberg, Shari" w:date="2021-04-27T17:09:00Z">
              <w:tcPr>
                <w:tcW w:w="1980" w:type="dxa"/>
              </w:tcPr>
            </w:tcPrChange>
          </w:tcPr>
          <w:p w14:paraId="7D4D90BF" w14:textId="77777777" w:rsidR="007F1B66" w:rsidRPr="005F6155" w:rsidDel="005F6155" w:rsidRDefault="007F1B66">
            <w:pPr>
              <w:pStyle w:val="NoSpacing"/>
              <w:jc w:val="center"/>
              <w:rPr>
                <w:ins w:id="1529" w:author="Kronsberg, Shari" w:date="2021-04-27T17:09:00Z"/>
                <w:rFonts w:eastAsiaTheme="minorEastAsia"/>
              </w:rPr>
              <w:pPrChange w:id="1530" w:author="Kronsberg, Shari" w:date="2021-04-27T21:14:00Z">
                <w:pPr>
                  <w:pStyle w:val="NoSpacing"/>
                </w:pPr>
              </w:pPrChange>
            </w:pPr>
          </w:p>
        </w:tc>
        <w:tc>
          <w:tcPr>
            <w:tcW w:w="1980" w:type="dxa"/>
            <w:vAlign w:val="center"/>
            <w:tcPrChange w:id="1531" w:author="Kronsberg, Shari" w:date="2021-04-27T17:09:00Z">
              <w:tcPr>
                <w:tcW w:w="1980" w:type="dxa"/>
                <w:vAlign w:val="center"/>
              </w:tcPr>
            </w:tcPrChange>
          </w:tcPr>
          <w:p w14:paraId="44FD04FF" w14:textId="06C98DB2" w:rsidR="007F1B66" w:rsidRPr="005F6155" w:rsidDel="005F6155" w:rsidRDefault="007F1B66" w:rsidP="004A1674">
            <w:pPr>
              <w:pStyle w:val="NoSpacing"/>
              <w:rPr>
                <w:ins w:id="1532" w:author="Rade, Jeffrey" w:date="2020-12-29T09:49:00Z"/>
                <w:rFonts w:eastAsiaTheme="minorEastAsia"/>
              </w:rPr>
            </w:pPr>
          </w:p>
        </w:tc>
        <w:tc>
          <w:tcPr>
            <w:tcW w:w="1260" w:type="dxa"/>
            <w:vAlign w:val="center"/>
            <w:tcPrChange w:id="1533" w:author="Kronsberg, Shari" w:date="2021-04-27T17:09:00Z">
              <w:tcPr>
                <w:tcW w:w="1260" w:type="dxa"/>
                <w:vAlign w:val="center"/>
              </w:tcPr>
            </w:tcPrChange>
          </w:tcPr>
          <w:p w14:paraId="39B596C2" w14:textId="77777777" w:rsidR="007F1B66" w:rsidRDefault="007F1B66" w:rsidP="004A1674">
            <w:pPr>
              <w:pStyle w:val="NoSpacing"/>
              <w:rPr>
                <w:ins w:id="1534" w:author="Rade, Jeffrey" w:date="2020-12-29T09:49:00Z"/>
              </w:rPr>
            </w:pPr>
          </w:p>
        </w:tc>
        <w:tc>
          <w:tcPr>
            <w:tcW w:w="1980" w:type="dxa"/>
            <w:tcPrChange w:id="1535" w:author="Kronsberg, Shari" w:date="2021-04-27T17:09:00Z">
              <w:tcPr>
                <w:tcW w:w="1980" w:type="dxa"/>
              </w:tcPr>
            </w:tcPrChange>
          </w:tcPr>
          <w:p w14:paraId="40D40446" w14:textId="77777777" w:rsidR="007F1B66" w:rsidRPr="00B968C7" w:rsidRDefault="007F1B66">
            <w:pPr>
              <w:pStyle w:val="NoSpacing"/>
              <w:jc w:val="center"/>
              <w:rPr>
                <w:ins w:id="1536" w:author="Kronsberg, Shari" w:date="2021-04-27T17:09:00Z"/>
                <w:rFonts w:eastAsiaTheme="minorEastAsia"/>
              </w:rPr>
              <w:pPrChange w:id="1537" w:author="Kronsberg, Shari" w:date="2021-04-29T12:40:00Z">
                <w:pPr>
                  <w:pStyle w:val="NoSpacing"/>
                </w:pPr>
              </w:pPrChange>
            </w:pPr>
          </w:p>
        </w:tc>
        <w:tc>
          <w:tcPr>
            <w:tcW w:w="1980" w:type="dxa"/>
            <w:vAlign w:val="center"/>
            <w:tcPrChange w:id="1538" w:author="Kronsberg, Shari" w:date="2021-04-27T17:09:00Z">
              <w:tcPr>
                <w:tcW w:w="1980" w:type="dxa"/>
                <w:vAlign w:val="center"/>
              </w:tcPr>
            </w:tcPrChange>
          </w:tcPr>
          <w:p w14:paraId="06656E71" w14:textId="0F6F6DCD" w:rsidR="007F1B66" w:rsidRPr="00B968C7" w:rsidRDefault="007F1B66" w:rsidP="004A1674">
            <w:pPr>
              <w:pStyle w:val="NoSpacing"/>
              <w:rPr>
                <w:ins w:id="1539" w:author="Rade, Jeffrey" w:date="2020-12-29T09:49:00Z"/>
                <w:rFonts w:eastAsiaTheme="minorEastAsia"/>
              </w:rPr>
            </w:pPr>
          </w:p>
        </w:tc>
        <w:tc>
          <w:tcPr>
            <w:tcW w:w="1080" w:type="dxa"/>
            <w:vAlign w:val="center"/>
            <w:tcPrChange w:id="1540" w:author="Kronsberg, Shari" w:date="2021-04-27T17:09:00Z">
              <w:tcPr>
                <w:tcW w:w="1080" w:type="dxa"/>
                <w:vAlign w:val="center"/>
              </w:tcPr>
            </w:tcPrChange>
          </w:tcPr>
          <w:p w14:paraId="7C4A8FFB" w14:textId="77777777" w:rsidR="007F1B66" w:rsidRPr="00B968C7" w:rsidRDefault="007F1B66" w:rsidP="004A1674">
            <w:pPr>
              <w:pStyle w:val="NoSpacing"/>
              <w:rPr>
                <w:ins w:id="1541" w:author="Rade, Jeffrey" w:date="2020-12-29T09:49:00Z"/>
              </w:rPr>
            </w:pPr>
          </w:p>
        </w:tc>
      </w:tr>
      <w:tr w:rsidR="007F1B66" w:rsidRPr="00B968C7" w14:paraId="2724CC7E" w14:textId="77777777" w:rsidTr="007F1B66">
        <w:trPr>
          <w:trHeight w:val="288"/>
          <w:trPrChange w:id="1542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543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0E4488EB" w14:textId="06A55853" w:rsidR="007F1B66" w:rsidRPr="00FF2D1E" w:rsidRDefault="007F1B66" w:rsidP="004A1674">
            <w:pPr>
              <w:pStyle w:val="NoSpacing"/>
              <w:rPr>
                <w:iCs/>
              </w:rPr>
            </w:pPr>
            <w:ins w:id="1544" w:author="Rade, Jeffrey" w:date="2020-12-29T09:48:00Z">
              <w:r>
                <w:rPr>
                  <w:iCs/>
                </w:rPr>
                <w:t xml:space="preserve">    </w:t>
              </w:r>
            </w:ins>
            <w:ins w:id="1545" w:author="Rade, Jeffrey" w:date="2020-12-29T09:49:00Z">
              <w:r>
                <w:rPr>
                  <w:iCs/>
                </w:rPr>
                <w:t xml:space="preserve"> </w:t>
              </w:r>
            </w:ins>
            <w:r>
              <w:rPr>
                <w:iCs/>
              </w:rPr>
              <w:t>Hypertension</w:t>
            </w:r>
          </w:p>
        </w:tc>
        <w:tc>
          <w:tcPr>
            <w:tcW w:w="1980" w:type="dxa"/>
            <w:tcPrChange w:id="1546" w:author="Kronsberg, Shari" w:date="2021-04-27T17:09:00Z">
              <w:tcPr>
                <w:tcW w:w="1980" w:type="dxa"/>
              </w:tcPr>
            </w:tcPrChange>
          </w:tcPr>
          <w:p w14:paraId="38DF0A89" w14:textId="49C995FF" w:rsidR="007F1B66" w:rsidRPr="007F1B66" w:rsidRDefault="0079103D">
            <w:pPr>
              <w:pStyle w:val="NoSpacing"/>
              <w:jc w:val="center"/>
              <w:rPr>
                <w:ins w:id="1547" w:author="Kronsberg, Shari" w:date="2021-04-27T17:09:00Z"/>
                <w:rFonts w:eastAsiaTheme="minorEastAsia"/>
              </w:rPr>
              <w:pPrChange w:id="1548" w:author="Kronsberg, Shari" w:date="2021-04-27T21:14:00Z">
                <w:pPr>
                  <w:pStyle w:val="NoSpacing"/>
                </w:pPr>
              </w:pPrChange>
            </w:pPr>
            <w:ins w:id="1549" w:author="Kronsberg, Shari" w:date="2021-04-27T21:14:00Z">
              <w:r>
                <w:rPr>
                  <w:rFonts w:eastAsiaTheme="minorEastAsia"/>
                </w:rPr>
                <w:t>1363</w:t>
              </w:r>
            </w:ins>
          </w:p>
        </w:tc>
        <w:tc>
          <w:tcPr>
            <w:tcW w:w="1980" w:type="dxa"/>
            <w:vAlign w:val="center"/>
            <w:tcPrChange w:id="1550" w:author="Kronsberg, Shari" w:date="2021-04-27T17:09:00Z">
              <w:tcPr>
                <w:tcW w:w="1980" w:type="dxa"/>
                <w:vAlign w:val="center"/>
              </w:tcPr>
            </w:tcPrChange>
          </w:tcPr>
          <w:p w14:paraId="76456307" w14:textId="23B6DA3D" w:rsidR="007F1B66" w:rsidRPr="005F6155" w:rsidRDefault="007F1B66" w:rsidP="004A1674">
            <w:pPr>
              <w:pStyle w:val="NoSpacing"/>
              <w:rPr>
                <w:rPrChange w:id="1551" w:author="Kronsberg, Shari" w:date="2020-12-16T22:53:00Z">
                  <w:rPr>
                    <w:highlight w:val="yellow"/>
                  </w:rPr>
                </w:rPrChange>
              </w:rPr>
            </w:pPr>
            <w:ins w:id="1552" w:author="Kronsberg, Shari" w:date="2020-12-16T22:50:00Z">
              <w:r w:rsidRPr="005F6155">
                <w:rPr>
                  <w:rFonts w:eastAsiaTheme="minorEastAsia"/>
                  <w:rPrChange w:id="1553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5F6155">
              <w:rPr>
                <w:rFonts w:eastAsiaTheme="minorEastAsia"/>
                <w:rPrChange w:id="1554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0.010847</w:t>
            </w:r>
          </w:p>
        </w:tc>
        <w:tc>
          <w:tcPr>
            <w:tcW w:w="1260" w:type="dxa"/>
            <w:vAlign w:val="center"/>
            <w:tcPrChange w:id="1555" w:author="Kronsberg, Shari" w:date="2021-04-27T17:09:00Z">
              <w:tcPr>
                <w:tcW w:w="1260" w:type="dxa"/>
                <w:vAlign w:val="center"/>
              </w:tcPr>
            </w:tcPrChange>
          </w:tcPr>
          <w:p w14:paraId="5EF50491" w14:textId="5CCA8DDA" w:rsidR="007F1B66" w:rsidRPr="00412A47" w:rsidRDefault="007F1B66" w:rsidP="004A1674">
            <w:pPr>
              <w:pStyle w:val="NoSpacing"/>
              <w:rPr>
                <w:b/>
                <w:bCs/>
              </w:rPr>
            </w:pPr>
            <w:r>
              <w:t>0.</w:t>
            </w:r>
            <w:ins w:id="1556" w:author="Kronsberg, Shari" w:date="2020-12-17T11:06:00Z">
              <w:r>
                <w:t>6869</w:t>
              </w:r>
            </w:ins>
            <w:del w:id="1557" w:author="Kronsberg, Shari" w:date="2020-12-17T11:05:00Z">
              <w:r w:rsidDel="001B27DC">
                <w:delText>5506</w:delText>
              </w:r>
            </w:del>
          </w:p>
        </w:tc>
        <w:tc>
          <w:tcPr>
            <w:tcW w:w="1980" w:type="dxa"/>
            <w:tcPrChange w:id="1558" w:author="Kronsberg, Shari" w:date="2021-04-27T17:09:00Z">
              <w:tcPr>
                <w:tcW w:w="1980" w:type="dxa"/>
              </w:tcPr>
            </w:tcPrChange>
          </w:tcPr>
          <w:p w14:paraId="53C71DA6" w14:textId="152E26C4" w:rsidR="007F1B66" w:rsidRPr="00B968C7" w:rsidRDefault="00FB2D32">
            <w:pPr>
              <w:pStyle w:val="NoSpacing"/>
              <w:jc w:val="center"/>
              <w:rPr>
                <w:ins w:id="1559" w:author="Kronsberg, Shari" w:date="2021-04-27T17:09:00Z"/>
                <w:rFonts w:eastAsiaTheme="minorEastAsia"/>
              </w:rPr>
              <w:pPrChange w:id="1560" w:author="Kronsberg, Shari" w:date="2021-04-29T12:40:00Z">
                <w:pPr>
                  <w:pStyle w:val="NoSpacing"/>
                </w:pPr>
              </w:pPrChange>
            </w:pPr>
            <w:ins w:id="1561" w:author="Kronsberg, Shari" w:date="2021-04-29T12:41:00Z">
              <w:r>
                <w:rPr>
                  <w:rFonts w:eastAsiaTheme="minorEastAsia"/>
                </w:rPr>
                <w:t>1681</w:t>
              </w:r>
            </w:ins>
          </w:p>
        </w:tc>
        <w:tc>
          <w:tcPr>
            <w:tcW w:w="1980" w:type="dxa"/>
            <w:vAlign w:val="center"/>
            <w:tcPrChange w:id="1562" w:author="Kronsberg, Shari" w:date="2021-04-27T17:09:00Z">
              <w:tcPr>
                <w:tcW w:w="1980" w:type="dxa"/>
                <w:vAlign w:val="center"/>
              </w:tcPr>
            </w:tcPrChange>
          </w:tcPr>
          <w:p w14:paraId="78BD26C8" w14:textId="20B4D11E" w:rsidR="007F1B66" w:rsidRPr="00B968C7" w:rsidRDefault="007F1B66" w:rsidP="004A1674">
            <w:pPr>
              <w:pStyle w:val="NoSpacing"/>
            </w:pPr>
            <w:r w:rsidRPr="00B968C7">
              <w:rPr>
                <w:rFonts w:eastAsiaTheme="minorEastAsia"/>
              </w:rPr>
              <w:t>0.135535</w:t>
            </w:r>
          </w:p>
        </w:tc>
        <w:tc>
          <w:tcPr>
            <w:tcW w:w="1080" w:type="dxa"/>
            <w:vAlign w:val="center"/>
            <w:tcPrChange w:id="1563" w:author="Kronsberg, Shari" w:date="2021-04-27T17:09:00Z">
              <w:tcPr>
                <w:tcW w:w="1080" w:type="dxa"/>
                <w:vAlign w:val="center"/>
              </w:tcPr>
            </w:tcPrChange>
          </w:tcPr>
          <w:p w14:paraId="0B85CD61" w14:textId="77777777" w:rsidR="007F1B66" w:rsidRPr="00B968C7" w:rsidRDefault="007F1B66" w:rsidP="004A1674">
            <w:pPr>
              <w:pStyle w:val="NoSpacing"/>
            </w:pPr>
            <w:r w:rsidRPr="00B968C7">
              <w:t>&lt;0.0001</w:t>
            </w:r>
          </w:p>
        </w:tc>
      </w:tr>
      <w:tr w:rsidR="007F1B66" w:rsidRPr="00B968C7" w14:paraId="521AB0EA" w14:textId="77777777" w:rsidTr="007F1B66">
        <w:trPr>
          <w:trHeight w:val="288"/>
          <w:trPrChange w:id="1564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565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693DF197" w14:textId="103A2453" w:rsidR="007F1B66" w:rsidRDefault="007F1B66" w:rsidP="004A1674">
            <w:pPr>
              <w:pStyle w:val="NoSpacing"/>
              <w:rPr>
                <w:iCs/>
              </w:rPr>
            </w:pPr>
            <w:ins w:id="1566" w:author="Rade, Jeffrey" w:date="2020-12-29T09:48:00Z">
              <w:r>
                <w:rPr>
                  <w:iCs/>
                </w:rPr>
                <w:t xml:space="preserve">    </w:t>
              </w:r>
            </w:ins>
            <w:ins w:id="1567" w:author="Rade, Jeffrey" w:date="2020-12-29T09:49:00Z">
              <w:r>
                <w:rPr>
                  <w:iCs/>
                </w:rPr>
                <w:t xml:space="preserve"> </w:t>
              </w:r>
            </w:ins>
            <w:r>
              <w:rPr>
                <w:iCs/>
              </w:rPr>
              <w:t>Hyperlipidemia</w:t>
            </w:r>
          </w:p>
        </w:tc>
        <w:tc>
          <w:tcPr>
            <w:tcW w:w="1980" w:type="dxa"/>
            <w:tcPrChange w:id="1568" w:author="Kronsberg, Shari" w:date="2021-04-27T17:09:00Z">
              <w:tcPr>
                <w:tcW w:w="1980" w:type="dxa"/>
              </w:tcPr>
            </w:tcPrChange>
          </w:tcPr>
          <w:p w14:paraId="31FA6B8B" w14:textId="1C149CF1" w:rsidR="007F1B66" w:rsidRPr="007F1B66" w:rsidRDefault="0079103D">
            <w:pPr>
              <w:pStyle w:val="NoSpacing"/>
              <w:jc w:val="center"/>
              <w:rPr>
                <w:ins w:id="1569" w:author="Kronsberg, Shari" w:date="2021-04-27T17:09:00Z"/>
                <w:rFonts w:eastAsiaTheme="minorEastAsia"/>
              </w:rPr>
              <w:pPrChange w:id="1570" w:author="Kronsberg, Shari" w:date="2021-04-27T21:14:00Z">
                <w:pPr>
                  <w:pStyle w:val="NoSpacing"/>
                </w:pPr>
              </w:pPrChange>
            </w:pPr>
            <w:ins w:id="1571" w:author="Kronsberg, Shari" w:date="2021-04-27T21:14:00Z">
              <w:r>
                <w:rPr>
                  <w:rFonts w:eastAsiaTheme="minorEastAsia"/>
                </w:rPr>
                <w:t>1362</w:t>
              </w:r>
            </w:ins>
          </w:p>
        </w:tc>
        <w:tc>
          <w:tcPr>
            <w:tcW w:w="1980" w:type="dxa"/>
            <w:vAlign w:val="center"/>
            <w:tcPrChange w:id="1572" w:author="Kronsberg, Shari" w:date="2021-04-27T17:09:00Z">
              <w:tcPr>
                <w:tcW w:w="1980" w:type="dxa"/>
                <w:vAlign w:val="center"/>
              </w:tcPr>
            </w:tcPrChange>
          </w:tcPr>
          <w:p w14:paraId="086A2692" w14:textId="5FA40255" w:rsidR="007F1B66" w:rsidRPr="005F6155" w:rsidRDefault="007F1B66" w:rsidP="004A1674">
            <w:pPr>
              <w:pStyle w:val="NoSpacing"/>
              <w:rPr>
                <w:rFonts w:eastAsiaTheme="minorEastAsia"/>
                <w:rPrChange w:id="1573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</w:pPr>
            <w:ins w:id="1574" w:author="Kronsberg, Shari" w:date="2020-12-16T22:50:00Z">
              <w:r w:rsidRPr="005F6155">
                <w:rPr>
                  <w:rFonts w:eastAsiaTheme="minorEastAsia"/>
                  <w:rPrChange w:id="1575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5F6155">
              <w:rPr>
                <w:rFonts w:eastAsiaTheme="minorEastAsia"/>
                <w:rPrChange w:id="1576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0.064651</w:t>
            </w:r>
          </w:p>
        </w:tc>
        <w:tc>
          <w:tcPr>
            <w:tcW w:w="1260" w:type="dxa"/>
            <w:vAlign w:val="center"/>
            <w:tcPrChange w:id="1577" w:author="Kronsberg, Shari" w:date="2021-04-27T17:09:00Z">
              <w:tcPr>
                <w:tcW w:w="1260" w:type="dxa"/>
                <w:vAlign w:val="center"/>
              </w:tcPr>
            </w:tcPrChange>
          </w:tcPr>
          <w:p w14:paraId="6B56540D" w14:textId="35E343ED" w:rsidR="007F1B66" w:rsidRDefault="007F1B66" w:rsidP="004A1674">
            <w:pPr>
              <w:pStyle w:val="NoSpacing"/>
            </w:pPr>
            <w:r>
              <w:t>0.0</w:t>
            </w:r>
            <w:ins w:id="1578" w:author="Kronsberg, Shari" w:date="2020-12-17T11:06:00Z">
              <w:r>
                <w:t>163</w:t>
              </w:r>
            </w:ins>
            <w:del w:id="1579" w:author="Kronsberg, Shari" w:date="2020-12-17T11:06:00Z">
              <w:r w:rsidDel="001B27DC">
                <w:delText>071</w:delText>
              </w:r>
            </w:del>
          </w:p>
        </w:tc>
        <w:tc>
          <w:tcPr>
            <w:tcW w:w="1980" w:type="dxa"/>
            <w:tcPrChange w:id="1580" w:author="Kronsberg, Shari" w:date="2021-04-27T17:09:00Z">
              <w:tcPr>
                <w:tcW w:w="1980" w:type="dxa"/>
              </w:tcPr>
            </w:tcPrChange>
          </w:tcPr>
          <w:p w14:paraId="7FA28BC3" w14:textId="446A039D" w:rsidR="007F1B66" w:rsidRPr="00B968C7" w:rsidRDefault="00FB2D32">
            <w:pPr>
              <w:pStyle w:val="NoSpacing"/>
              <w:jc w:val="center"/>
              <w:rPr>
                <w:ins w:id="1581" w:author="Kronsberg, Shari" w:date="2021-04-27T17:09:00Z"/>
                <w:rFonts w:eastAsiaTheme="minorEastAsia"/>
              </w:rPr>
              <w:pPrChange w:id="1582" w:author="Kronsberg, Shari" w:date="2021-04-29T12:40:00Z">
                <w:pPr>
                  <w:pStyle w:val="NoSpacing"/>
                </w:pPr>
              </w:pPrChange>
            </w:pPr>
            <w:ins w:id="1583" w:author="Kronsberg, Shari" w:date="2021-04-29T12:41:00Z">
              <w:r>
                <w:rPr>
                  <w:rFonts w:eastAsiaTheme="minorEastAsia"/>
                </w:rPr>
                <w:t>1680</w:t>
              </w:r>
            </w:ins>
          </w:p>
        </w:tc>
        <w:tc>
          <w:tcPr>
            <w:tcW w:w="1980" w:type="dxa"/>
            <w:vAlign w:val="center"/>
            <w:tcPrChange w:id="1584" w:author="Kronsberg, Shari" w:date="2021-04-27T17:09:00Z">
              <w:tcPr>
                <w:tcW w:w="1980" w:type="dxa"/>
                <w:vAlign w:val="center"/>
              </w:tcPr>
            </w:tcPrChange>
          </w:tcPr>
          <w:p w14:paraId="69E36C95" w14:textId="18C95A86" w:rsidR="007F1B66" w:rsidRPr="00B968C7" w:rsidRDefault="007F1B66" w:rsidP="004A1674">
            <w:pPr>
              <w:pStyle w:val="NoSpacing"/>
              <w:rPr>
                <w:rFonts w:eastAsiaTheme="minorEastAsia"/>
              </w:rPr>
            </w:pPr>
            <w:r w:rsidRPr="00B968C7">
              <w:rPr>
                <w:rFonts w:eastAsiaTheme="minorEastAsia"/>
              </w:rPr>
              <w:t>0.035628</w:t>
            </w:r>
          </w:p>
        </w:tc>
        <w:tc>
          <w:tcPr>
            <w:tcW w:w="1080" w:type="dxa"/>
            <w:vAlign w:val="center"/>
            <w:tcPrChange w:id="1585" w:author="Kronsberg, Shari" w:date="2021-04-27T17:09:00Z">
              <w:tcPr>
                <w:tcW w:w="1080" w:type="dxa"/>
                <w:vAlign w:val="center"/>
              </w:tcPr>
            </w:tcPrChange>
          </w:tcPr>
          <w:p w14:paraId="54C985B1" w14:textId="3F5B7BEB" w:rsidR="007F1B66" w:rsidRPr="00B968C7" w:rsidRDefault="007F1B66" w:rsidP="004A1674">
            <w:pPr>
              <w:pStyle w:val="NoSpacing"/>
            </w:pPr>
            <w:r w:rsidRPr="00B968C7">
              <w:t>0.1444</w:t>
            </w:r>
          </w:p>
        </w:tc>
      </w:tr>
      <w:tr w:rsidR="007F1B66" w:rsidRPr="00B968C7" w14:paraId="5DEFF236" w14:textId="77777777" w:rsidTr="007F1B66">
        <w:trPr>
          <w:trHeight w:val="288"/>
          <w:trPrChange w:id="1586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587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66403D0A" w14:textId="21903229" w:rsidR="007F1B66" w:rsidRPr="00FF2D1E" w:rsidRDefault="007F1B66" w:rsidP="004A1674">
            <w:pPr>
              <w:pStyle w:val="NoSpacing"/>
              <w:rPr>
                <w:iCs/>
              </w:rPr>
            </w:pPr>
            <w:ins w:id="1588" w:author="Rade, Jeffrey" w:date="2020-12-29T09:48:00Z">
              <w:r>
                <w:rPr>
                  <w:iCs/>
                </w:rPr>
                <w:t xml:space="preserve">    </w:t>
              </w:r>
            </w:ins>
            <w:ins w:id="1589" w:author="Rade, Jeffrey" w:date="2020-12-29T09:49:00Z">
              <w:r>
                <w:rPr>
                  <w:iCs/>
                </w:rPr>
                <w:t xml:space="preserve"> </w:t>
              </w:r>
            </w:ins>
            <w:r>
              <w:rPr>
                <w:iCs/>
              </w:rPr>
              <w:t>Diabetes</w:t>
            </w:r>
          </w:p>
        </w:tc>
        <w:tc>
          <w:tcPr>
            <w:tcW w:w="1980" w:type="dxa"/>
            <w:tcPrChange w:id="1590" w:author="Kronsberg, Shari" w:date="2021-04-27T17:09:00Z">
              <w:tcPr>
                <w:tcW w:w="1980" w:type="dxa"/>
              </w:tcPr>
            </w:tcPrChange>
          </w:tcPr>
          <w:p w14:paraId="68B5DA33" w14:textId="4FD2BC3D" w:rsidR="007F1B66" w:rsidRPr="007F1B66" w:rsidDel="005F6155" w:rsidRDefault="0079103D">
            <w:pPr>
              <w:pStyle w:val="NoSpacing"/>
              <w:jc w:val="center"/>
              <w:rPr>
                <w:ins w:id="1591" w:author="Kronsberg, Shari" w:date="2021-04-27T17:09:00Z"/>
                <w:rFonts w:eastAsiaTheme="minorEastAsia"/>
              </w:rPr>
              <w:pPrChange w:id="1592" w:author="Kronsberg, Shari" w:date="2021-04-27T21:14:00Z">
                <w:pPr>
                  <w:pStyle w:val="NoSpacing"/>
                </w:pPr>
              </w:pPrChange>
            </w:pPr>
            <w:ins w:id="1593" w:author="Kronsberg, Shari" w:date="2021-04-27T21:14:00Z">
              <w:r>
                <w:rPr>
                  <w:rFonts w:eastAsiaTheme="minorEastAsia"/>
                </w:rPr>
                <w:t>1357</w:t>
              </w:r>
            </w:ins>
          </w:p>
        </w:tc>
        <w:tc>
          <w:tcPr>
            <w:tcW w:w="1980" w:type="dxa"/>
            <w:vAlign w:val="center"/>
            <w:tcPrChange w:id="1594" w:author="Kronsberg, Shari" w:date="2021-04-27T17:09:00Z">
              <w:tcPr>
                <w:tcW w:w="1980" w:type="dxa"/>
                <w:vAlign w:val="center"/>
              </w:tcPr>
            </w:tcPrChange>
          </w:tcPr>
          <w:p w14:paraId="4972A790" w14:textId="6EFC8637" w:rsidR="007F1B66" w:rsidRPr="005F6155" w:rsidRDefault="007F1B66" w:rsidP="004A1674">
            <w:pPr>
              <w:pStyle w:val="NoSpacing"/>
              <w:rPr>
                <w:rPrChange w:id="1595" w:author="Kronsberg, Shari" w:date="2020-12-16T22:53:00Z">
                  <w:rPr>
                    <w:highlight w:val="yellow"/>
                  </w:rPr>
                </w:rPrChange>
              </w:rPr>
            </w:pPr>
            <w:del w:id="1596" w:author="Kronsberg, Shari" w:date="2020-12-16T22:50:00Z">
              <w:r w:rsidRPr="005F6155" w:rsidDel="005F6155">
                <w:rPr>
                  <w:rFonts w:eastAsiaTheme="minorEastAsia"/>
                  <w:rPrChange w:id="1597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1598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0.087954</w:t>
            </w:r>
          </w:p>
        </w:tc>
        <w:tc>
          <w:tcPr>
            <w:tcW w:w="1260" w:type="dxa"/>
            <w:vAlign w:val="center"/>
            <w:tcPrChange w:id="1599" w:author="Kronsberg, Shari" w:date="2021-04-27T17:09:00Z">
              <w:tcPr>
                <w:tcW w:w="1260" w:type="dxa"/>
                <w:vAlign w:val="center"/>
              </w:tcPr>
            </w:tcPrChange>
          </w:tcPr>
          <w:p w14:paraId="4E930D9D" w14:textId="3DDED3B7" w:rsidR="007F1B66" w:rsidRPr="00412A47" w:rsidRDefault="007F1B66" w:rsidP="004A1674">
            <w:pPr>
              <w:pStyle w:val="NoSpacing"/>
              <w:rPr>
                <w:b/>
                <w:bCs/>
              </w:rPr>
            </w:pPr>
            <w:r>
              <w:t>0.00</w:t>
            </w:r>
            <w:ins w:id="1600" w:author="Kronsberg, Shari" w:date="2020-12-17T11:06:00Z">
              <w:r>
                <w:t>11</w:t>
              </w:r>
            </w:ins>
            <w:del w:id="1601" w:author="Kronsberg, Shari" w:date="2020-12-17T11:06:00Z">
              <w:r w:rsidDel="001B27DC">
                <w:delText>40</w:delText>
              </w:r>
            </w:del>
          </w:p>
        </w:tc>
        <w:tc>
          <w:tcPr>
            <w:tcW w:w="1980" w:type="dxa"/>
            <w:tcPrChange w:id="1602" w:author="Kronsberg, Shari" w:date="2021-04-27T17:09:00Z">
              <w:tcPr>
                <w:tcW w:w="1980" w:type="dxa"/>
              </w:tcPr>
            </w:tcPrChange>
          </w:tcPr>
          <w:p w14:paraId="271132AA" w14:textId="3F7C6F4A" w:rsidR="007F1B66" w:rsidRPr="00B968C7" w:rsidRDefault="00FB2D32">
            <w:pPr>
              <w:pStyle w:val="NoSpacing"/>
              <w:jc w:val="center"/>
              <w:rPr>
                <w:ins w:id="1603" w:author="Kronsberg, Shari" w:date="2021-04-27T17:09:00Z"/>
                <w:rFonts w:eastAsiaTheme="minorEastAsia"/>
              </w:rPr>
              <w:pPrChange w:id="1604" w:author="Kronsberg, Shari" w:date="2021-04-29T12:40:00Z">
                <w:pPr>
                  <w:pStyle w:val="NoSpacing"/>
                </w:pPr>
              </w:pPrChange>
            </w:pPr>
            <w:ins w:id="1605" w:author="Kronsberg, Shari" w:date="2021-04-29T12:41:00Z">
              <w:r>
                <w:rPr>
                  <w:rFonts w:eastAsiaTheme="minorEastAsia"/>
                </w:rPr>
                <w:t>1672</w:t>
              </w:r>
            </w:ins>
          </w:p>
        </w:tc>
        <w:tc>
          <w:tcPr>
            <w:tcW w:w="1980" w:type="dxa"/>
            <w:vAlign w:val="center"/>
            <w:tcPrChange w:id="1606" w:author="Kronsberg, Shari" w:date="2021-04-27T17:09:00Z">
              <w:tcPr>
                <w:tcW w:w="1980" w:type="dxa"/>
                <w:vAlign w:val="center"/>
              </w:tcPr>
            </w:tcPrChange>
          </w:tcPr>
          <w:p w14:paraId="7A7E12C1" w14:textId="19D8A3D0" w:rsidR="007F1B66" w:rsidRPr="00B968C7" w:rsidRDefault="007F1B66" w:rsidP="004A1674">
            <w:pPr>
              <w:pStyle w:val="NoSpacing"/>
            </w:pPr>
            <w:r w:rsidRPr="00B968C7">
              <w:rPr>
                <w:rFonts w:eastAsiaTheme="minorEastAsia"/>
              </w:rPr>
              <w:t>0.077875</w:t>
            </w:r>
          </w:p>
        </w:tc>
        <w:tc>
          <w:tcPr>
            <w:tcW w:w="1080" w:type="dxa"/>
            <w:vAlign w:val="center"/>
            <w:tcPrChange w:id="1607" w:author="Kronsberg, Shari" w:date="2021-04-27T17:09:00Z">
              <w:tcPr>
                <w:tcW w:w="1080" w:type="dxa"/>
                <w:vAlign w:val="center"/>
              </w:tcPr>
            </w:tcPrChange>
          </w:tcPr>
          <w:p w14:paraId="51A26455" w14:textId="77777777" w:rsidR="007F1B66" w:rsidRPr="00B968C7" w:rsidRDefault="007F1B66" w:rsidP="004A1674">
            <w:pPr>
              <w:pStyle w:val="NoSpacing"/>
            </w:pPr>
            <w:r w:rsidRPr="00B968C7">
              <w:t>0.0023</w:t>
            </w:r>
          </w:p>
        </w:tc>
      </w:tr>
      <w:tr w:rsidR="007F1B66" w:rsidRPr="00B968C7" w14:paraId="11556835" w14:textId="77777777" w:rsidTr="007F1B66">
        <w:trPr>
          <w:trHeight w:val="288"/>
          <w:trPrChange w:id="1608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609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4DE9ED01" w14:textId="33E1169A" w:rsidR="007F1B66" w:rsidRDefault="007F1B66" w:rsidP="004A1674">
            <w:pPr>
              <w:pStyle w:val="NoSpacing"/>
              <w:rPr>
                <w:iCs/>
              </w:rPr>
            </w:pPr>
            <w:ins w:id="1610" w:author="Rade, Jeffrey" w:date="2020-12-29T09:49:00Z">
              <w:r>
                <w:rPr>
                  <w:iCs/>
                </w:rPr>
                <w:lastRenderedPageBreak/>
                <w:t xml:space="preserve">     </w:t>
              </w:r>
            </w:ins>
            <w:r>
              <w:rPr>
                <w:iCs/>
              </w:rPr>
              <w:t>Heart failure</w:t>
            </w:r>
          </w:p>
        </w:tc>
        <w:tc>
          <w:tcPr>
            <w:tcW w:w="1980" w:type="dxa"/>
            <w:tcPrChange w:id="1611" w:author="Kronsberg, Shari" w:date="2021-04-27T17:09:00Z">
              <w:tcPr>
                <w:tcW w:w="1980" w:type="dxa"/>
              </w:tcPr>
            </w:tcPrChange>
          </w:tcPr>
          <w:p w14:paraId="1C1A4AE4" w14:textId="6D18E656" w:rsidR="007F1B66" w:rsidRPr="007F1B66" w:rsidDel="005F6155" w:rsidRDefault="0079103D">
            <w:pPr>
              <w:pStyle w:val="NoSpacing"/>
              <w:jc w:val="center"/>
              <w:rPr>
                <w:ins w:id="1612" w:author="Kronsberg, Shari" w:date="2021-04-27T17:09:00Z"/>
                <w:rFonts w:eastAsiaTheme="minorEastAsia"/>
              </w:rPr>
              <w:pPrChange w:id="1613" w:author="Kronsberg, Shari" w:date="2021-04-27T21:14:00Z">
                <w:pPr>
                  <w:pStyle w:val="NoSpacing"/>
                </w:pPr>
              </w:pPrChange>
            </w:pPr>
            <w:ins w:id="1614" w:author="Kronsberg, Shari" w:date="2021-04-27T21:14:00Z">
              <w:r>
                <w:rPr>
                  <w:rFonts w:eastAsiaTheme="minorEastAsia"/>
                </w:rPr>
                <w:t>1363</w:t>
              </w:r>
            </w:ins>
          </w:p>
        </w:tc>
        <w:tc>
          <w:tcPr>
            <w:tcW w:w="1980" w:type="dxa"/>
            <w:vAlign w:val="center"/>
            <w:tcPrChange w:id="1615" w:author="Kronsberg, Shari" w:date="2021-04-27T17:09:00Z">
              <w:tcPr>
                <w:tcW w:w="1980" w:type="dxa"/>
                <w:vAlign w:val="center"/>
              </w:tcPr>
            </w:tcPrChange>
          </w:tcPr>
          <w:p w14:paraId="22361250" w14:textId="2380B7DC" w:rsidR="007F1B66" w:rsidRPr="005F6155" w:rsidRDefault="007F1B66" w:rsidP="004A1674">
            <w:pPr>
              <w:pStyle w:val="NoSpacing"/>
              <w:rPr>
                <w:rPrChange w:id="1616" w:author="Kronsberg, Shari" w:date="2020-12-16T22:53:00Z">
                  <w:rPr>
                    <w:highlight w:val="yellow"/>
                  </w:rPr>
                </w:rPrChange>
              </w:rPr>
            </w:pPr>
            <w:del w:id="1617" w:author="Kronsberg, Shari" w:date="2020-12-16T22:50:00Z">
              <w:r w:rsidRPr="005F6155" w:rsidDel="005F6155">
                <w:rPr>
                  <w:rFonts w:eastAsiaTheme="minorEastAsia"/>
                  <w:rPrChange w:id="1618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del w:id="1619" w:author="Kronsberg, Shari" w:date="2021-01-26T22:16:00Z">
              <w:r w:rsidRPr="005F6155" w:rsidDel="00FA0343">
                <w:rPr>
                  <w:rFonts w:eastAsiaTheme="minorEastAsia"/>
                  <w:rPrChange w:id="1620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0.082972</w:delText>
              </w:r>
            </w:del>
            <w:ins w:id="1621" w:author="Kronsberg, Shari" w:date="2021-01-26T22:16:00Z">
              <w:r>
                <w:rPr>
                  <w:rFonts w:eastAsiaTheme="minorEastAsia"/>
                </w:rPr>
                <w:t>0.027441</w:t>
              </w:r>
            </w:ins>
          </w:p>
        </w:tc>
        <w:tc>
          <w:tcPr>
            <w:tcW w:w="1260" w:type="dxa"/>
            <w:vAlign w:val="center"/>
            <w:tcPrChange w:id="1622" w:author="Kronsberg, Shari" w:date="2021-04-27T17:09:00Z">
              <w:tcPr>
                <w:tcW w:w="1260" w:type="dxa"/>
                <w:vAlign w:val="center"/>
              </w:tcPr>
            </w:tcPrChange>
          </w:tcPr>
          <w:p w14:paraId="0F693D77" w14:textId="3EAC58A4" w:rsidR="007F1B66" w:rsidRPr="00412A47" w:rsidRDefault="007F1B66" w:rsidP="004A1674">
            <w:pPr>
              <w:pStyle w:val="NoSpacing"/>
              <w:rPr>
                <w:b/>
                <w:bCs/>
              </w:rPr>
            </w:pPr>
            <w:del w:id="1623" w:author="Kronsberg, Shari" w:date="2021-01-26T22:17:00Z">
              <w:r w:rsidDel="00FA0343">
                <w:delText>0.00</w:delText>
              </w:r>
            </w:del>
            <w:del w:id="1624" w:author="Kronsberg, Shari" w:date="2020-12-17T11:06:00Z">
              <w:r w:rsidDel="001B27DC">
                <w:delText>39</w:delText>
              </w:r>
            </w:del>
            <w:ins w:id="1625" w:author="Kronsberg, Shari" w:date="2021-01-26T22:17:00Z">
              <w:r>
                <w:t>0.3080</w:t>
              </w:r>
            </w:ins>
          </w:p>
        </w:tc>
        <w:tc>
          <w:tcPr>
            <w:tcW w:w="1980" w:type="dxa"/>
            <w:tcPrChange w:id="1626" w:author="Kronsberg, Shari" w:date="2021-04-27T17:09:00Z">
              <w:tcPr>
                <w:tcW w:w="1980" w:type="dxa"/>
              </w:tcPr>
            </w:tcPrChange>
          </w:tcPr>
          <w:p w14:paraId="500C3EF5" w14:textId="073E4052" w:rsidR="007F1B66" w:rsidRPr="00B968C7" w:rsidDel="00FA0343" w:rsidRDefault="00FB2D32">
            <w:pPr>
              <w:pStyle w:val="NoSpacing"/>
              <w:jc w:val="center"/>
              <w:rPr>
                <w:ins w:id="1627" w:author="Kronsberg, Shari" w:date="2021-04-27T17:09:00Z"/>
                <w:rFonts w:eastAsiaTheme="minorEastAsia"/>
              </w:rPr>
              <w:pPrChange w:id="1628" w:author="Kronsberg, Shari" w:date="2021-04-29T12:40:00Z">
                <w:pPr>
                  <w:pStyle w:val="NoSpacing"/>
                </w:pPr>
              </w:pPrChange>
            </w:pPr>
            <w:ins w:id="1629" w:author="Kronsberg, Shari" w:date="2021-04-29T12:41:00Z">
              <w:r>
                <w:rPr>
                  <w:rFonts w:eastAsiaTheme="minorEastAsia"/>
                </w:rPr>
                <w:t>1681</w:t>
              </w:r>
            </w:ins>
          </w:p>
        </w:tc>
        <w:tc>
          <w:tcPr>
            <w:tcW w:w="1980" w:type="dxa"/>
            <w:vAlign w:val="center"/>
            <w:tcPrChange w:id="1630" w:author="Kronsberg, Shari" w:date="2021-04-27T17:09:00Z">
              <w:tcPr>
                <w:tcW w:w="1980" w:type="dxa"/>
                <w:vAlign w:val="center"/>
              </w:tcPr>
            </w:tcPrChange>
          </w:tcPr>
          <w:p w14:paraId="5367ACC3" w14:textId="59D15DE7" w:rsidR="007F1B66" w:rsidRPr="00B968C7" w:rsidRDefault="007F1B66" w:rsidP="004A1674">
            <w:pPr>
              <w:pStyle w:val="NoSpacing"/>
            </w:pPr>
            <w:del w:id="1631" w:author="Kronsberg, Shari" w:date="2021-01-26T22:17:00Z">
              <w:r w:rsidRPr="00B968C7" w:rsidDel="00FA0343">
                <w:rPr>
                  <w:rFonts w:eastAsiaTheme="minorEastAsia"/>
                </w:rPr>
                <w:delText>0.128382</w:delText>
              </w:r>
            </w:del>
            <w:ins w:id="1632" w:author="Kronsberg, Shari" w:date="2021-01-26T22:17:00Z">
              <w:r>
                <w:rPr>
                  <w:rFonts w:eastAsiaTheme="minorEastAsia"/>
                </w:rPr>
                <w:t>0.057835</w:t>
              </w:r>
            </w:ins>
          </w:p>
        </w:tc>
        <w:tc>
          <w:tcPr>
            <w:tcW w:w="1080" w:type="dxa"/>
            <w:vAlign w:val="center"/>
            <w:tcPrChange w:id="1633" w:author="Kronsberg, Shari" w:date="2021-04-27T17:09:00Z">
              <w:tcPr>
                <w:tcW w:w="1080" w:type="dxa"/>
                <w:vAlign w:val="center"/>
              </w:tcPr>
            </w:tcPrChange>
          </w:tcPr>
          <w:p w14:paraId="4B5B86F6" w14:textId="3FE8083B" w:rsidR="007F1B66" w:rsidRPr="00B968C7" w:rsidRDefault="007F1B66" w:rsidP="004A1674">
            <w:pPr>
              <w:pStyle w:val="NoSpacing"/>
            </w:pPr>
            <w:del w:id="1634" w:author="Kronsberg, Shari" w:date="2021-01-26T22:17:00Z">
              <w:r w:rsidRPr="00B968C7" w:rsidDel="00FA0343">
                <w:delText>&lt;0.0</w:delText>
              </w:r>
            </w:del>
            <w:del w:id="1635" w:author="Kronsberg, Shari" w:date="2021-01-26T22:18:00Z">
              <w:r w:rsidRPr="00B968C7" w:rsidDel="00FA0343">
                <w:delText>001</w:delText>
              </w:r>
            </w:del>
            <w:ins w:id="1636" w:author="Kronsberg, Shari" w:date="2021-01-26T22:18:00Z">
              <w:r>
                <w:t>0.0177</w:t>
              </w:r>
            </w:ins>
          </w:p>
        </w:tc>
      </w:tr>
      <w:tr w:rsidR="007F1B66" w:rsidRPr="00B968C7" w14:paraId="2619CCBA" w14:textId="77777777" w:rsidTr="007F1B66">
        <w:trPr>
          <w:trHeight w:val="288"/>
          <w:trPrChange w:id="1637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638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336ADFCC" w14:textId="5D2CE544" w:rsidR="007F1B66" w:rsidRPr="00FF2D1E" w:rsidRDefault="007F1B66" w:rsidP="004A1674">
            <w:pPr>
              <w:pStyle w:val="NoSpacing"/>
              <w:rPr>
                <w:iCs/>
              </w:rPr>
            </w:pPr>
            <w:ins w:id="1639" w:author="Rade, Jeffrey" w:date="2020-12-29T09:49:00Z">
              <w:r>
                <w:rPr>
                  <w:iCs/>
                </w:rPr>
                <w:t xml:space="preserve">     </w:t>
              </w:r>
            </w:ins>
            <w:r>
              <w:rPr>
                <w:iCs/>
              </w:rPr>
              <w:t>Myocardial infarction</w:t>
            </w:r>
          </w:p>
        </w:tc>
        <w:tc>
          <w:tcPr>
            <w:tcW w:w="1980" w:type="dxa"/>
            <w:tcPrChange w:id="1640" w:author="Kronsberg, Shari" w:date="2021-04-27T17:09:00Z">
              <w:tcPr>
                <w:tcW w:w="1980" w:type="dxa"/>
              </w:tcPr>
            </w:tcPrChange>
          </w:tcPr>
          <w:p w14:paraId="20C371B7" w14:textId="6E09F1DC" w:rsidR="007F1B66" w:rsidRPr="007F1B66" w:rsidDel="005F6155" w:rsidRDefault="0079103D">
            <w:pPr>
              <w:pStyle w:val="NoSpacing"/>
              <w:jc w:val="center"/>
              <w:rPr>
                <w:ins w:id="1641" w:author="Kronsberg, Shari" w:date="2021-04-27T17:09:00Z"/>
                <w:rFonts w:eastAsiaTheme="minorEastAsia"/>
              </w:rPr>
              <w:pPrChange w:id="1642" w:author="Kronsberg, Shari" w:date="2021-04-27T21:14:00Z">
                <w:pPr>
                  <w:pStyle w:val="NoSpacing"/>
                </w:pPr>
              </w:pPrChange>
            </w:pPr>
            <w:ins w:id="1643" w:author="Kronsberg, Shari" w:date="2021-04-27T21:14:00Z">
              <w:r>
                <w:rPr>
                  <w:rFonts w:eastAsiaTheme="minorEastAsia"/>
                </w:rPr>
                <w:t>1363</w:t>
              </w:r>
            </w:ins>
          </w:p>
        </w:tc>
        <w:tc>
          <w:tcPr>
            <w:tcW w:w="1980" w:type="dxa"/>
            <w:vAlign w:val="center"/>
            <w:tcPrChange w:id="1644" w:author="Kronsberg, Shari" w:date="2021-04-27T17:09:00Z">
              <w:tcPr>
                <w:tcW w:w="1980" w:type="dxa"/>
                <w:vAlign w:val="center"/>
              </w:tcPr>
            </w:tcPrChange>
          </w:tcPr>
          <w:p w14:paraId="2618704D" w14:textId="256C2E46" w:rsidR="007F1B66" w:rsidRPr="005F6155" w:rsidRDefault="007F1B66" w:rsidP="004A1674">
            <w:pPr>
              <w:pStyle w:val="NoSpacing"/>
              <w:rPr>
                <w:rPrChange w:id="1645" w:author="Kronsberg, Shari" w:date="2020-12-16T22:53:00Z">
                  <w:rPr>
                    <w:highlight w:val="yellow"/>
                  </w:rPr>
                </w:rPrChange>
              </w:rPr>
            </w:pPr>
            <w:del w:id="1646" w:author="Kronsberg, Shari" w:date="2020-12-16T22:50:00Z">
              <w:r w:rsidRPr="005F6155" w:rsidDel="005F6155">
                <w:rPr>
                  <w:rFonts w:eastAsiaTheme="minorEastAsia"/>
                  <w:rPrChange w:id="1647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del w:id="1648" w:author="Kronsberg, Shari" w:date="2021-05-07T08:27:00Z">
              <w:r w:rsidRPr="005F6155" w:rsidDel="004349E1">
                <w:rPr>
                  <w:rFonts w:eastAsiaTheme="minorEastAsia"/>
                  <w:rPrChange w:id="1649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0.003155</w:delText>
              </w:r>
            </w:del>
            <w:ins w:id="1650" w:author="Kronsberg, Shari" w:date="2021-05-07T08:27:00Z">
              <w:r w:rsidR="004349E1">
                <w:rPr>
                  <w:rFonts w:eastAsiaTheme="minorEastAsia"/>
                </w:rPr>
                <w:t>0.013364</w:t>
              </w:r>
            </w:ins>
          </w:p>
        </w:tc>
        <w:tc>
          <w:tcPr>
            <w:tcW w:w="1260" w:type="dxa"/>
            <w:vAlign w:val="center"/>
            <w:tcPrChange w:id="1651" w:author="Kronsberg, Shari" w:date="2021-04-27T17:09:00Z">
              <w:tcPr>
                <w:tcW w:w="1260" w:type="dxa"/>
                <w:vAlign w:val="center"/>
              </w:tcPr>
            </w:tcPrChange>
          </w:tcPr>
          <w:p w14:paraId="1298EFA0" w14:textId="274BBF22" w:rsidR="007F1B66" w:rsidRPr="00412A47" w:rsidRDefault="007F1B66" w:rsidP="004A1674">
            <w:pPr>
              <w:pStyle w:val="NoSpacing"/>
              <w:rPr>
                <w:b/>
                <w:bCs/>
              </w:rPr>
            </w:pPr>
            <w:del w:id="1652" w:author="Kronsberg, Shari" w:date="2021-05-07T08:27:00Z">
              <w:r w:rsidDel="004349E1">
                <w:delText>0.</w:delText>
              </w:r>
            </w:del>
            <w:del w:id="1653" w:author="Kronsberg, Shari" w:date="2020-12-17T11:06:00Z">
              <w:r w:rsidDel="001B27DC">
                <w:delText>6112</w:delText>
              </w:r>
            </w:del>
            <w:ins w:id="1654" w:author="Kronsberg, Shari" w:date="2021-05-07T08:27:00Z">
              <w:r w:rsidR="004349E1">
                <w:t>0.6227</w:t>
              </w:r>
            </w:ins>
          </w:p>
        </w:tc>
        <w:tc>
          <w:tcPr>
            <w:tcW w:w="1980" w:type="dxa"/>
            <w:tcPrChange w:id="1655" w:author="Kronsberg, Shari" w:date="2021-04-27T17:09:00Z">
              <w:tcPr>
                <w:tcW w:w="1980" w:type="dxa"/>
              </w:tcPr>
            </w:tcPrChange>
          </w:tcPr>
          <w:p w14:paraId="7F66B1D1" w14:textId="4B029EA1" w:rsidR="007F1B66" w:rsidRPr="00B968C7" w:rsidRDefault="00FB2D32">
            <w:pPr>
              <w:pStyle w:val="NoSpacing"/>
              <w:jc w:val="center"/>
              <w:rPr>
                <w:ins w:id="1656" w:author="Kronsberg, Shari" w:date="2021-04-27T17:09:00Z"/>
                <w:rFonts w:eastAsiaTheme="minorEastAsia"/>
              </w:rPr>
              <w:pPrChange w:id="1657" w:author="Kronsberg, Shari" w:date="2021-04-29T12:40:00Z">
                <w:pPr>
                  <w:pStyle w:val="NoSpacing"/>
                </w:pPr>
              </w:pPrChange>
            </w:pPr>
            <w:ins w:id="1658" w:author="Kronsberg, Shari" w:date="2021-04-29T12:42:00Z">
              <w:r>
                <w:rPr>
                  <w:rFonts w:eastAsiaTheme="minorEastAsia"/>
                </w:rPr>
                <w:t>1680</w:t>
              </w:r>
            </w:ins>
          </w:p>
        </w:tc>
        <w:tc>
          <w:tcPr>
            <w:tcW w:w="1980" w:type="dxa"/>
            <w:vAlign w:val="center"/>
            <w:tcPrChange w:id="1659" w:author="Kronsberg, Shari" w:date="2021-04-27T17:09:00Z">
              <w:tcPr>
                <w:tcW w:w="1980" w:type="dxa"/>
                <w:vAlign w:val="center"/>
              </w:tcPr>
            </w:tcPrChange>
          </w:tcPr>
          <w:p w14:paraId="102D82B4" w14:textId="1CC42B1E" w:rsidR="007F1B66" w:rsidRPr="00B968C7" w:rsidRDefault="007F1B66" w:rsidP="004A1674">
            <w:pPr>
              <w:pStyle w:val="NoSpacing"/>
            </w:pPr>
            <w:del w:id="1660" w:author="Kronsberg, Shari" w:date="2021-05-07T08:27:00Z">
              <w:r w:rsidRPr="00B968C7" w:rsidDel="004349E1">
                <w:rPr>
                  <w:rFonts w:eastAsiaTheme="minorEastAsia"/>
                </w:rPr>
                <w:delText>0.088702</w:delText>
              </w:r>
            </w:del>
            <w:ins w:id="1661" w:author="Kronsberg, Shari" w:date="2021-05-07T08:27:00Z">
              <w:r w:rsidR="004349E1">
                <w:rPr>
                  <w:rFonts w:eastAsiaTheme="minorEastAsia"/>
                </w:rPr>
                <w:t>0.073191</w:t>
              </w:r>
            </w:ins>
          </w:p>
        </w:tc>
        <w:tc>
          <w:tcPr>
            <w:tcW w:w="1080" w:type="dxa"/>
            <w:vAlign w:val="center"/>
            <w:tcPrChange w:id="1662" w:author="Kronsberg, Shari" w:date="2021-04-27T17:09:00Z">
              <w:tcPr>
                <w:tcW w:w="1080" w:type="dxa"/>
                <w:vAlign w:val="center"/>
              </w:tcPr>
            </w:tcPrChange>
          </w:tcPr>
          <w:p w14:paraId="3CFBE1FF" w14:textId="4950F3E5" w:rsidR="007F1B66" w:rsidRPr="00B968C7" w:rsidRDefault="007F1B66" w:rsidP="004A1674">
            <w:pPr>
              <w:pStyle w:val="NoSpacing"/>
            </w:pPr>
            <w:del w:id="1663" w:author="Kronsberg, Shari" w:date="2021-05-07T08:27:00Z">
              <w:r w:rsidRPr="00B968C7" w:rsidDel="004349E1">
                <w:delText>0.0003</w:delText>
              </w:r>
            </w:del>
            <w:ins w:id="1664" w:author="Kronsberg, Shari" w:date="2021-05-07T08:27:00Z">
              <w:r w:rsidR="004349E1">
                <w:t>0.0027</w:t>
              </w:r>
            </w:ins>
          </w:p>
        </w:tc>
      </w:tr>
      <w:tr w:rsidR="007F1B66" w:rsidRPr="00B968C7" w14:paraId="04DDB79E" w14:textId="77777777" w:rsidTr="007F1B66">
        <w:trPr>
          <w:trHeight w:val="288"/>
          <w:trPrChange w:id="1665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666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46CFD449" w14:textId="1E643AF2" w:rsidR="007F1B66" w:rsidRDefault="007F1B66" w:rsidP="004A1674">
            <w:pPr>
              <w:pStyle w:val="NoSpacing"/>
              <w:rPr>
                <w:iCs/>
              </w:rPr>
            </w:pPr>
            <w:ins w:id="1667" w:author="Rade, Jeffrey" w:date="2020-12-29T09:49:00Z">
              <w:r>
                <w:rPr>
                  <w:iCs/>
                </w:rPr>
                <w:t xml:space="preserve">     A</w:t>
              </w:r>
            </w:ins>
            <w:del w:id="1668" w:author="Rade, Jeffrey" w:date="2020-12-29T09:49:00Z">
              <w:r w:rsidDel="0037578E">
                <w:rPr>
                  <w:iCs/>
                </w:rPr>
                <w:delText>History of a</w:delText>
              </w:r>
            </w:del>
            <w:r>
              <w:rPr>
                <w:iCs/>
              </w:rPr>
              <w:t>trial fibrillation/flutter</w:t>
            </w:r>
          </w:p>
        </w:tc>
        <w:tc>
          <w:tcPr>
            <w:tcW w:w="1980" w:type="dxa"/>
            <w:tcPrChange w:id="1669" w:author="Kronsberg, Shari" w:date="2021-04-27T17:09:00Z">
              <w:tcPr>
                <w:tcW w:w="1980" w:type="dxa"/>
              </w:tcPr>
            </w:tcPrChange>
          </w:tcPr>
          <w:p w14:paraId="42DA66AC" w14:textId="6252A07C" w:rsidR="007F1B66" w:rsidRPr="007F1B66" w:rsidDel="005F6155" w:rsidRDefault="0079103D">
            <w:pPr>
              <w:pStyle w:val="NoSpacing"/>
              <w:jc w:val="center"/>
              <w:rPr>
                <w:ins w:id="1670" w:author="Kronsberg, Shari" w:date="2021-04-27T17:09:00Z"/>
                <w:rFonts w:eastAsiaTheme="minorEastAsia"/>
              </w:rPr>
              <w:pPrChange w:id="1671" w:author="Kronsberg, Shari" w:date="2021-04-27T21:14:00Z">
                <w:pPr>
                  <w:pStyle w:val="NoSpacing"/>
                </w:pPr>
              </w:pPrChange>
            </w:pPr>
            <w:ins w:id="1672" w:author="Kronsberg, Shari" w:date="2021-04-27T21:14:00Z">
              <w:r>
                <w:rPr>
                  <w:rFonts w:eastAsiaTheme="minorEastAsia"/>
                </w:rPr>
                <w:t>1363</w:t>
              </w:r>
            </w:ins>
          </w:p>
        </w:tc>
        <w:tc>
          <w:tcPr>
            <w:tcW w:w="1980" w:type="dxa"/>
            <w:vAlign w:val="center"/>
            <w:tcPrChange w:id="1673" w:author="Kronsberg, Shari" w:date="2021-04-27T17:09:00Z">
              <w:tcPr>
                <w:tcW w:w="1980" w:type="dxa"/>
                <w:vAlign w:val="center"/>
              </w:tcPr>
            </w:tcPrChange>
          </w:tcPr>
          <w:p w14:paraId="2E0FD0C2" w14:textId="04EE3E58" w:rsidR="007F1B66" w:rsidRPr="005F6155" w:rsidRDefault="007F1B66" w:rsidP="004A1674">
            <w:pPr>
              <w:pStyle w:val="NoSpacing"/>
              <w:rPr>
                <w:rPrChange w:id="1674" w:author="Kronsberg, Shari" w:date="2020-12-16T22:53:00Z">
                  <w:rPr>
                    <w:highlight w:val="yellow"/>
                  </w:rPr>
                </w:rPrChange>
              </w:rPr>
            </w:pPr>
            <w:del w:id="1675" w:author="Kronsberg, Shari" w:date="2020-12-16T22:50:00Z">
              <w:r w:rsidRPr="005F6155" w:rsidDel="005F6155">
                <w:rPr>
                  <w:rFonts w:eastAsiaTheme="minorEastAsia"/>
                  <w:rPrChange w:id="1676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1677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0.066042</w:t>
            </w:r>
          </w:p>
        </w:tc>
        <w:tc>
          <w:tcPr>
            <w:tcW w:w="1260" w:type="dxa"/>
            <w:vAlign w:val="center"/>
            <w:tcPrChange w:id="1678" w:author="Kronsberg, Shari" w:date="2021-04-27T17:09:00Z">
              <w:tcPr>
                <w:tcW w:w="1260" w:type="dxa"/>
                <w:vAlign w:val="center"/>
              </w:tcPr>
            </w:tcPrChange>
          </w:tcPr>
          <w:p w14:paraId="2FC86CF5" w14:textId="46924121" w:rsidR="007F1B66" w:rsidRPr="00412A47" w:rsidRDefault="007F1B66" w:rsidP="004A1674">
            <w:pPr>
              <w:pStyle w:val="NoSpacing"/>
              <w:rPr>
                <w:b/>
                <w:bCs/>
              </w:rPr>
            </w:pPr>
            <w:r>
              <w:t>0.0</w:t>
            </w:r>
            <w:ins w:id="1679" w:author="Kronsberg, Shari" w:date="2020-12-17T11:07:00Z">
              <w:r>
                <w:t>142</w:t>
              </w:r>
            </w:ins>
            <w:del w:id="1680" w:author="Kronsberg, Shari" w:date="2020-12-17T11:07:00Z">
              <w:r w:rsidDel="001B27DC">
                <w:delText>355</w:delText>
              </w:r>
            </w:del>
          </w:p>
        </w:tc>
        <w:tc>
          <w:tcPr>
            <w:tcW w:w="1980" w:type="dxa"/>
            <w:tcPrChange w:id="1681" w:author="Kronsberg, Shari" w:date="2021-04-27T17:09:00Z">
              <w:tcPr>
                <w:tcW w:w="1980" w:type="dxa"/>
              </w:tcPr>
            </w:tcPrChange>
          </w:tcPr>
          <w:p w14:paraId="728F15C3" w14:textId="347BA00B" w:rsidR="007F1B66" w:rsidRPr="00B968C7" w:rsidRDefault="00FB2D32">
            <w:pPr>
              <w:pStyle w:val="NoSpacing"/>
              <w:jc w:val="center"/>
              <w:rPr>
                <w:ins w:id="1682" w:author="Kronsberg, Shari" w:date="2021-04-27T17:09:00Z"/>
                <w:rFonts w:eastAsiaTheme="minorEastAsia"/>
              </w:rPr>
              <w:pPrChange w:id="1683" w:author="Kronsberg, Shari" w:date="2021-04-29T12:40:00Z">
                <w:pPr>
                  <w:pStyle w:val="NoSpacing"/>
                </w:pPr>
              </w:pPrChange>
            </w:pPr>
            <w:ins w:id="1684" w:author="Kronsberg, Shari" w:date="2021-04-29T12:42:00Z">
              <w:r>
                <w:rPr>
                  <w:rFonts w:eastAsiaTheme="minorEastAsia"/>
                </w:rPr>
                <w:t>1672</w:t>
              </w:r>
            </w:ins>
          </w:p>
        </w:tc>
        <w:tc>
          <w:tcPr>
            <w:tcW w:w="1980" w:type="dxa"/>
            <w:vAlign w:val="center"/>
            <w:tcPrChange w:id="1685" w:author="Kronsberg, Shari" w:date="2021-04-27T17:09:00Z">
              <w:tcPr>
                <w:tcW w:w="1980" w:type="dxa"/>
                <w:vAlign w:val="center"/>
              </w:tcPr>
            </w:tcPrChange>
          </w:tcPr>
          <w:p w14:paraId="3708BB9C" w14:textId="21C08A87" w:rsidR="007F1B66" w:rsidRPr="00B968C7" w:rsidRDefault="007F1B66" w:rsidP="004A1674">
            <w:pPr>
              <w:pStyle w:val="NoSpacing"/>
            </w:pPr>
            <w:r w:rsidRPr="00B968C7">
              <w:rPr>
                <w:rFonts w:eastAsiaTheme="minorEastAsia"/>
              </w:rPr>
              <w:t>0.141437</w:t>
            </w:r>
          </w:p>
        </w:tc>
        <w:tc>
          <w:tcPr>
            <w:tcW w:w="1080" w:type="dxa"/>
            <w:vAlign w:val="center"/>
            <w:tcPrChange w:id="1686" w:author="Kronsberg, Shari" w:date="2021-04-27T17:09:00Z">
              <w:tcPr>
                <w:tcW w:w="1080" w:type="dxa"/>
                <w:vAlign w:val="center"/>
              </w:tcPr>
            </w:tcPrChange>
          </w:tcPr>
          <w:p w14:paraId="651229E2" w14:textId="77777777" w:rsidR="007F1B66" w:rsidRPr="00B968C7" w:rsidRDefault="007F1B66" w:rsidP="004A1674">
            <w:pPr>
              <w:pStyle w:val="NoSpacing"/>
            </w:pPr>
            <w:r w:rsidRPr="00B968C7">
              <w:t>&lt;0.0001</w:t>
            </w:r>
          </w:p>
        </w:tc>
      </w:tr>
      <w:tr w:rsidR="007F1B66" w:rsidRPr="00B968C7" w14:paraId="730B62C4" w14:textId="77777777" w:rsidTr="007F1B66">
        <w:trPr>
          <w:trHeight w:val="288"/>
          <w:trPrChange w:id="1687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688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48D9ED2F" w14:textId="06361635" w:rsidR="007F1B66" w:rsidRDefault="007F1B66" w:rsidP="004A1674">
            <w:pPr>
              <w:pStyle w:val="NoSpacing"/>
              <w:rPr>
                <w:iCs/>
              </w:rPr>
            </w:pPr>
            <w:ins w:id="1689" w:author="Rade, Jeffrey" w:date="2020-12-29T09:49:00Z">
              <w:r>
                <w:rPr>
                  <w:iCs/>
                </w:rPr>
                <w:t xml:space="preserve">     </w:t>
              </w:r>
            </w:ins>
            <w:r>
              <w:rPr>
                <w:iCs/>
              </w:rPr>
              <w:t>Cerebrovascular disease</w:t>
            </w:r>
          </w:p>
        </w:tc>
        <w:tc>
          <w:tcPr>
            <w:tcW w:w="1980" w:type="dxa"/>
            <w:tcPrChange w:id="1690" w:author="Kronsberg, Shari" w:date="2021-04-27T17:09:00Z">
              <w:tcPr>
                <w:tcW w:w="1980" w:type="dxa"/>
              </w:tcPr>
            </w:tcPrChange>
          </w:tcPr>
          <w:p w14:paraId="090B336E" w14:textId="6F1DFC19" w:rsidR="007F1B66" w:rsidRPr="007F1B66" w:rsidDel="005F6155" w:rsidRDefault="0079103D">
            <w:pPr>
              <w:pStyle w:val="NoSpacing"/>
              <w:jc w:val="center"/>
              <w:rPr>
                <w:ins w:id="1691" w:author="Kronsberg, Shari" w:date="2021-04-27T17:09:00Z"/>
                <w:rFonts w:eastAsiaTheme="minorEastAsia"/>
              </w:rPr>
              <w:pPrChange w:id="1692" w:author="Kronsberg, Shari" w:date="2021-04-27T21:14:00Z">
                <w:pPr>
                  <w:pStyle w:val="NoSpacing"/>
                </w:pPr>
              </w:pPrChange>
            </w:pPr>
            <w:ins w:id="1693" w:author="Kronsberg, Shari" w:date="2021-04-27T21:14:00Z">
              <w:r>
                <w:rPr>
                  <w:rFonts w:eastAsiaTheme="minorEastAsia"/>
                </w:rPr>
                <w:t>1363</w:t>
              </w:r>
            </w:ins>
          </w:p>
        </w:tc>
        <w:tc>
          <w:tcPr>
            <w:tcW w:w="1980" w:type="dxa"/>
            <w:vAlign w:val="center"/>
            <w:tcPrChange w:id="1694" w:author="Kronsberg, Shari" w:date="2021-04-27T17:09:00Z">
              <w:tcPr>
                <w:tcW w:w="1980" w:type="dxa"/>
                <w:vAlign w:val="center"/>
              </w:tcPr>
            </w:tcPrChange>
          </w:tcPr>
          <w:p w14:paraId="6B6CF42C" w14:textId="2947C20B" w:rsidR="007F1B66" w:rsidRPr="005F6155" w:rsidRDefault="007F1B66" w:rsidP="004A1674">
            <w:pPr>
              <w:pStyle w:val="NoSpacing"/>
              <w:rPr>
                <w:rPrChange w:id="1695" w:author="Kronsberg, Shari" w:date="2020-12-16T22:53:00Z">
                  <w:rPr>
                    <w:highlight w:val="yellow"/>
                  </w:rPr>
                </w:rPrChange>
              </w:rPr>
            </w:pPr>
            <w:del w:id="1696" w:author="Kronsberg, Shari" w:date="2020-12-16T22:50:00Z">
              <w:r w:rsidRPr="005F6155" w:rsidDel="005F6155">
                <w:rPr>
                  <w:rFonts w:eastAsiaTheme="minorEastAsia"/>
                  <w:rPrChange w:id="1697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del w:id="1698" w:author="Kronsberg, Shari" w:date="2021-05-07T08:28:00Z">
              <w:r w:rsidRPr="005F6155" w:rsidDel="004349E1">
                <w:rPr>
                  <w:rFonts w:eastAsiaTheme="minorEastAsia"/>
                  <w:rPrChange w:id="1699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0.052967</w:delText>
              </w:r>
            </w:del>
            <w:ins w:id="1700" w:author="Kronsberg, Shari" w:date="2021-05-07T08:28:00Z">
              <w:r w:rsidR="004349E1">
                <w:rPr>
                  <w:rFonts w:eastAsiaTheme="minorEastAsia"/>
                </w:rPr>
                <w:t>0.035514</w:t>
              </w:r>
            </w:ins>
          </w:p>
        </w:tc>
        <w:tc>
          <w:tcPr>
            <w:tcW w:w="1260" w:type="dxa"/>
            <w:vAlign w:val="center"/>
            <w:tcPrChange w:id="1701" w:author="Kronsberg, Shari" w:date="2021-04-27T17:09:00Z">
              <w:tcPr>
                <w:tcW w:w="1260" w:type="dxa"/>
                <w:vAlign w:val="center"/>
              </w:tcPr>
            </w:tcPrChange>
          </w:tcPr>
          <w:p w14:paraId="4DE01C7E" w14:textId="694A8D58" w:rsidR="007F1B66" w:rsidRPr="00412A47" w:rsidRDefault="007F1B66" w:rsidP="004A1674">
            <w:pPr>
              <w:pStyle w:val="NoSpacing"/>
              <w:rPr>
                <w:b/>
                <w:bCs/>
              </w:rPr>
            </w:pPr>
            <w:del w:id="1702" w:author="Kronsberg, Shari" w:date="2021-05-07T08:28:00Z">
              <w:r w:rsidDel="004349E1">
                <w:delText>0.0</w:delText>
              </w:r>
            </w:del>
            <w:del w:id="1703" w:author="Kronsberg, Shari" w:date="2020-12-17T11:07:00Z">
              <w:r w:rsidDel="001B27DC">
                <w:delText>693</w:delText>
              </w:r>
            </w:del>
            <w:ins w:id="1704" w:author="Kronsberg, Shari" w:date="2021-05-07T08:28:00Z">
              <w:r w:rsidR="004349E1">
                <w:t>0.1867</w:t>
              </w:r>
            </w:ins>
          </w:p>
        </w:tc>
        <w:tc>
          <w:tcPr>
            <w:tcW w:w="1980" w:type="dxa"/>
            <w:tcPrChange w:id="1705" w:author="Kronsberg, Shari" w:date="2021-04-27T17:09:00Z">
              <w:tcPr>
                <w:tcW w:w="1980" w:type="dxa"/>
              </w:tcPr>
            </w:tcPrChange>
          </w:tcPr>
          <w:p w14:paraId="7AD6AAA5" w14:textId="325CBB72" w:rsidR="007F1B66" w:rsidRPr="00B968C7" w:rsidRDefault="00FB2D32">
            <w:pPr>
              <w:pStyle w:val="NoSpacing"/>
              <w:jc w:val="center"/>
              <w:rPr>
                <w:rFonts w:eastAsiaTheme="minorEastAsia"/>
              </w:rPr>
              <w:pPrChange w:id="1706" w:author="Kronsberg, Shari" w:date="2021-04-29T12:40:00Z">
                <w:pPr>
                  <w:pStyle w:val="NoSpacing"/>
                </w:pPr>
              </w:pPrChange>
            </w:pPr>
            <w:ins w:id="1707" w:author="Kronsberg, Shari" w:date="2021-04-29T12:42:00Z">
              <w:r>
                <w:rPr>
                  <w:rFonts w:eastAsiaTheme="minorEastAsia"/>
                </w:rPr>
                <w:t>1681</w:t>
              </w:r>
            </w:ins>
          </w:p>
        </w:tc>
        <w:tc>
          <w:tcPr>
            <w:tcW w:w="1980" w:type="dxa"/>
            <w:vAlign w:val="center"/>
            <w:tcPrChange w:id="1708" w:author="Kronsberg, Shari" w:date="2021-04-27T17:09:00Z">
              <w:tcPr>
                <w:tcW w:w="1980" w:type="dxa"/>
                <w:vAlign w:val="center"/>
              </w:tcPr>
            </w:tcPrChange>
          </w:tcPr>
          <w:p w14:paraId="29B1E5D1" w14:textId="22995CC1" w:rsidR="007F1B66" w:rsidRPr="00B968C7" w:rsidRDefault="007F1B66" w:rsidP="004A1674">
            <w:pPr>
              <w:pStyle w:val="NoSpacing"/>
            </w:pPr>
            <w:del w:id="1709" w:author="Kronsberg, Shari" w:date="2021-05-07T08:28:00Z">
              <w:r w:rsidRPr="00B968C7" w:rsidDel="004349E1">
                <w:rPr>
                  <w:rFonts w:eastAsiaTheme="minorEastAsia"/>
                </w:rPr>
                <w:delText>0.096793</w:delText>
              </w:r>
            </w:del>
            <w:ins w:id="1710" w:author="Kronsberg, Shari" w:date="2021-05-07T08:28:00Z">
              <w:r w:rsidR="004349E1">
                <w:rPr>
                  <w:rFonts w:eastAsiaTheme="minorEastAsia"/>
                </w:rPr>
                <w:t>0.087505</w:t>
              </w:r>
            </w:ins>
          </w:p>
        </w:tc>
        <w:tc>
          <w:tcPr>
            <w:tcW w:w="1080" w:type="dxa"/>
            <w:vAlign w:val="center"/>
            <w:tcPrChange w:id="1711" w:author="Kronsberg, Shari" w:date="2021-04-27T17:09:00Z">
              <w:tcPr>
                <w:tcW w:w="1080" w:type="dxa"/>
                <w:vAlign w:val="center"/>
              </w:tcPr>
            </w:tcPrChange>
          </w:tcPr>
          <w:p w14:paraId="28CA46D0" w14:textId="5E3A8942" w:rsidR="007F1B66" w:rsidRPr="00B968C7" w:rsidRDefault="007F1B66" w:rsidP="004A1674">
            <w:pPr>
              <w:pStyle w:val="NoSpacing"/>
            </w:pPr>
            <w:del w:id="1712" w:author="Kronsberg, Shari" w:date="2021-05-07T08:28:00Z">
              <w:r w:rsidRPr="00B968C7" w:rsidDel="004349E1">
                <w:delText>&lt;0.0001</w:delText>
              </w:r>
            </w:del>
            <w:ins w:id="1713" w:author="Kronsberg, Shari" w:date="2021-05-07T08:29:00Z">
              <w:r w:rsidR="004349E1">
                <w:t>0.0003</w:t>
              </w:r>
            </w:ins>
          </w:p>
        </w:tc>
      </w:tr>
      <w:tr w:rsidR="00FB2D32" w:rsidRPr="00B968C7" w14:paraId="497EA3F6" w14:textId="77777777" w:rsidTr="007F1B66">
        <w:trPr>
          <w:trHeight w:val="288"/>
          <w:trPrChange w:id="1714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715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6288A0C6" w14:textId="6E8EC795" w:rsidR="00FB2D32" w:rsidRDefault="00FB2D32" w:rsidP="00FB2D32">
            <w:pPr>
              <w:pStyle w:val="NoSpacing"/>
              <w:rPr>
                <w:iCs/>
              </w:rPr>
            </w:pPr>
            <w:ins w:id="1716" w:author="Rade, Jeffrey" w:date="2020-12-29T09:50:00Z">
              <w:r>
                <w:rPr>
                  <w:iCs/>
                </w:rPr>
                <w:t xml:space="preserve">     </w:t>
              </w:r>
            </w:ins>
            <w:r>
              <w:rPr>
                <w:iCs/>
              </w:rPr>
              <w:t>Peripheral vascular disease</w:t>
            </w:r>
          </w:p>
        </w:tc>
        <w:tc>
          <w:tcPr>
            <w:tcW w:w="1980" w:type="dxa"/>
            <w:tcPrChange w:id="1717" w:author="Kronsberg, Shari" w:date="2021-04-27T17:09:00Z">
              <w:tcPr>
                <w:tcW w:w="1980" w:type="dxa"/>
              </w:tcPr>
            </w:tcPrChange>
          </w:tcPr>
          <w:p w14:paraId="3712221E" w14:textId="22C8E24B" w:rsidR="00FB2D32" w:rsidRPr="007F1B66" w:rsidDel="005F6155" w:rsidRDefault="00FB2D32">
            <w:pPr>
              <w:pStyle w:val="NoSpacing"/>
              <w:jc w:val="center"/>
              <w:rPr>
                <w:ins w:id="1718" w:author="Kronsberg, Shari" w:date="2021-04-27T17:09:00Z"/>
                <w:rFonts w:eastAsiaTheme="minorEastAsia"/>
              </w:rPr>
              <w:pPrChange w:id="1719" w:author="Kronsberg, Shari" w:date="2021-04-27T21:14:00Z">
                <w:pPr>
                  <w:pStyle w:val="NoSpacing"/>
                </w:pPr>
              </w:pPrChange>
            </w:pPr>
            <w:ins w:id="1720" w:author="Kronsberg, Shari" w:date="2021-04-27T21:14:00Z">
              <w:r>
                <w:rPr>
                  <w:rFonts w:eastAsiaTheme="minorEastAsia"/>
                </w:rPr>
                <w:t>1362</w:t>
              </w:r>
            </w:ins>
          </w:p>
        </w:tc>
        <w:tc>
          <w:tcPr>
            <w:tcW w:w="1980" w:type="dxa"/>
            <w:vAlign w:val="center"/>
            <w:tcPrChange w:id="1721" w:author="Kronsberg, Shari" w:date="2021-04-27T17:09:00Z">
              <w:tcPr>
                <w:tcW w:w="1980" w:type="dxa"/>
                <w:vAlign w:val="center"/>
              </w:tcPr>
            </w:tcPrChange>
          </w:tcPr>
          <w:p w14:paraId="2E8CC2B1" w14:textId="0DC0C354" w:rsidR="00FB2D32" w:rsidRPr="005F6155" w:rsidRDefault="00FB2D32" w:rsidP="00FB2D32">
            <w:pPr>
              <w:pStyle w:val="NoSpacing"/>
              <w:rPr>
                <w:rFonts w:eastAsiaTheme="minorEastAsia"/>
                <w:rPrChange w:id="1722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</w:pPr>
            <w:del w:id="1723" w:author="Kronsberg, Shari" w:date="2020-12-16T22:51:00Z">
              <w:r w:rsidRPr="005F6155" w:rsidDel="005F6155">
                <w:rPr>
                  <w:rFonts w:eastAsiaTheme="minorEastAsia"/>
                  <w:rPrChange w:id="1724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1725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0.047153</w:t>
            </w:r>
          </w:p>
        </w:tc>
        <w:tc>
          <w:tcPr>
            <w:tcW w:w="1260" w:type="dxa"/>
            <w:vAlign w:val="center"/>
            <w:tcPrChange w:id="1726" w:author="Kronsberg, Shari" w:date="2021-04-27T17:09:00Z">
              <w:tcPr>
                <w:tcW w:w="1260" w:type="dxa"/>
                <w:vAlign w:val="center"/>
              </w:tcPr>
            </w:tcPrChange>
          </w:tcPr>
          <w:p w14:paraId="6915D651" w14:textId="521A0AA4" w:rsidR="00FB2D32" w:rsidRDefault="00FB2D32" w:rsidP="00FB2D32">
            <w:pPr>
              <w:pStyle w:val="NoSpacing"/>
            </w:pPr>
            <w:r>
              <w:t>0.</w:t>
            </w:r>
            <w:ins w:id="1727" w:author="Kronsberg, Shari" w:date="2020-12-17T11:07:00Z">
              <w:r>
                <w:t>0813</w:t>
              </w:r>
            </w:ins>
            <w:del w:id="1728" w:author="Kronsberg, Shari" w:date="2020-12-17T11:07:00Z">
              <w:r w:rsidDel="001B27DC">
                <w:delText>2301</w:delText>
              </w:r>
            </w:del>
          </w:p>
        </w:tc>
        <w:tc>
          <w:tcPr>
            <w:tcW w:w="1980" w:type="dxa"/>
            <w:tcPrChange w:id="1729" w:author="Kronsberg, Shari" w:date="2021-04-27T17:09:00Z">
              <w:tcPr>
                <w:tcW w:w="1980" w:type="dxa"/>
              </w:tcPr>
            </w:tcPrChange>
          </w:tcPr>
          <w:p w14:paraId="51E4120E" w14:textId="3B634A01" w:rsidR="00FB2D32" w:rsidRPr="00B968C7" w:rsidRDefault="00FB2D32">
            <w:pPr>
              <w:pStyle w:val="NoSpacing"/>
              <w:jc w:val="center"/>
              <w:rPr>
                <w:ins w:id="1730" w:author="Kronsberg, Shari" w:date="2021-04-27T17:09:00Z"/>
                <w:rFonts w:eastAsiaTheme="minorEastAsia"/>
              </w:rPr>
              <w:pPrChange w:id="1731" w:author="Kronsberg, Shari" w:date="2021-04-29T12:40:00Z">
                <w:pPr>
                  <w:pStyle w:val="NoSpacing"/>
                </w:pPr>
              </w:pPrChange>
            </w:pPr>
            <w:ins w:id="1732" w:author="Kronsberg, Shari" w:date="2021-04-29T12:42:00Z">
              <w:r w:rsidRPr="004B7D9F">
                <w:rPr>
                  <w:rFonts w:eastAsiaTheme="minorEastAsia"/>
                </w:rPr>
                <w:t>1681</w:t>
              </w:r>
            </w:ins>
          </w:p>
        </w:tc>
        <w:tc>
          <w:tcPr>
            <w:tcW w:w="1980" w:type="dxa"/>
            <w:vAlign w:val="center"/>
            <w:tcPrChange w:id="1733" w:author="Kronsberg, Shari" w:date="2021-04-27T17:09:00Z">
              <w:tcPr>
                <w:tcW w:w="1980" w:type="dxa"/>
                <w:vAlign w:val="center"/>
              </w:tcPr>
            </w:tcPrChange>
          </w:tcPr>
          <w:p w14:paraId="05CBCF59" w14:textId="185D6478" w:rsidR="00FB2D32" w:rsidRPr="00B968C7" w:rsidRDefault="00FB2D32" w:rsidP="00FB2D32">
            <w:pPr>
              <w:pStyle w:val="NoSpacing"/>
              <w:rPr>
                <w:rFonts w:eastAsiaTheme="minorEastAsia"/>
              </w:rPr>
            </w:pPr>
            <w:r w:rsidRPr="00B968C7">
              <w:rPr>
                <w:rFonts w:eastAsiaTheme="minorEastAsia"/>
              </w:rPr>
              <w:t>0.002112</w:t>
            </w:r>
          </w:p>
        </w:tc>
        <w:tc>
          <w:tcPr>
            <w:tcW w:w="1080" w:type="dxa"/>
            <w:vAlign w:val="center"/>
            <w:tcPrChange w:id="1734" w:author="Kronsberg, Shari" w:date="2021-04-27T17:09:00Z">
              <w:tcPr>
                <w:tcW w:w="1080" w:type="dxa"/>
                <w:vAlign w:val="center"/>
              </w:tcPr>
            </w:tcPrChange>
          </w:tcPr>
          <w:p w14:paraId="76DE4EB6" w14:textId="31DDED41" w:rsidR="00FB2D32" w:rsidRPr="00B968C7" w:rsidRDefault="00FB2D32" w:rsidP="00FB2D32">
            <w:pPr>
              <w:pStyle w:val="NoSpacing"/>
            </w:pPr>
            <w:r w:rsidRPr="00B968C7">
              <w:t>0.9310</w:t>
            </w:r>
          </w:p>
        </w:tc>
      </w:tr>
      <w:tr w:rsidR="00FB2D32" w:rsidRPr="00B968C7" w14:paraId="649439BF" w14:textId="77777777" w:rsidTr="007F1B66">
        <w:trPr>
          <w:trHeight w:val="288"/>
          <w:trPrChange w:id="1735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736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6D6578EC" w14:textId="60A9EECB" w:rsidR="00FB2D32" w:rsidRPr="00FF2D1E" w:rsidRDefault="00FB2D32" w:rsidP="00FB2D32">
            <w:pPr>
              <w:pStyle w:val="NoSpacing"/>
              <w:rPr>
                <w:iCs/>
              </w:rPr>
            </w:pPr>
            <w:ins w:id="1737" w:author="Rade, Jeffrey" w:date="2020-12-29T09:50:00Z">
              <w:r>
                <w:rPr>
                  <w:iCs/>
                </w:rPr>
                <w:t xml:space="preserve">     </w:t>
              </w:r>
            </w:ins>
            <w:r>
              <w:rPr>
                <w:iCs/>
              </w:rPr>
              <w:t>Coronary revascularization</w:t>
            </w:r>
          </w:p>
        </w:tc>
        <w:tc>
          <w:tcPr>
            <w:tcW w:w="1980" w:type="dxa"/>
            <w:tcPrChange w:id="1738" w:author="Kronsberg, Shari" w:date="2021-04-27T17:09:00Z">
              <w:tcPr>
                <w:tcW w:w="1980" w:type="dxa"/>
              </w:tcPr>
            </w:tcPrChange>
          </w:tcPr>
          <w:p w14:paraId="7F0E2EA9" w14:textId="367EF137" w:rsidR="00FB2D32" w:rsidRPr="007F1B66" w:rsidDel="005F6155" w:rsidRDefault="00FB2D32">
            <w:pPr>
              <w:pStyle w:val="NoSpacing"/>
              <w:jc w:val="center"/>
              <w:rPr>
                <w:ins w:id="1739" w:author="Kronsberg, Shari" w:date="2021-04-27T17:09:00Z"/>
                <w:rFonts w:eastAsiaTheme="minorEastAsia"/>
              </w:rPr>
              <w:pPrChange w:id="1740" w:author="Kronsberg, Shari" w:date="2021-04-27T21:14:00Z">
                <w:pPr>
                  <w:pStyle w:val="NoSpacing"/>
                </w:pPr>
              </w:pPrChange>
            </w:pPr>
            <w:ins w:id="1741" w:author="Kronsberg, Shari" w:date="2021-04-27T21:15:00Z">
              <w:r>
                <w:rPr>
                  <w:rFonts w:eastAsiaTheme="minorEastAsia"/>
                </w:rPr>
                <w:t>1363</w:t>
              </w:r>
            </w:ins>
          </w:p>
        </w:tc>
        <w:tc>
          <w:tcPr>
            <w:tcW w:w="1980" w:type="dxa"/>
            <w:vAlign w:val="center"/>
            <w:tcPrChange w:id="1742" w:author="Kronsberg, Shari" w:date="2021-04-27T17:09:00Z">
              <w:tcPr>
                <w:tcW w:w="1980" w:type="dxa"/>
                <w:vAlign w:val="center"/>
              </w:tcPr>
            </w:tcPrChange>
          </w:tcPr>
          <w:p w14:paraId="68DCF915" w14:textId="4DB3A001" w:rsidR="00FB2D32" w:rsidRPr="005F6155" w:rsidRDefault="00FB2D32" w:rsidP="00FB2D32">
            <w:pPr>
              <w:pStyle w:val="NoSpacing"/>
              <w:rPr>
                <w:rPrChange w:id="1743" w:author="Kronsberg, Shari" w:date="2020-12-16T22:53:00Z">
                  <w:rPr>
                    <w:highlight w:val="yellow"/>
                  </w:rPr>
                </w:rPrChange>
              </w:rPr>
            </w:pPr>
            <w:del w:id="1744" w:author="Kronsberg, Shari" w:date="2020-12-16T22:51:00Z">
              <w:r w:rsidRPr="005F6155" w:rsidDel="005F6155">
                <w:rPr>
                  <w:rFonts w:eastAsiaTheme="minorEastAsia"/>
                  <w:rPrChange w:id="1745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1746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0.004971</w:t>
            </w:r>
          </w:p>
        </w:tc>
        <w:tc>
          <w:tcPr>
            <w:tcW w:w="1260" w:type="dxa"/>
            <w:vAlign w:val="center"/>
            <w:tcPrChange w:id="1747" w:author="Kronsberg, Shari" w:date="2021-04-27T17:09:00Z">
              <w:tcPr>
                <w:tcW w:w="1260" w:type="dxa"/>
                <w:vAlign w:val="center"/>
              </w:tcPr>
            </w:tcPrChange>
          </w:tcPr>
          <w:p w14:paraId="004C9B6F" w14:textId="4F52851D" w:rsidR="00FB2D32" w:rsidRPr="00F02C45" w:rsidRDefault="00FB2D32" w:rsidP="00FB2D32">
            <w:pPr>
              <w:pStyle w:val="NoSpacing"/>
            </w:pPr>
            <w:r w:rsidRPr="00F02C45">
              <w:t>0.</w:t>
            </w:r>
            <w:ins w:id="1748" w:author="Kronsberg, Shari" w:date="2020-12-17T11:07:00Z">
              <w:r>
                <w:t>8576</w:t>
              </w:r>
            </w:ins>
            <w:del w:id="1749" w:author="Kronsberg, Shari" w:date="2020-12-17T11:07:00Z">
              <w:r w:rsidRPr="00F02C45" w:rsidDel="001B27DC">
                <w:delText>3270</w:delText>
              </w:r>
            </w:del>
          </w:p>
        </w:tc>
        <w:tc>
          <w:tcPr>
            <w:tcW w:w="1980" w:type="dxa"/>
            <w:tcPrChange w:id="1750" w:author="Kronsberg, Shari" w:date="2021-04-27T17:09:00Z">
              <w:tcPr>
                <w:tcW w:w="1980" w:type="dxa"/>
              </w:tcPr>
            </w:tcPrChange>
          </w:tcPr>
          <w:p w14:paraId="438FFA24" w14:textId="6B1ACABF" w:rsidR="00FB2D32" w:rsidRPr="00B968C7" w:rsidRDefault="00FB2D32">
            <w:pPr>
              <w:pStyle w:val="NoSpacing"/>
              <w:jc w:val="center"/>
              <w:rPr>
                <w:ins w:id="1751" w:author="Kronsberg, Shari" w:date="2021-04-27T17:09:00Z"/>
                <w:rFonts w:eastAsiaTheme="minorEastAsia"/>
              </w:rPr>
              <w:pPrChange w:id="1752" w:author="Kronsberg, Shari" w:date="2021-04-29T12:40:00Z">
                <w:pPr>
                  <w:pStyle w:val="NoSpacing"/>
                </w:pPr>
              </w:pPrChange>
            </w:pPr>
            <w:ins w:id="1753" w:author="Kronsberg, Shari" w:date="2021-04-29T12:42:00Z">
              <w:r w:rsidRPr="004B7D9F">
                <w:rPr>
                  <w:rFonts w:eastAsiaTheme="minorEastAsia"/>
                </w:rPr>
                <w:t>1681</w:t>
              </w:r>
            </w:ins>
          </w:p>
        </w:tc>
        <w:tc>
          <w:tcPr>
            <w:tcW w:w="1980" w:type="dxa"/>
            <w:vAlign w:val="center"/>
            <w:tcPrChange w:id="1754" w:author="Kronsberg, Shari" w:date="2021-04-27T17:09:00Z">
              <w:tcPr>
                <w:tcW w:w="1980" w:type="dxa"/>
                <w:vAlign w:val="center"/>
              </w:tcPr>
            </w:tcPrChange>
          </w:tcPr>
          <w:p w14:paraId="15F3AE05" w14:textId="35958159" w:rsidR="00FB2D32" w:rsidRPr="00B968C7" w:rsidRDefault="00FB2D32" w:rsidP="00FB2D32">
            <w:pPr>
              <w:pStyle w:val="NoSpacing"/>
            </w:pPr>
            <w:r w:rsidRPr="00B968C7">
              <w:rPr>
                <w:rFonts w:eastAsiaTheme="minorEastAsia"/>
              </w:rPr>
              <w:t>0.067661</w:t>
            </w:r>
          </w:p>
        </w:tc>
        <w:tc>
          <w:tcPr>
            <w:tcW w:w="1080" w:type="dxa"/>
            <w:vAlign w:val="center"/>
            <w:tcPrChange w:id="1755" w:author="Kronsberg, Shari" w:date="2021-04-27T17:09:00Z">
              <w:tcPr>
                <w:tcW w:w="1080" w:type="dxa"/>
                <w:vAlign w:val="center"/>
              </w:tcPr>
            </w:tcPrChange>
          </w:tcPr>
          <w:p w14:paraId="4067AE3D" w14:textId="77777777" w:rsidR="00FB2D32" w:rsidRPr="00B968C7" w:rsidRDefault="00FB2D32" w:rsidP="00FB2D32">
            <w:pPr>
              <w:pStyle w:val="NoSpacing"/>
            </w:pPr>
            <w:r w:rsidRPr="00B968C7">
              <w:t>0.0055</w:t>
            </w:r>
          </w:p>
        </w:tc>
      </w:tr>
      <w:tr w:rsidR="00FB2D32" w:rsidRPr="00B968C7" w14:paraId="251E48D4" w14:textId="77777777" w:rsidTr="007F1B66">
        <w:trPr>
          <w:trHeight w:val="288"/>
          <w:trPrChange w:id="1756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757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257853C4" w14:textId="13C937DA" w:rsidR="00FB2D32" w:rsidRPr="00FF2D1E" w:rsidRDefault="00FB2D32" w:rsidP="00FB2D32">
            <w:pPr>
              <w:pStyle w:val="NoSpacing"/>
              <w:rPr>
                <w:iCs/>
              </w:rPr>
            </w:pPr>
            <w:ins w:id="1758" w:author="Rade, Jeffrey" w:date="2020-12-29T09:50:00Z">
              <w:r>
                <w:rPr>
                  <w:iCs/>
                </w:rPr>
                <w:t xml:space="preserve">     </w:t>
              </w:r>
            </w:ins>
            <w:r>
              <w:rPr>
                <w:iCs/>
              </w:rPr>
              <w:t>PCI</w:t>
            </w:r>
          </w:p>
        </w:tc>
        <w:tc>
          <w:tcPr>
            <w:tcW w:w="1980" w:type="dxa"/>
            <w:tcPrChange w:id="1759" w:author="Kronsberg, Shari" w:date="2021-04-27T17:09:00Z">
              <w:tcPr>
                <w:tcW w:w="1980" w:type="dxa"/>
              </w:tcPr>
            </w:tcPrChange>
          </w:tcPr>
          <w:p w14:paraId="33940EAD" w14:textId="25494E36" w:rsidR="00FB2D32" w:rsidRPr="007F1B66" w:rsidRDefault="00FB2D32">
            <w:pPr>
              <w:pStyle w:val="NoSpacing"/>
              <w:jc w:val="center"/>
              <w:rPr>
                <w:ins w:id="1760" w:author="Kronsberg, Shari" w:date="2021-04-27T17:09:00Z"/>
                <w:rFonts w:eastAsiaTheme="minorEastAsia"/>
              </w:rPr>
              <w:pPrChange w:id="1761" w:author="Kronsberg, Shari" w:date="2021-04-27T21:14:00Z">
                <w:pPr>
                  <w:pStyle w:val="NoSpacing"/>
                </w:pPr>
              </w:pPrChange>
            </w:pPr>
            <w:ins w:id="1762" w:author="Kronsberg, Shari" w:date="2021-04-27T21:15:00Z">
              <w:r>
                <w:rPr>
                  <w:rFonts w:eastAsiaTheme="minorEastAsia"/>
                </w:rPr>
                <w:t>1363</w:t>
              </w:r>
            </w:ins>
          </w:p>
        </w:tc>
        <w:tc>
          <w:tcPr>
            <w:tcW w:w="1980" w:type="dxa"/>
            <w:vAlign w:val="center"/>
            <w:tcPrChange w:id="1763" w:author="Kronsberg, Shari" w:date="2021-04-27T17:09:00Z">
              <w:tcPr>
                <w:tcW w:w="1980" w:type="dxa"/>
                <w:vAlign w:val="center"/>
              </w:tcPr>
            </w:tcPrChange>
          </w:tcPr>
          <w:p w14:paraId="143257F4" w14:textId="5E21039A" w:rsidR="00FB2D32" w:rsidRPr="005F6155" w:rsidRDefault="00FB2D32" w:rsidP="00FB2D32">
            <w:pPr>
              <w:pStyle w:val="NoSpacing"/>
              <w:rPr>
                <w:rPrChange w:id="1764" w:author="Kronsberg, Shari" w:date="2020-12-16T22:53:00Z">
                  <w:rPr>
                    <w:highlight w:val="yellow"/>
                  </w:rPr>
                </w:rPrChange>
              </w:rPr>
            </w:pPr>
            <w:ins w:id="1765" w:author="Kronsberg, Shari" w:date="2020-12-16T22:51:00Z">
              <w:r w:rsidRPr="005F6155">
                <w:rPr>
                  <w:rFonts w:eastAsiaTheme="minorEastAsia"/>
                  <w:rPrChange w:id="1766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5F6155">
              <w:rPr>
                <w:rFonts w:eastAsiaTheme="minorEastAsia"/>
                <w:rPrChange w:id="1767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0.016742</w:t>
            </w:r>
          </w:p>
        </w:tc>
        <w:tc>
          <w:tcPr>
            <w:tcW w:w="1260" w:type="dxa"/>
            <w:vAlign w:val="center"/>
            <w:tcPrChange w:id="1768" w:author="Kronsberg, Shari" w:date="2021-04-27T17:09:00Z">
              <w:tcPr>
                <w:tcW w:w="1260" w:type="dxa"/>
                <w:vAlign w:val="center"/>
              </w:tcPr>
            </w:tcPrChange>
          </w:tcPr>
          <w:p w14:paraId="6A64E5A2" w14:textId="2DC298B8" w:rsidR="00FB2D32" w:rsidRPr="00412A47" w:rsidRDefault="00FB2D32" w:rsidP="00FB2D32">
            <w:pPr>
              <w:pStyle w:val="NoSpacing"/>
              <w:rPr>
                <w:b/>
                <w:bCs/>
              </w:rPr>
            </w:pPr>
            <w:r>
              <w:t>0.</w:t>
            </w:r>
            <w:ins w:id="1769" w:author="Kronsberg, Shari" w:date="2020-12-17T11:07:00Z">
              <w:r>
                <w:t>5414</w:t>
              </w:r>
            </w:ins>
            <w:del w:id="1770" w:author="Kronsberg, Shari" w:date="2020-12-17T11:07:00Z">
              <w:r w:rsidDel="001B27DC">
                <w:delText>1244</w:delText>
              </w:r>
            </w:del>
          </w:p>
        </w:tc>
        <w:tc>
          <w:tcPr>
            <w:tcW w:w="1980" w:type="dxa"/>
            <w:tcPrChange w:id="1771" w:author="Kronsberg, Shari" w:date="2021-04-27T17:09:00Z">
              <w:tcPr>
                <w:tcW w:w="1980" w:type="dxa"/>
              </w:tcPr>
            </w:tcPrChange>
          </w:tcPr>
          <w:p w14:paraId="019F5032" w14:textId="7DE0FF0A" w:rsidR="00FB2D32" w:rsidRPr="00B968C7" w:rsidRDefault="00FB2D32">
            <w:pPr>
              <w:pStyle w:val="NoSpacing"/>
              <w:jc w:val="center"/>
              <w:rPr>
                <w:ins w:id="1772" w:author="Kronsberg, Shari" w:date="2021-04-27T17:09:00Z"/>
                <w:rFonts w:eastAsiaTheme="minorEastAsia"/>
              </w:rPr>
              <w:pPrChange w:id="1773" w:author="Kronsberg, Shari" w:date="2021-04-29T12:40:00Z">
                <w:pPr>
                  <w:pStyle w:val="NoSpacing"/>
                </w:pPr>
              </w:pPrChange>
            </w:pPr>
            <w:ins w:id="1774" w:author="Kronsberg, Shari" w:date="2021-04-29T12:42:00Z">
              <w:r w:rsidRPr="004B7D9F">
                <w:rPr>
                  <w:rFonts w:eastAsiaTheme="minorEastAsia"/>
                </w:rPr>
                <w:t>1681</w:t>
              </w:r>
            </w:ins>
          </w:p>
        </w:tc>
        <w:tc>
          <w:tcPr>
            <w:tcW w:w="1980" w:type="dxa"/>
            <w:vAlign w:val="center"/>
            <w:tcPrChange w:id="1775" w:author="Kronsberg, Shari" w:date="2021-04-27T17:09:00Z">
              <w:tcPr>
                <w:tcW w:w="1980" w:type="dxa"/>
                <w:vAlign w:val="center"/>
              </w:tcPr>
            </w:tcPrChange>
          </w:tcPr>
          <w:p w14:paraId="3BCA6852" w14:textId="057C0382" w:rsidR="00FB2D32" w:rsidRPr="00B968C7" w:rsidRDefault="00FB2D32" w:rsidP="00FB2D32">
            <w:pPr>
              <w:pStyle w:val="NoSpacing"/>
            </w:pPr>
            <w:r w:rsidRPr="00B968C7">
              <w:rPr>
                <w:rFonts w:eastAsiaTheme="minorEastAsia"/>
              </w:rPr>
              <w:t>0.058074</w:t>
            </w:r>
          </w:p>
        </w:tc>
        <w:tc>
          <w:tcPr>
            <w:tcW w:w="1080" w:type="dxa"/>
            <w:vAlign w:val="center"/>
            <w:tcPrChange w:id="1776" w:author="Kronsberg, Shari" w:date="2021-04-27T17:09:00Z">
              <w:tcPr>
                <w:tcW w:w="1080" w:type="dxa"/>
                <w:vAlign w:val="center"/>
              </w:tcPr>
            </w:tcPrChange>
          </w:tcPr>
          <w:p w14:paraId="5F10DDEA" w14:textId="77777777" w:rsidR="00FB2D32" w:rsidRPr="00B968C7" w:rsidRDefault="00FB2D32" w:rsidP="00FB2D32">
            <w:pPr>
              <w:pStyle w:val="NoSpacing"/>
            </w:pPr>
            <w:r w:rsidRPr="00B968C7">
              <w:t>0.0173</w:t>
            </w:r>
          </w:p>
        </w:tc>
      </w:tr>
      <w:tr w:rsidR="00FB2D32" w:rsidRPr="00B968C7" w14:paraId="505593AF" w14:textId="77777777" w:rsidTr="007F1B66">
        <w:trPr>
          <w:trHeight w:val="288"/>
          <w:trPrChange w:id="1777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778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15DCB94C" w14:textId="60B4F9AC" w:rsidR="00FB2D32" w:rsidRPr="00FF2D1E" w:rsidRDefault="00FB2D32" w:rsidP="00FB2D32">
            <w:pPr>
              <w:pStyle w:val="NoSpacing"/>
              <w:rPr>
                <w:iCs/>
              </w:rPr>
            </w:pPr>
            <w:ins w:id="1779" w:author="Rade, Jeffrey" w:date="2020-12-29T09:50:00Z">
              <w:r>
                <w:rPr>
                  <w:iCs/>
                </w:rPr>
                <w:t xml:space="preserve">     </w:t>
              </w:r>
            </w:ins>
            <w:r>
              <w:rPr>
                <w:iCs/>
              </w:rPr>
              <w:t>CABG</w:t>
            </w:r>
            <w:ins w:id="1780" w:author="Kronsberg, Shari" w:date="2020-12-16T22:27:00Z">
              <w:r>
                <w:rPr>
                  <w:iCs/>
                </w:rPr>
                <w:t xml:space="preserve"> surgery</w:t>
              </w:r>
            </w:ins>
          </w:p>
        </w:tc>
        <w:tc>
          <w:tcPr>
            <w:tcW w:w="1980" w:type="dxa"/>
            <w:tcPrChange w:id="1781" w:author="Kronsberg, Shari" w:date="2021-04-27T17:09:00Z">
              <w:tcPr>
                <w:tcW w:w="1980" w:type="dxa"/>
              </w:tcPr>
            </w:tcPrChange>
          </w:tcPr>
          <w:p w14:paraId="77DA4D41" w14:textId="35B4E6C9" w:rsidR="00FB2D32" w:rsidRPr="007F1B66" w:rsidDel="005F6155" w:rsidRDefault="00FB2D32">
            <w:pPr>
              <w:pStyle w:val="NoSpacing"/>
              <w:jc w:val="center"/>
              <w:rPr>
                <w:ins w:id="1782" w:author="Kronsberg, Shari" w:date="2021-04-27T17:09:00Z"/>
                <w:rFonts w:eastAsiaTheme="minorEastAsia"/>
              </w:rPr>
              <w:pPrChange w:id="1783" w:author="Kronsberg, Shari" w:date="2021-04-27T21:14:00Z">
                <w:pPr>
                  <w:pStyle w:val="NoSpacing"/>
                </w:pPr>
              </w:pPrChange>
            </w:pPr>
            <w:ins w:id="1784" w:author="Kronsberg, Shari" w:date="2021-04-27T21:15:00Z">
              <w:r>
                <w:rPr>
                  <w:rFonts w:eastAsiaTheme="minorEastAsia"/>
                </w:rPr>
                <w:t>1363</w:t>
              </w:r>
            </w:ins>
          </w:p>
        </w:tc>
        <w:tc>
          <w:tcPr>
            <w:tcW w:w="1980" w:type="dxa"/>
            <w:vAlign w:val="center"/>
            <w:tcPrChange w:id="1785" w:author="Kronsberg, Shari" w:date="2021-04-27T17:09:00Z">
              <w:tcPr>
                <w:tcW w:w="1980" w:type="dxa"/>
                <w:vAlign w:val="center"/>
              </w:tcPr>
            </w:tcPrChange>
          </w:tcPr>
          <w:p w14:paraId="4FBD48A3" w14:textId="5203D39F" w:rsidR="00FB2D32" w:rsidRPr="005F6155" w:rsidRDefault="00FB2D32" w:rsidP="00FB2D32">
            <w:pPr>
              <w:pStyle w:val="NoSpacing"/>
              <w:rPr>
                <w:rPrChange w:id="1786" w:author="Kronsberg, Shari" w:date="2020-12-16T22:53:00Z">
                  <w:rPr>
                    <w:highlight w:val="yellow"/>
                  </w:rPr>
                </w:rPrChange>
              </w:rPr>
            </w:pPr>
            <w:del w:id="1787" w:author="Kronsberg, Shari" w:date="2020-12-16T22:52:00Z">
              <w:r w:rsidRPr="005F6155" w:rsidDel="005F6155">
                <w:rPr>
                  <w:rFonts w:eastAsiaTheme="minorEastAsia"/>
                  <w:rPrChange w:id="1788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1789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0.017313</w:t>
            </w:r>
          </w:p>
        </w:tc>
        <w:tc>
          <w:tcPr>
            <w:tcW w:w="1260" w:type="dxa"/>
            <w:vAlign w:val="center"/>
            <w:tcPrChange w:id="1790" w:author="Kronsberg, Shari" w:date="2021-04-27T17:09:00Z">
              <w:tcPr>
                <w:tcW w:w="1260" w:type="dxa"/>
                <w:vAlign w:val="center"/>
              </w:tcPr>
            </w:tcPrChange>
          </w:tcPr>
          <w:p w14:paraId="2B987F9D" w14:textId="4F4FF32F" w:rsidR="00FB2D32" w:rsidRPr="00412A47" w:rsidRDefault="00FB2D32" w:rsidP="00FB2D32">
            <w:pPr>
              <w:pStyle w:val="NoSpacing"/>
              <w:rPr>
                <w:b/>
                <w:bCs/>
              </w:rPr>
            </w:pPr>
            <w:r>
              <w:t>0</w:t>
            </w:r>
            <w:ins w:id="1791" w:author="Kronsberg, Shari" w:date="2020-12-17T11:08:00Z">
              <w:r>
                <w:t>5242</w:t>
              </w:r>
            </w:ins>
            <w:del w:id="1792" w:author="Kronsberg, Shari" w:date="2020-12-17T11:08:00Z">
              <w:r w:rsidDel="001B27DC">
                <w:delText>.938</w:delText>
              </w:r>
            </w:del>
            <w:del w:id="1793" w:author="Kronsberg, Shari" w:date="2020-12-20T23:11:00Z">
              <w:r w:rsidDel="00C82450">
                <w:delText>1</w:delText>
              </w:r>
            </w:del>
          </w:p>
        </w:tc>
        <w:tc>
          <w:tcPr>
            <w:tcW w:w="1980" w:type="dxa"/>
            <w:tcPrChange w:id="1794" w:author="Kronsberg, Shari" w:date="2021-04-27T17:09:00Z">
              <w:tcPr>
                <w:tcW w:w="1980" w:type="dxa"/>
              </w:tcPr>
            </w:tcPrChange>
          </w:tcPr>
          <w:p w14:paraId="062613E6" w14:textId="3BA51400" w:rsidR="00FB2D32" w:rsidRPr="00B968C7" w:rsidRDefault="00FB2D32">
            <w:pPr>
              <w:pStyle w:val="NoSpacing"/>
              <w:jc w:val="center"/>
              <w:rPr>
                <w:ins w:id="1795" w:author="Kronsberg, Shari" w:date="2021-04-27T17:09:00Z"/>
                <w:rFonts w:eastAsiaTheme="minorEastAsia"/>
              </w:rPr>
              <w:pPrChange w:id="1796" w:author="Kronsberg, Shari" w:date="2021-04-29T12:40:00Z">
                <w:pPr>
                  <w:pStyle w:val="NoSpacing"/>
                </w:pPr>
              </w:pPrChange>
            </w:pPr>
            <w:ins w:id="1797" w:author="Kronsberg, Shari" w:date="2021-04-29T12:42:00Z">
              <w:r w:rsidRPr="004B7D9F">
                <w:rPr>
                  <w:rFonts w:eastAsiaTheme="minorEastAsia"/>
                </w:rPr>
                <w:t>1681</w:t>
              </w:r>
            </w:ins>
          </w:p>
        </w:tc>
        <w:tc>
          <w:tcPr>
            <w:tcW w:w="1980" w:type="dxa"/>
            <w:vAlign w:val="center"/>
            <w:tcPrChange w:id="1798" w:author="Kronsberg, Shari" w:date="2021-04-27T17:09:00Z">
              <w:tcPr>
                <w:tcW w:w="1980" w:type="dxa"/>
                <w:vAlign w:val="center"/>
              </w:tcPr>
            </w:tcPrChange>
          </w:tcPr>
          <w:p w14:paraId="1464812E" w14:textId="57D449F5" w:rsidR="00FB2D32" w:rsidRPr="00B968C7" w:rsidRDefault="00FB2D32" w:rsidP="00FB2D32">
            <w:pPr>
              <w:pStyle w:val="NoSpacing"/>
            </w:pPr>
            <w:r w:rsidRPr="00B968C7">
              <w:rPr>
                <w:rFonts w:eastAsiaTheme="minorEastAsia"/>
              </w:rPr>
              <w:t>0.047353</w:t>
            </w:r>
          </w:p>
        </w:tc>
        <w:tc>
          <w:tcPr>
            <w:tcW w:w="1080" w:type="dxa"/>
            <w:vAlign w:val="center"/>
            <w:tcPrChange w:id="1799" w:author="Kronsberg, Shari" w:date="2021-04-27T17:09:00Z">
              <w:tcPr>
                <w:tcW w:w="1080" w:type="dxa"/>
                <w:vAlign w:val="center"/>
              </w:tcPr>
            </w:tcPrChange>
          </w:tcPr>
          <w:p w14:paraId="6EBC7EB3" w14:textId="77777777" w:rsidR="00FB2D32" w:rsidRPr="00B968C7" w:rsidRDefault="00FB2D32" w:rsidP="00FB2D32">
            <w:pPr>
              <w:pStyle w:val="NoSpacing"/>
            </w:pPr>
            <w:r w:rsidRPr="00B968C7">
              <w:t>0.0522</w:t>
            </w:r>
          </w:p>
        </w:tc>
      </w:tr>
      <w:tr w:rsidR="00FB2D32" w:rsidRPr="00B968C7" w14:paraId="51E9CD25" w14:textId="77777777" w:rsidTr="007F1B66">
        <w:trPr>
          <w:trHeight w:val="288"/>
          <w:trPrChange w:id="1800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801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344BB817" w14:textId="2639DB67" w:rsidR="00FB2D32" w:rsidRPr="00FF2D1E" w:rsidRDefault="00FB2D32" w:rsidP="00FB2D32">
            <w:pPr>
              <w:pStyle w:val="NoSpacing"/>
              <w:rPr>
                <w:iCs/>
              </w:rPr>
            </w:pPr>
            <w:ins w:id="1802" w:author="Rade, Jeffrey" w:date="2020-12-29T09:50:00Z">
              <w:r>
                <w:rPr>
                  <w:iCs/>
                </w:rPr>
                <w:t xml:space="preserve">     </w:t>
              </w:r>
            </w:ins>
            <w:r>
              <w:rPr>
                <w:iCs/>
              </w:rPr>
              <w:t>Valv</w:t>
            </w:r>
            <w:ins w:id="1803" w:author="Rade, Jeffrey" w:date="2020-12-29T10:23:00Z">
              <w:r>
                <w:rPr>
                  <w:iCs/>
                </w:rPr>
                <w:t>ular heart</w:t>
              </w:r>
            </w:ins>
            <w:del w:id="1804" w:author="Rade, Jeffrey" w:date="2020-12-29T10:22:00Z">
              <w:r w:rsidDel="008C7E8A">
                <w:rPr>
                  <w:iCs/>
                </w:rPr>
                <w:delText>e</w:delText>
              </w:r>
            </w:del>
            <w:r>
              <w:rPr>
                <w:iCs/>
              </w:rPr>
              <w:t xml:space="preserve"> surgery</w:t>
            </w:r>
          </w:p>
        </w:tc>
        <w:tc>
          <w:tcPr>
            <w:tcW w:w="1980" w:type="dxa"/>
            <w:tcPrChange w:id="1805" w:author="Kronsberg, Shari" w:date="2021-04-27T17:09:00Z">
              <w:tcPr>
                <w:tcW w:w="1980" w:type="dxa"/>
              </w:tcPr>
            </w:tcPrChange>
          </w:tcPr>
          <w:p w14:paraId="0AA82282" w14:textId="559EF012" w:rsidR="00FB2D32" w:rsidRPr="007F1B66" w:rsidRDefault="00FB2D32">
            <w:pPr>
              <w:pStyle w:val="NoSpacing"/>
              <w:jc w:val="center"/>
              <w:rPr>
                <w:ins w:id="1806" w:author="Kronsberg, Shari" w:date="2021-04-27T17:09:00Z"/>
                <w:rFonts w:eastAsiaTheme="minorEastAsia"/>
              </w:rPr>
              <w:pPrChange w:id="1807" w:author="Kronsberg, Shari" w:date="2021-04-27T21:14:00Z">
                <w:pPr>
                  <w:pStyle w:val="NoSpacing"/>
                </w:pPr>
              </w:pPrChange>
            </w:pPr>
            <w:ins w:id="1808" w:author="Kronsberg, Shari" w:date="2021-04-27T21:15:00Z">
              <w:r>
                <w:rPr>
                  <w:rFonts w:eastAsiaTheme="minorEastAsia"/>
                </w:rPr>
                <w:t>1363</w:t>
              </w:r>
            </w:ins>
          </w:p>
        </w:tc>
        <w:tc>
          <w:tcPr>
            <w:tcW w:w="1980" w:type="dxa"/>
            <w:vAlign w:val="center"/>
            <w:tcPrChange w:id="1809" w:author="Kronsberg, Shari" w:date="2021-04-27T17:09:00Z">
              <w:tcPr>
                <w:tcW w:w="1980" w:type="dxa"/>
                <w:vAlign w:val="center"/>
              </w:tcPr>
            </w:tcPrChange>
          </w:tcPr>
          <w:p w14:paraId="57E22A6A" w14:textId="0CD2B64B" w:rsidR="00FB2D32" w:rsidRPr="005F6155" w:rsidRDefault="00FB2D32" w:rsidP="00FB2D32">
            <w:pPr>
              <w:pStyle w:val="NoSpacing"/>
              <w:rPr>
                <w:rPrChange w:id="1810" w:author="Kronsberg, Shari" w:date="2020-12-16T22:53:00Z">
                  <w:rPr>
                    <w:highlight w:val="yellow"/>
                  </w:rPr>
                </w:rPrChange>
              </w:rPr>
            </w:pPr>
            <w:ins w:id="1811" w:author="Kronsberg, Shari" w:date="2020-12-16T22:52:00Z">
              <w:r w:rsidRPr="005F6155">
                <w:rPr>
                  <w:rFonts w:eastAsiaTheme="minorEastAsia"/>
                  <w:rPrChange w:id="1812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5F6155">
              <w:rPr>
                <w:rFonts w:eastAsiaTheme="minorEastAsia"/>
                <w:rPrChange w:id="1813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0.015799</w:t>
            </w:r>
          </w:p>
        </w:tc>
        <w:tc>
          <w:tcPr>
            <w:tcW w:w="1260" w:type="dxa"/>
            <w:vAlign w:val="center"/>
            <w:tcPrChange w:id="1814" w:author="Kronsberg, Shari" w:date="2021-04-27T17:09:00Z">
              <w:tcPr>
                <w:tcW w:w="1260" w:type="dxa"/>
                <w:vAlign w:val="center"/>
              </w:tcPr>
            </w:tcPrChange>
          </w:tcPr>
          <w:p w14:paraId="1A81F91B" w14:textId="327193CD" w:rsidR="00FB2D32" w:rsidRPr="00412A47" w:rsidRDefault="00FB2D32" w:rsidP="00FB2D32">
            <w:pPr>
              <w:pStyle w:val="NoSpacing"/>
              <w:rPr>
                <w:b/>
                <w:bCs/>
              </w:rPr>
            </w:pPr>
            <w:r>
              <w:t>0.</w:t>
            </w:r>
            <w:ins w:id="1815" w:author="Kronsberg, Shari" w:date="2020-12-17T11:08:00Z">
              <w:r>
                <w:t>5569</w:t>
              </w:r>
            </w:ins>
            <w:del w:id="1816" w:author="Kronsberg, Shari" w:date="2020-12-17T11:08:00Z">
              <w:r w:rsidDel="001B27DC">
                <w:delText>5766</w:delText>
              </w:r>
            </w:del>
          </w:p>
        </w:tc>
        <w:tc>
          <w:tcPr>
            <w:tcW w:w="1980" w:type="dxa"/>
            <w:tcPrChange w:id="1817" w:author="Kronsberg, Shari" w:date="2021-04-27T17:09:00Z">
              <w:tcPr>
                <w:tcW w:w="1980" w:type="dxa"/>
              </w:tcPr>
            </w:tcPrChange>
          </w:tcPr>
          <w:p w14:paraId="1A953687" w14:textId="46FD1718" w:rsidR="00FB2D32" w:rsidRPr="00B968C7" w:rsidRDefault="00FB2D32">
            <w:pPr>
              <w:pStyle w:val="NoSpacing"/>
              <w:jc w:val="center"/>
              <w:rPr>
                <w:ins w:id="1818" w:author="Kronsberg, Shari" w:date="2021-04-27T17:09:00Z"/>
                <w:rFonts w:eastAsiaTheme="minorEastAsia"/>
              </w:rPr>
              <w:pPrChange w:id="1819" w:author="Kronsberg, Shari" w:date="2021-04-29T12:40:00Z">
                <w:pPr>
                  <w:pStyle w:val="NoSpacing"/>
                </w:pPr>
              </w:pPrChange>
            </w:pPr>
            <w:ins w:id="1820" w:author="Kronsberg, Shari" w:date="2021-04-29T12:42:00Z">
              <w:r w:rsidRPr="004B7D9F">
                <w:rPr>
                  <w:rFonts w:eastAsiaTheme="minorEastAsia"/>
                </w:rPr>
                <w:t>1681</w:t>
              </w:r>
            </w:ins>
          </w:p>
        </w:tc>
        <w:tc>
          <w:tcPr>
            <w:tcW w:w="1980" w:type="dxa"/>
            <w:vAlign w:val="center"/>
            <w:tcPrChange w:id="1821" w:author="Kronsberg, Shari" w:date="2021-04-27T17:09:00Z">
              <w:tcPr>
                <w:tcW w:w="1980" w:type="dxa"/>
                <w:vAlign w:val="center"/>
              </w:tcPr>
            </w:tcPrChange>
          </w:tcPr>
          <w:p w14:paraId="073E370F" w14:textId="7DD61FF7" w:rsidR="00FB2D32" w:rsidRPr="00B968C7" w:rsidRDefault="00FB2D32" w:rsidP="00FB2D32">
            <w:pPr>
              <w:pStyle w:val="NoSpacing"/>
            </w:pPr>
            <w:r w:rsidRPr="00B968C7">
              <w:rPr>
                <w:rFonts w:eastAsiaTheme="minorEastAsia"/>
              </w:rPr>
              <w:t>0.039312</w:t>
            </w:r>
          </w:p>
        </w:tc>
        <w:tc>
          <w:tcPr>
            <w:tcW w:w="1080" w:type="dxa"/>
            <w:vAlign w:val="center"/>
            <w:tcPrChange w:id="1822" w:author="Kronsberg, Shari" w:date="2021-04-27T17:09:00Z">
              <w:tcPr>
                <w:tcW w:w="1080" w:type="dxa"/>
                <w:vAlign w:val="center"/>
              </w:tcPr>
            </w:tcPrChange>
          </w:tcPr>
          <w:p w14:paraId="78D30167" w14:textId="3620E4E7" w:rsidR="00FB2D32" w:rsidRPr="00B968C7" w:rsidRDefault="00FB2D32" w:rsidP="00FB2D32">
            <w:pPr>
              <w:pStyle w:val="NoSpacing"/>
            </w:pPr>
            <w:r w:rsidRPr="00B968C7">
              <w:t>0.1071</w:t>
            </w:r>
          </w:p>
        </w:tc>
      </w:tr>
      <w:tr w:rsidR="00FB2D32" w:rsidRPr="00B968C7" w14:paraId="6C73F257" w14:textId="77777777" w:rsidTr="007F1B66">
        <w:trPr>
          <w:trHeight w:val="288"/>
          <w:trPrChange w:id="1823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824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025A4239" w14:textId="329C6384" w:rsidR="00FB2D32" w:rsidRPr="00FF2D1E" w:rsidRDefault="00FB2D32" w:rsidP="00FB2D32">
            <w:pPr>
              <w:pStyle w:val="NoSpacing"/>
              <w:rPr>
                <w:iCs/>
              </w:rPr>
            </w:pPr>
            <w:ins w:id="1825" w:author="Rade, Jeffrey" w:date="2020-12-29T09:50:00Z">
              <w:r>
                <w:rPr>
                  <w:iCs/>
                </w:rPr>
                <w:t xml:space="preserve">     </w:t>
              </w:r>
            </w:ins>
            <w:r>
              <w:rPr>
                <w:iCs/>
              </w:rPr>
              <w:t>COPD</w:t>
            </w:r>
          </w:p>
        </w:tc>
        <w:tc>
          <w:tcPr>
            <w:tcW w:w="1980" w:type="dxa"/>
            <w:tcPrChange w:id="1826" w:author="Kronsberg, Shari" w:date="2021-04-27T17:09:00Z">
              <w:tcPr>
                <w:tcW w:w="1980" w:type="dxa"/>
              </w:tcPr>
            </w:tcPrChange>
          </w:tcPr>
          <w:p w14:paraId="184AE444" w14:textId="22D9193D" w:rsidR="00FB2D32" w:rsidRPr="007F1B66" w:rsidDel="005F6155" w:rsidRDefault="00FB2D32">
            <w:pPr>
              <w:pStyle w:val="NoSpacing"/>
              <w:jc w:val="center"/>
              <w:rPr>
                <w:ins w:id="1827" w:author="Kronsberg, Shari" w:date="2021-04-27T17:09:00Z"/>
                <w:rFonts w:eastAsiaTheme="minorEastAsia"/>
              </w:rPr>
              <w:pPrChange w:id="1828" w:author="Kronsberg, Shari" w:date="2021-04-27T21:14:00Z">
                <w:pPr>
                  <w:pStyle w:val="NoSpacing"/>
                </w:pPr>
              </w:pPrChange>
            </w:pPr>
            <w:ins w:id="1829" w:author="Kronsberg, Shari" w:date="2021-04-27T21:15:00Z">
              <w:r>
                <w:rPr>
                  <w:rFonts w:eastAsiaTheme="minorEastAsia"/>
                </w:rPr>
                <w:t>1363</w:t>
              </w:r>
            </w:ins>
          </w:p>
        </w:tc>
        <w:tc>
          <w:tcPr>
            <w:tcW w:w="1980" w:type="dxa"/>
            <w:vAlign w:val="center"/>
            <w:tcPrChange w:id="1830" w:author="Kronsberg, Shari" w:date="2021-04-27T17:09:00Z">
              <w:tcPr>
                <w:tcW w:w="1980" w:type="dxa"/>
                <w:vAlign w:val="center"/>
              </w:tcPr>
            </w:tcPrChange>
          </w:tcPr>
          <w:p w14:paraId="5BAB3EDA" w14:textId="6F407EBC" w:rsidR="00FB2D32" w:rsidRPr="005F6155" w:rsidRDefault="00FB2D32" w:rsidP="00FB2D32">
            <w:pPr>
              <w:pStyle w:val="NoSpacing"/>
              <w:rPr>
                <w:rPrChange w:id="1831" w:author="Kronsberg, Shari" w:date="2020-12-16T22:53:00Z">
                  <w:rPr>
                    <w:highlight w:val="yellow"/>
                  </w:rPr>
                </w:rPrChange>
              </w:rPr>
            </w:pPr>
            <w:del w:id="1832" w:author="Kronsberg, Shari" w:date="2020-12-16T22:52:00Z">
              <w:r w:rsidRPr="005F6155" w:rsidDel="005F6155">
                <w:rPr>
                  <w:rFonts w:eastAsiaTheme="minorEastAsia"/>
                  <w:rPrChange w:id="1833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1834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0.043</w:t>
            </w:r>
            <w:ins w:id="1835" w:author="Kronsberg, Shari" w:date="2021-04-16T12:17:00Z">
              <w:r>
                <w:rPr>
                  <w:rFonts w:eastAsiaTheme="minorEastAsia"/>
                </w:rPr>
                <w:t>062</w:t>
              </w:r>
            </w:ins>
            <w:del w:id="1836" w:author="Kronsberg, Shari" w:date="2021-04-16T12:17:00Z">
              <w:r w:rsidRPr="005F6155" w:rsidDel="00755442">
                <w:rPr>
                  <w:rFonts w:eastAsiaTheme="minorEastAsia"/>
                  <w:rPrChange w:id="1837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989</w:delText>
              </w:r>
            </w:del>
          </w:p>
        </w:tc>
        <w:tc>
          <w:tcPr>
            <w:tcW w:w="1260" w:type="dxa"/>
            <w:vAlign w:val="center"/>
            <w:tcPrChange w:id="1838" w:author="Kronsberg, Shari" w:date="2021-04-27T17:09:00Z">
              <w:tcPr>
                <w:tcW w:w="1260" w:type="dxa"/>
                <w:vAlign w:val="center"/>
              </w:tcPr>
            </w:tcPrChange>
          </w:tcPr>
          <w:p w14:paraId="5397093D" w14:textId="4C006599" w:rsidR="00FB2D32" w:rsidRPr="00C7789C" w:rsidRDefault="00FB2D32" w:rsidP="00FB2D32">
            <w:pPr>
              <w:pStyle w:val="NoSpacing"/>
            </w:pPr>
            <w:r>
              <w:t>0.</w:t>
            </w:r>
            <w:ins w:id="1839" w:author="Kronsberg, Shari" w:date="2021-04-16T12:17:00Z">
              <w:r>
                <w:t>1093</w:t>
              </w:r>
            </w:ins>
            <w:del w:id="1840" w:author="Kronsberg, Shari" w:date="2020-12-17T11:08:00Z">
              <w:r w:rsidDel="001B27DC">
                <w:delText>1344</w:delText>
              </w:r>
            </w:del>
          </w:p>
        </w:tc>
        <w:tc>
          <w:tcPr>
            <w:tcW w:w="1980" w:type="dxa"/>
            <w:tcPrChange w:id="1841" w:author="Kronsberg, Shari" w:date="2021-04-27T17:09:00Z">
              <w:tcPr>
                <w:tcW w:w="1980" w:type="dxa"/>
              </w:tcPr>
            </w:tcPrChange>
          </w:tcPr>
          <w:p w14:paraId="2B7C1B79" w14:textId="766BDE6A" w:rsidR="00FB2D32" w:rsidRPr="00B968C7" w:rsidRDefault="00FB2D32">
            <w:pPr>
              <w:pStyle w:val="NoSpacing"/>
              <w:jc w:val="center"/>
              <w:rPr>
                <w:ins w:id="1842" w:author="Kronsberg, Shari" w:date="2021-04-27T17:09:00Z"/>
                <w:rFonts w:eastAsiaTheme="minorEastAsia"/>
              </w:rPr>
              <w:pPrChange w:id="1843" w:author="Kronsberg, Shari" w:date="2021-04-29T12:40:00Z">
                <w:pPr>
                  <w:pStyle w:val="NoSpacing"/>
                </w:pPr>
              </w:pPrChange>
            </w:pPr>
            <w:ins w:id="1844" w:author="Kronsberg, Shari" w:date="2021-04-29T12:42:00Z">
              <w:r w:rsidRPr="004B7D9F">
                <w:rPr>
                  <w:rFonts w:eastAsiaTheme="minorEastAsia"/>
                </w:rPr>
                <w:t>1681</w:t>
              </w:r>
            </w:ins>
          </w:p>
        </w:tc>
        <w:tc>
          <w:tcPr>
            <w:tcW w:w="1980" w:type="dxa"/>
            <w:vAlign w:val="center"/>
            <w:tcPrChange w:id="1845" w:author="Kronsberg, Shari" w:date="2021-04-27T17:09:00Z">
              <w:tcPr>
                <w:tcW w:w="1980" w:type="dxa"/>
                <w:vAlign w:val="center"/>
              </w:tcPr>
            </w:tcPrChange>
          </w:tcPr>
          <w:p w14:paraId="644A440C" w14:textId="69598CD1" w:rsidR="00FB2D32" w:rsidRPr="00B968C7" w:rsidRDefault="00FB2D32" w:rsidP="00FB2D32">
            <w:pPr>
              <w:pStyle w:val="NoSpacing"/>
            </w:pPr>
            <w:r w:rsidRPr="00B968C7">
              <w:rPr>
                <w:rFonts w:eastAsiaTheme="minorEastAsia"/>
              </w:rPr>
              <w:t>0.083</w:t>
            </w:r>
            <w:ins w:id="1846" w:author="Kronsberg, Shari" w:date="2021-04-16T12:17:00Z">
              <w:r>
                <w:rPr>
                  <w:rFonts w:eastAsiaTheme="minorEastAsia"/>
                </w:rPr>
                <w:t>324</w:t>
              </w:r>
            </w:ins>
            <w:del w:id="1847" w:author="Kronsberg, Shari" w:date="2021-04-16T12:17:00Z">
              <w:r w:rsidRPr="00B968C7" w:rsidDel="00755442">
                <w:rPr>
                  <w:rFonts w:eastAsiaTheme="minorEastAsia"/>
                </w:rPr>
                <w:delText>952</w:delText>
              </w:r>
            </w:del>
          </w:p>
        </w:tc>
        <w:tc>
          <w:tcPr>
            <w:tcW w:w="1080" w:type="dxa"/>
            <w:vAlign w:val="center"/>
            <w:tcPrChange w:id="1848" w:author="Kronsberg, Shari" w:date="2021-04-27T17:09:00Z">
              <w:tcPr>
                <w:tcW w:w="1080" w:type="dxa"/>
                <w:vAlign w:val="center"/>
              </w:tcPr>
            </w:tcPrChange>
          </w:tcPr>
          <w:p w14:paraId="102166DD" w14:textId="77777777" w:rsidR="00FB2D32" w:rsidRPr="00B968C7" w:rsidRDefault="00FB2D32" w:rsidP="00FB2D32">
            <w:pPr>
              <w:pStyle w:val="NoSpacing"/>
            </w:pPr>
            <w:r w:rsidRPr="00B968C7">
              <w:t>0.0006</w:t>
            </w:r>
          </w:p>
        </w:tc>
      </w:tr>
      <w:tr w:rsidR="007F1B66" w:rsidRPr="00B968C7" w:rsidDel="003F633D" w14:paraId="569D2755" w14:textId="49FB7ED2" w:rsidTr="007F1B66">
        <w:trPr>
          <w:trHeight w:val="288"/>
          <w:del w:id="1849" w:author="Rade, Jeffrey" w:date="2021-01-17T12:56:00Z"/>
          <w:trPrChange w:id="1850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851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3724ED71" w14:textId="07CE9B17" w:rsidR="007F1B66" w:rsidRPr="00FF2D1E" w:rsidDel="003F633D" w:rsidRDefault="007F1B66" w:rsidP="004A1674">
            <w:pPr>
              <w:pStyle w:val="NoSpacing"/>
              <w:rPr>
                <w:del w:id="1852" w:author="Rade, Jeffrey" w:date="2021-01-17T12:56:00Z"/>
              </w:rPr>
            </w:pPr>
            <w:del w:id="1853" w:author="Rade, Jeffrey" w:date="2021-01-17T12:56:00Z">
              <w:r w:rsidDel="003F633D">
                <w:rPr>
                  <w:iCs/>
                </w:rPr>
                <w:delText>Menopause</w:delText>
              </w:r>
            </w:del>
          </w:p>
        </w:tc>
        <w:tc>
          <w:tcPr>
            <w:tcW w:w="1980" w:type="dxa"/>
            <w:tcPrChange w:id="1854" w:author="Kronsberg, Shari" w:date="2021-04-27T17:09:00Z">
              <w:tcPr>
                <w:tcW w:w="1980" w:type="dxa"/>
              </w:tcPr>
            </w:tcPrChange>
          </w:tcPr>
          <w:p w14:paraId="52F5BC05" w14:textId="77777777" w:rsidR="007F1B66" w:rsidRPr="007F1B66" w:rsidDel="003F633D" w:rsidRDefault="007F1B66">
            <w:pPr>
              <w:pStyle w:val="NoSpacing"/>
              <w:jc w:val="center"/>
              <w:rPr>
                <w:ins w:id="1855" w:author="Kronsberg, Shari" w:date="2021-04-27T17:09:00Z"/>
                <w:rFonts w:eastAsiaTheme="minorEastAsia"/>
              </w:rPr>
              <w:pPrChange w:id="1856" w:author="Kronsberg, Shari" w:date="2021-04-27T21:14:00Z">
                <w:pPr>
                  <w:pStyle w:val="NoSpacing"/>
                </w:pPr>
              </w:pPrChange>
            </w:pPr>
          </w:p>
        </w:tc>
        <w:tc>
          <w:tcPr>
            <w:tcW w:w="1980" w:type="dxa"/>
            <w:vAlign w:val="center"/>
            <w:tcPrChange w:id="1857" w:author="Kronsberg, Shari" w:date="2021-04-27T17:09:00Z">
              <w:tcPr>
                <w:tcW w:w="1980" w:type="dxa"/>
                <w:vAlign w:val="center"/>
              </w:tcPr>
            </w:tcPrChange>
          </w:tcPr>
          <w:p w14:paraId="1EB5C904" w14:textId="0C23C2D2" w:rsidR="007F1B66" w:rsidRPr="005F6155" w:rsidDel="003F633D" w:rsidRDefault="007F1B66" w:rsidP="004A1674">
            <w:pPr>
              <w:pStyle w:val="NoSpacing"/>
              <w:rPr>
                <w:del w:id="1858" w:author="Rade, Jeffrey" w:date="2021-01-17T12:56:00Z"/>
                <w:rPrChange w:id="1859" w:author="Kronsberg, Shari" w:date="2020-12-16T22:53:00Z">
                  <w:rPr>
                    <w:del w:id="1860" w:author="Rade, Jeffrey" w:date="2021-01-17T12:56:00Z"/>
                    <w:highlight w:val="yellow"/>
                  </w:rPr>
                </w:rPrChange>
              </w:rPr>
            </w:pPr>
            <w:del w:id="1861" w:author="Rade, Jeffrey" w:date="2021-01-17T12:56:00Z">
              <w:r w:rsidRPr="005F6155" w:rsidDel="003F633D">
                <w:rPr>
                  <w:rFonts w:eastAsiaTheme="minorEastAsia"/>
                  <w:rPrChange w:id="1862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-0.039245</w:delText>
              </w:r>
            </w:del>
          </w:p>
        </w:tc>
        <w:tc>
          <w:tcPr>
            <w:tcW w:w="1260" w:type="dxa"/>
            <w:vAlign w:val="center"/>
            <w:tcPrChange w:id="1863" w:author="Kronsberg, Shari" w:date="2021-04-27T17:09:00Z">
              <w:tcPr>
                <w:tcW w:w="1260" w:type="dxa"/>
                <w:vAlign w:val="center"/>
              </w:tcPr>
            </w:tcPrChange>
          </w:tcPr>
          <w:p w14:paraId="3EED6470" w14:textId="5B03400A" w:rsidR="007F1B66" w:rsidRPr="00412A47" w:rsidDel="003F633D" w:rsidRDefault="007F1B66" w:rsidP="004A1674">
            <w:pPr>
              <w:pStyle w:val="NoSpacing"/>
              <w:rPr>
                <w:del w:id="1864" w:author="Rade, Jeffrey" w:date="2021-01-17T12:56:00Z"/>
                <w:b/>
                <w:bCs/>
              </w:rPr>
            </w:pPr>
            <w:del w:id="1865" w:author="Rade, Jeffrey" w:date="2021-01-17T12:56:00Z">
              <w:r w:rsidDel="003F633D">
                <w:delText>0.</w:delText>
              </w:r>
            </w:del>
            <w:ins w:id="1866" w:author="Kronsberg, Shari" w:date="2020-12-17T11:09:00Z">
              <w:del w:id="1867" w:author="Rade, Jeffrey" w:date="2021-01-17T12:56:00Z">
                <w:r w:rsidDel="003F633D">
                  <w:delText>3587</w:delText>
                </w:r>
              </w:del>
            </w:ins>
            <w:del w:id="1868" w:author="Rade, Jeffrey" w:date="2021-01-17T12:56:00Z">
              <w:r w:rsidDel="003F633D">
                <w:delText>3437</w:delText>
              </w:r>
            </w:del>
          </w:p>
        </w:tc>
        <w:tc>
          <w:tcPr>
            <w:tcW w:w="1980" w:type="dxa"/>
            <w:tcPrChange w:id="1869" w:author="Kronsberg, Shari" w:date="2021-04-27T17:09:00Z">
              <w:tcPr>
                <w:tcW w:w="1980" w:type="dxa"/>
              </w:tcPr>
            </w:tcPrChange>
          </w:tcPr>
          <w:p w14:paraId="75852302" w14:textId="77777777" w:rsidR="007F1B66" w:rsidRPr="00B968C7" w:rsidDel="003F633D" w:rsidRDefault="007F1B66">
            <w:pPr>
              <w:pStyle w:val="NoSpacing"/>
              <w:jc w:val="center"/>
              <w:rPr>
                <w:ins w:id="1870" w:author="Kronsberg, Shari" w:date="2021-04-27T17:09:00Z"/>
                <w:rFonts w:eastAsiaTheme="minorEastAsia"/>
              </w:rPr>
              <w:pPrChange w:id="1871" w:author="Kronsberg, Shari" w:date="2021-04-29T12:40:00Z">
                <w:pPr>
                  <w:pStyle w:val="NoSpacing"/>
                </w:pPr>
              </w:pPrChange>
            </w:pPr>
          </w:p>
        </w:tc>
        <w:tc>
          <w:tcPr>
            <w:tcW w:w="1980" w:type="dxa"/>
            <w:vAlign w:val="center"/>
            <w:tcPrChange w:id="1872" w:author="Kronsberg, Shari" w:date="2021-04-27T17:09:00Z">
              <w:tcPr>
                <w:tcW w:w="1980" w:type="dxa"/>
                <w:vAlign w:val="center"/>
              </w:tcPr>
            </w:tcPrChange>
          </w:tcPr>
          <w:p w14:paraId="3432E931" w14:textId="5336B9DD" w:rsidR="007F1B66" w:rsidRPr="00B968C7" w:rsidDel="003F633D" w:rsidRDefault="007F1B66" w:rsidP="004A1674">
            <w:pPr>
              <w:pStyle w:val="NoSpacing"/>
              <w:rPr>
                <w:del w:id="1873" w:author="Rade, Jeffrey" w:date="2021-01-17T12:56:00Z"/>
              </w:rPr>
            </w:pPr>
            <w:del w:id="1874" w:author="Rade, Jeffrey" w:date="2021-01-17T12:56:00Z">
              <w:r w:rsidRPr="00B968C7" w:rsidDel="003F633D">
                <w:rPr>
                  <w:rFonts w:eastAsiaTheme="minorEastAsia"/>
                </w:rPr>
                <w:delText>0.058365</w:delText>
              </w:r>
            </w:del>
          </w:p>
        </w:tc>
        <w:tc>
          <w:tcPr>
            <w:tcW w:w="1080" w:type="dxa"/>
            <w:vAlign w:val="center"/>
            <w:tcPrChange w:id="1875" w:author="Kronsberg, Shari" w:date="2021-04-27T17:09:00Z">
              <w:tcPr>
                <w:tcW w:w="1080" w:type="dxa"/>
                <w:vAlign w:val="center"/>
              </w:tcPr>
            </w:tcPrChange>
          </w:tcPr>
          <w:p w14:paraId="2028C1BD" w14:textId="4A8ACD87" w:rsidR="007F1B66" w:rsidRPr="00B968C7" w:rsidDel="003F633D" w:rsidRDefault="007F1B66" w:rsidP="004A1674">
            <w:pPr>
              <w:pStyle w:val="NoSpacing"/>
              <w:rPr>
                <w:del w:id="1876" w:author="Rade, Jeffrey" w:date="2021-01-17T12:56:00Z"/>
              </w:rPr>
            </w:pPr>
            <w:del w:id="1877" w:author="Rade, Jeffrey" w:date="2021-01-17T12:56:00Z">
              <w:r w:rsidRPr="00B968C7" w:rsidDel="003F633D">
                <w:delText>0.0776</w:delText>
              </w:r>
            </w:del>
          </w:p>
        </w:tc>
      </w:tr>
      <w:tr w:rsidR="007F1B66" w:rsidRPr="00B968C7" w14:paraId="5F70EF50" w14:textId="77777777" w:rsidTr="007F1B66">
        <w:trPr>
          <w:trHeight w:val="288"/>
          <w:trPrChange w:id="1878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879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65FAC024" w14:textId="1296A1FF" w:rsidR="007F1B66" w:rsidRPr="00FF2D1E" w:rsidRDefault="007F1B66" w:rsidP="004A1674">
            <w:pPr>
              <w:pStyle w:val="NoSpacing"/>
            </w:pPr>
            <w:ins w:id="1880" w:author="Rade, Jeffrey" w:date="2020-12-29T09:50:00Z">
              <w:r>
                <w:t xml:space="preserve">     </w:t>
              </w:r>
            </w:ins>
            <w:r>
              <w:t>Cancer</w:t>
            </w:r>
          </w:p>
        </w:tc>
        <w:tc>
          <w:tcPr>
            <w:tcW w:w="1980" w:type="dxa"/>
            <w:tcPrChange w:id="1881" w:author="Kronsberg, Shari" w:date="2021-04-27T17:09:00Z">
              <w:tcPr>
                <w:tcW w:w="1980" w:type="dxa"/>
              </w:tcPr>
            </w:tcPrChange>
          </w:tcPr>
          <w:p w14:paraId="4502414B" w14:textId="7383B51B" w:rsidR="007F1B66" w:rsidRPr="007F1B66" w:rsidRDefault="0079103D">
            <w:pPr>
              <w:pStyle w:val="NoSpacing"/>
              <w:jc w:val="center"/>
              <w:rPr>
                <w:ins w:id="1882" w:author="Kronsberg, Shari" w:date="2021-04-27T17:09:00Z"/>
                <w:rFonts w:eastAsiaTheme="minorEastAsia"/>
              </w:rPr>
              <w:pPrChange w:id="1883" w:author="Kronsberg, Shari" w:date="2021-04-27T21:14:00Z">
                <w:pPr>
                  <w:pStyle w:val="NoSpacing"/>
                </w:pPr>
              </w:pPrChange>
            </w:pPr>
            <w:ins w:id="1884" w:author="Kronsberg, Shari" w:date="2021-04-27T21:16:00Z">
              <w:r>
                <w:rPr>
                  <w:rFonts w:eastAsiaTheme="minorEastAsia"/>
                </w:rPr>
                <w:t>1363</w:t>
              </w:r>
            </w:ins>
          </w:p>
        </w:tc>
        <w:tc>
          <w:tcPr>
            <w:tcW w:w="1980" w:type="dxa"/>
            <w:vAlign w:val="center"/>
            <w:tcPrChange w:id="1885" w:author="Kronsberg, Shari" w:date="2021-04-27T17:09:00Z">
              <w:tcPr>
                <w:tcW w:w="1980" w:type="dxa"/>
                <w:vAlign w:val="center"/>
              </w:tcPr>
            </w:tcPrChange>
          </w:tcPr>
          <w:p w14:paraId="5FAA243B" w14:textId="383ADB77" w:rsidR="007F1B66" w:rsidRPr="005F6155" w:rsidRDefault="007F1B66" w:rsidP="004A1674">
            <w:pPr>
              <w:pStyle w:val="NoSpacing"/>
              <w:rPr>
                <w:rPrChange w:id="1886" w:author="Kronsberg, Shari" w:date="2020-12-16T22:53:00Z">
                  <w:rPr>
                    <w:highlight w:val="yellow"/>
                  </w:rPr>
                </w:rPrChange>
              </w:rPr>
            </w:pPr>
            <w:ins w:id="1887" w:author="Kronsberg, Shari" w:date="2020-12-16T22:52:00Z">
              <w:r w:rsidRPr="005F6155">
                <w:rPr>
                  <w:rFonts w:eastAsiaTheme="minorEastAsia"/>
                  <w:rPrChange w:id="1888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5F6155">
              <w:rPr>
                <w:rFonts w:eastAsiaTheme="minorEastAsia"/>
                <w:rPrChange w:id="1889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0.013559</w:t>
            </w:r>
          </w:p>
        </w:tc>
        <w:tc>
          <w:tcPr>
            <w:tcW w:w="1260" w:type="dxa"/>
            <w:vAlign w:val="center"/>
            <w:tcPrChange w:id="1890" w:author="Kronsberg, Shari" w:date="2021-04-27T17:09:00Z">
              <w:tcPr>
                <w:tcW w:w="1260" w:type="dxa"/>
                <w:vAlign w:val="center"/>
              </w:tcPr>
            </w:tcPrChange>
          </w:tcPr>
          <w:p w14:paraId="1D3CCEA4" w14:textId="4D115B03" w:rsidR="007F1B66" w:rsidRPr="00412A47" w:rsidRDefault="007F1B66" w:rsidP="004A1674">
            <w:pPr>
              <w:pStyle w:val="NoSpacing"/>
              <w:rPr>
                <w:b/>
                <w:bCs/>
              </w:rPr>
            </w:pPr>
            <w:r>
              <w:t>0.</w:t>
            </w:r>
            <w:ins w:id="1891" w:author="Kronsberg, Shari" w:date="2020-12-17T11:09:00Z">
              <w:r>
                <w:t>6143</w:t>
              </w:r>
            </w:ins>
            <w:del w:id="1892" w:author="Kronsberg, Shari" w:date="2020-12-17T11:09:00Z">
              <w:r w:rsidDel="001B27DC">
                <w:delText>7200</w:delText>
              </w:r>
            </w:del>
          </w:p>
        </w:tc>
        <w:tc>
          <w:tcPr>
            <w:tcW w:w="1980" w:type="dxa"/>
            <w:tcPrChange w:id="1893" w:author="Kronsberg, Shari" w:date="2021-04-27T17:09:00Z">
              <w:tcPr>
                <w:tcW w:w="1980" w:type="dxa"/>
              </w:tcPr>
            </w:tcPrChange>
          </w:tcPr>
          <w:p w14:paraId="1173C3D6" w14:textId="23407B86" w:rsidR="007F1B66" w:rsidRPr="00B968C7" w:rsidRDefault="00FB2D32">
            <w:pPr>
              <w:pStyle w:val="NoSpacing"/>
              <w:jc w:val="center"/>
              <w:rPr>
                <w:rFonts w:eastAsiaTheme="minorEastAsia"/>
              </w:rPr>
              <w:pPrChange w:id="1894" w:author="Kronsberg, Shari" w:date="2021-04-29T12:40:00Z">
                <w:pPr>
                  <w:pStyle w:val="NoSpacing"/>
                </w:pPr>
              </w:pPrChange>
            </w:pPr>
            <w:ins w:id="1895" w:author="Kronsberg, Shari" w:date="2021-04-29T12:43:00Z">
              <w:r>
                <w:rPr>
                  <w:rFonts w:eastAsiaTheme="minorEastAsia"/>
                </w:rPr>
                <w:t>1681</w:t>
              </w:r>
            </w:ins>
          </w:p>
        </w:tc>
        <w:tc>
          <w:tcPr>
            <w:tcW w:w="1980" w:type="dxa"/>
            <w:vAlign w:val="center"/>
            <w:tcPrChange w:id="1896" w:author="Kronsberg, Shari" w:date="2021-04-27T17:09:00Z">
              <w:tcPr>
                <w:tcW w:w="1980" w:type="dxa"/>
                <w:vAlign w:val="center"/>
              </w:tcPr>
            </w:tcPrChange>
          </w:tcPr>
          <w:p w14:paraId="40D02FF0" w14:textId="0F9CE7C2" w:rsidR="007F1B66" w:rsidRPr="00B968C7" w:rsidRDefault="007F1B66" w:rsidP="004A1674">
            <w:pPr>
              <w:pStyle w:val="NoSpacing"/>
            </w:pPr>
            <w:r w:rsidRPr="00B968C7">
              <w:rPr>
                <w:rFonts w:eastAsiaTheme="minorEastAsia"/>
              </w:rPr>
              <w:t>0.041981</w:t>
            </w:r>
          </w:p>
        </w:tc>
        <w:tc>
          <w:tcPr>
            <w:tcW w:w="1080" w:type="dxa"/>
            <w:vAlign w:val="center"/>
            <w:tcPrChange w:id="1897" w:author="Kronsberg, Shari" w:date="2021-04-27T17:09:00Z">
              <w:tcPr>
                <w:tcW w:w="1080" w:type="dxa"/>
                <w:vAlign w:val="center"/>
              </w:tcPr>
            </w:tcPrChange>
          </w:tcPr>
          <w:p w14:paraId="0DCBD32C" w14:textId="77777777" w:rsidR="007F1B66" w:rsidRPr="00B968C7" w:rsidRDefault="007F1B66" w:rsidP="004A1674">
            <w:pPr>
              <w:pStyle w:val="NoSpacing"/>
            </w:pPr>
            <w:r w:rsidRPr="00B968C7">
              <w:t>0.0853</w:t>
            </w:r>
          </w:p>
        </w:tc>
      </w:tr>
      <w:tr w:rsidR="007F1B66" w:rsidRPr="00B968C7" w14:paraId="3F949B24" w14:textId="77777777" w:rsidTr="007F1B66">
        <w:trPr>
          <w:trHeight w:val="288"/>
          <w:ins w:id="1898" w:author="Rade, Jeffrey" w:date="2020-12-29T09:50:00Z"/>
          <w:trPrChange w:id="1899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900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793C2046" w14:textId="4A4BFD1D" w:rsidR="007F1B66" w:rsidRDefault="007F1B66" w:rsidP="004A1674">
            <w:pPr>
              <w:pStyle w:val="NoSpacing"/>
              <w:rPr>
                <w:ins w:id="1901" w:author="Rade, Jeffrey" w:date="2020-12-29T09:50:00Z"/>
                <w:iCs/>
              </w:rPr>
            </w:pPr>
            <w:ins w:id="1902" w:author="Rade, Jeffrey" w:date="2020-12-29T09:50:00Z">
              <w:r>
                <w:rPr>
                  <w:iCs/>
                </w:rPr>
                <w:t>Medications:</w:t>
              </w:r>
            </w:ins>
          </w:p>
        </w:tc>
        <w:tc>
          <w:tcPr>
            <w:tcW w:w="1980" w:type="dxa"/>
            <w:tcPrChange w:id="1903" w:author="Kronsberg, Shari" w:date="2021-04-27T17:09:00Z">
              <w:tcPr>
                <w:tcW w:w="1980" w:type="dxa"/>
              </w:tcPr>
            </w:tcPrChange>
          </w:tcPr>
          <w:p w14:paraId="5BAC5C4E" w14:textId="77777777" w:rsidR="007F1B66" w:rsidRDefault="007F1B66">
            <w:pPr>
              <w:pStyle w:val="NoSpacing"/>
              <w:jc w:val="center"/>
              <w:rPr>
                <w:ins w:id="1904" w:author="Kronsberg, Shari" w:date="2021-04-27T17:09:00Z"/>
              </w:rPr>
              <w:pPrChange w:id="1905" w:author="Kronsberg, Shari" w:date="2021-04-27T21:14:00Z">
                <w:pPr>
                  <w:pStyle w:val="NoSpacing"/>
                </w:pPr>
              </w:pPrChange>
            </w:pPr>
          </w:p>
        </w:tc>
        <w:tc>
          <w:tcPr>
            <w:tcW w:w="1980" w:type="dxa"/>
            <w:vAlign w:val="center"/>
            <w:tcPrChange w:id="1906" w:author="Kronsberg, Shari" w:date="2021-04-27T17:09:00Z">
              <w:tcPr>
                <w:tcW w:w="1980" w:type="dxa"/>
                <w:vAlign w:val="center"/>
              </w:tcPr>
            </w:tcPrChange>
          </w:tcPr>
          <w:p w14:paraId="12AF1578" w14:textId="028FA4A7" w:rsidR="007F1B66" w:rsidRDefault="007F1B66" w:rsidP="004A1674">
            <w:pPr>
              <w:pStyle w:val="NoSpacing"/>
              <w:rPr>
                <w:ins w:id="1907" w:author="Rade, Jeffrey" w:date="2020-12-29T09:50:00Z"/>
              </w:rPr>
            </w:pPr>
          </w:p>
        </w:tc>
        <w:tc>
          <w:tcPr>
            <w:tcW w:w="1260" w:type="dxa"/>
            <w:vAlign w:val="center"/>
            <w:tcPrChange w:id="1908" w:author="Kronsberg, Shari" w:date="2021-04-27T17:09:00Z">
              <w:tcPr>
                <w:tcW w:w="1260" w:type="dxa"/>
                <w:vAlign w:val="center"/>
              </w:tcPr>
            </w:tcPrChange>
          </w:tcPr>
          <w:p w14:paraId="61D74FC5" w14:textId="77777777" w:rsidR="007F1B66" w:rsidRPr="008949B5" w:rsidRDefault="007F1B66" w:rsidP="004A1674">
            <w:pPr>
              <w:pStyle w:val="NoSpacing"/>
              <w:rPr>
                <w:ins w:id="1909" w:author="Rade, Jeffrey" w:date="2020-12-29T09:50:00Z"/>
              </w:rPr>
            </w:pPr>
          </w:p>
        </w:tc>
        <w:tc>
          <w:tcPr>
            <w:tcW w:w="1980" w:type="dxa"/>
            <w:tcPrChange w:id="1910" w:author="Kronsberg, Shari" w:date="2021-04-27T17:09:00Z">
              <w:tcPr>
                <w:tcW w:w="1980" w:type="dxa"/>
              </w:tcPr>
            </w:tcPrChange>
          </w:tcPr>
          <w:p w14:paraId="4AAADCE6" w14:textId="77777777" w:rsidR="007F1B66" w:rsidRPr="00B968C7" w:rsidRDefault="007F1B66">
            <w:pPr>
              <w:pStyle w:val="NoSpacing"/>
              <w:jc w:val="center"/>
              <w:rPr>
                <w:ins w:id="1911" w:author="Kronsberg, Shari" w:date="2021-04-27T17:09:00Z"/>
              </w:rPr>
              <w:pPrChange w:id="1912" w:author="Kronsberg, Shari" w:date="2021-04-29T12:40:00Z">
                <w:pPr>
                  <w:pStyle w:val="NoSpacing"/>
                </w:pPr>
              </w:pPrChange>
            </w:pPr>
          </w:p>
        </w:tc>
        <w:tc>
          <w:tcPr>
            <w:tcW w:w="1980" w:type="dxa"/>
            <w:vAlign w:val="center"/>
            <w:tcPrChange w:id="1913" w:author="Kronsberg, Shari" w:date="2021-04-27T17:09:00Z">
              <w:tcPr>
                <w:tcW w:w="1980" w:type="dxa"/>
                <w:vAlign w:val="center"/>
              </w:tcPr>
            </w:tcPrChange>
          </w:tcPr>
          <w:p w14:paraId="1C1C14BB" w14:textId="212CB1B9" w:rsidR="007F1B66" w:rsidRPr="00B968C7" w:rsidRDefault="007F1B66" w:rsidP="004A1674">
            <w:pPr>
              <w:pStyle w:val="NoSpacing"/>
              <w:rPr>
                <w:ins w:id="1914" w:author="Rade, Jeffrey" w:date="2020-12-29T09:50:00Z"/>
              </w:rPr>
            </w:pPr>
          </w:p>
        </w:tc>
        <w:tc>
          <w:tcPr>
            <w:tcW w:w="1080" w:type="dxa"/>
            <w:vAlign w:val="center"/>
            <w:tcPrChange w:id="1915" w:author="Kronsberg, Shari" w:date="2021-04-27T17:09:00Z">
              <w:tcPr>
                <w:tcW w:w="1080" w:type="dxa"/>
                <w:vAlign w:val="center"/>
              </w:tcPr>
            </w:tcPrChange>
          </w:tcPr>
          <w:p w14:paraId="7C540D71" w14:textId="77777777" w:rsidR="007F1B66" w:rsidRPr="00B968C7" w:rsidRDefault="007F1B66" w:rsidP="004A1674">
            <w:pPr>
              <w:pStyle w:val="NoSpacing"/>
              <w:rPr>
                <w:ins w:id="1916" w:author="Rade, Jeffrey" w:date="2020-12-29T09:50:00Z"/>
              </w:rPr>
            </w:pPr>
          </w:p>
        </w:tc>
      </w:tr>
      <w:tr w:rsidR="007F1B66" w:rsidRPr="00B968C7" w14:paraId="0E5E57AE" w14:textId="77777777" w:rsidTr="007F1B66">
        <w:trPr>
          <w:trHeight w:val="288"/>
          <w:trPrChange w:id="1917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918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597427D1" w14:textId="686FDA77" w:rsidR="007F1B66" w:rsidRPr="00FF2D1E" w:rsidRDefault="007F1B66" w:rsidP="004A1674">
            <w:pPr>
              <w:pStyle w:val="NoSpacing"/>
              <w:rPr>
                <w:iCs/>
              </w:rPr>
            </w:pPr>
            <w:ins w:id="1919" w:author="Rade, Jeffrey" w:date="2020-12-29T09:50:00Z">
              <w:r>
                <w:rPr>
                  <w:iCs/>
                </w:rPr>
                <w:t xml:space="preserve">     </w:t>
              </w:r>
            </w:ins>
            <w:r>
              <w:rPr>
                <w:iCs/>
              </w:rPr>
              <w:t xml:space="preserve">ASA dose </w:t>
            </w:r>
          </w:p>
        </w:tc>
        <w:tc>
          <w:tcPr>
            <w:tcW w:w="1980" w:type="dxa"/>
            <w:tcPrChange w:id="1920" w:author="Kronsberg, Shari" w:date="2021-04-27T17:09:00Z">
              <w:tcPr>
                <w:tcW w:w="1980" w:type="dxa"/>
              </w:tcPr>
            </w:tcPrChange>
          </w:tcPr>
          <w:p w14:paraId="76667D43" w14:textId="3A7C89FB" w:rsidR="007F1B66" w:rsidRDefault="0079103D">
            <w:pPr>
              <w:pStyle w:val="NoSpacing"/>
              <w:jc w:val="center"/>
              <w:pPrChange w:id="1921" w:author="Kronsberg, Shari" w:date="2021-04-27T21:14:00Z">
                <w:pPr>
                  <w:pStyle w:val="NoSpacing"/>
                </w:pPr>
              </w:pPrChange>
            </w:pPr>
            <w:ins w:id="1922" w:author="Kronsberg, Shari" w:date="2021-04-27T21:16:00Z">
              <w:r>
                <w:t>1363</w:t>
              </w:r>
            </w:ins>
          </w:p>
        </w:tc>
        <w:tc>
          <w:tcPr>
            <w:tcW w:w="1980" w:type="dxa"/>
            <w:vAlign w:val="center"/>
            <w:tcPrChange w:id="1923" w:author="Kronsberg, Shari" w:date="2021-04-27T17:09:00Z">
              <w:tcPr>
                <w:tcW w:w="1980" w:type="dxa"/>
                <w:vAlign w:val="center"/>
              </w:tcPr>
            </w:tcPrChange>
          </w:tcPr>
          <w:p w14:paraId="58285946" w14:textId="7E5DFAAB" w:rsidR="007F1B66" w:rsidRPr="00397C8E" w:rsidRDefault="007F1B66" w:rsidP="004A1674">
            <w:pPr>
              <w:pStyle w:val="NoSpacing"/>
            </w:pPr>
            <w:ins w:id="1924" w:author="Kronsberg, Shari" w:date="2020-12-17T11:11:00Z">
              <w:r>
                <w:t>0.129469</w:t>
              </w:r>
            </w:ins>
          </w:p>
        </w:tc>
        <w:tc>
          <w:tcPr>
            <w:tcW w:w="1260" w:type="dxa"/>
            <w:vAlign w:val="center"/>
            <w:tcPrChange w:id="1925" w:author="Kronsberg, Shari" w:date="2021-04-27T17:09:00Z">
              <w:tcPr>
                <w:tcW w:w="1260" w:type="dxa"/>
                <w:vAlign w:val="center"/>
              </w:tcPr>
            </w:tcPrChange>
          </w:tcPr>
          <w:p w14:paraId="1EF5BA95" w14:textId="20E8DD08" w:rsidR="007F1B66" w:rsidRPr="008949B5" w:rsidRDefault="007F1B66" w:rsidP="004A1674">
            <w:pPr>
              <w:pStyle w:val="NoSpacing"/>
              <w:rPr>
                <w:b/>
                <w:bCs/>
              </w:rPr>
            </w:pPr>
            <w:r w:rsidRPr="008949B5">
              <w:t>&lt;0.0001</w:t>
            </w:r>
          </w:p>
        </w:tc>
        <w:tc>
          <w:tcPr>
            <w:tcW w:w="1980" w:type="dxa"/>
            <w:tcPrChange w:id="1926" w:author="Kronsberg, Shari" w:date="2021-04-27T17:09:00Z">
              <w:tcPr>
                <w:tcW w:w="1980" w:type="dxa"/>
              </w:tcPr>
            </w:tcPrChange>
          </w:tcPr>
          <w:p w14:paraId="6ACDF2E3" w14:textId="77777777" w:rsidR="007F1B66" w:rsidRPr="00B968C7" w:rsidRDefault="007F1B66">
            <w:pPr>
              <w:pStyle w:val="NoSpacing"/>
              <w:jc w:val="center"/>
              <w:rPr>
                <w:ins w:id="1927" w:author="Kronsberg, Shari" w:date="2021-04-27T17:09:00Z"/>
              </w:rPr>
              <w:pPrChange w:id="1928" w:author="Kronsberg, Shari" w:date="2021-04-29T12:40:00Z">
                <w:pPr>
                  <w:pStyle w:val="NoSpacing"/>
                </w:pPr>
              </w:pPrChange>
            </w:pPr>
          </w:p>
        </w:tc>
        <w:tc>
          <w:tcPr>
            <w:tcW w:w="1980" w:type="dxa"/>
            <w:vAlign w:val="center"/>
            <w:tcPrChange w:id="1929" w:author="Kronsberg, Shari" w:date="2021-04-27T17:09:00Z">
              <w:tcPr>
                <w:tcW w:w="1980" w:type="dxa"/>
                <w:vAlign w:val="center"/>
              </w:tcPr>
            </w:tcPrChange>
          </w:tcPr>
          <w:p w14:paraId="5403AC09" w14:textId="17E94377" w:rsidR="007F1B66" w:rsidRPr="00B968C7" w:rsidRDefault="007F1B66" w:rsidP="004A1674">
            <w:pPr>
              <w:pStyle w:val="NoSpacing"/>
            </w:pPr>
          </w:p>
        </w:tc>
        <w:tc>
          <w:tcPr>
            <w:tcW w:w="1080" w:type="dxa"/>
            <w:vAlign w:val="center"/>
            <w:tcPrChange w:id="1930" w:author="Kronsberg, Shari" w:date="2021-04-27T17:09:00Z">
              <w:tcPr>
                <w:tcW w:w="1080" w:type="dxa"/>
                <w:vAlign w:val="center"/>
              </w:tcPr>
            </w:tcPrChange>
          </w:tcPr>
          <w:p w14:paraId="2BEBC12B" w14:textId="77777777" w:rsidR="007F1B66" w:rsidRPr="00B968C7" w:rsidRDefault="007F1B66" w:rsidP="004A1674">
            <w:pPr>
              <w:pStyle w:val="NoSpacing"/>
            </w:pPr>
          </w:p>
        </w:tc>
      </w:tr>
      <w:tr w:rsidR="00FB2D32" w:rsidRPr="00B968C7" w14:paraId="6310F92B" w14:textId="77777777" w:rsidTr="007F1B66">
        <w:trPr>
          <w:trHeight w:val="288"/>
          <w:trPrChange w:id="1931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932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54566582" w14:textId="4AFF25BC" w:rsidR="00FB2D32" w:rsidRPr="00FF2D1E" w:rsidRDefault="00FB2D32" w:rsidP="00FB2D32">
            <w:pPr>
              <w:pStyle w:val="NoSpacing"/>
              <w:rPr>
                <w:iCs/>
              </w:rPr>
            </w:pPr>
            <w:ins w:id="1933" w:author="Rade, Jeffrey" w:date="2020-12-29T09:50:00Z">
              <w:r>
                <w:rPr>
                  <w:iCs/>
                </w:rPr>
                <w:t xml:space="preserve">     </w:t>
              </w:r>
            </w:ins>
            <w:r>
              <w:rPr>
                <w:iCs/>
              </w:rPr>
              <w:t>NSAID</w:t>
            </w:r>
          </w:p>
        </w:tc>
        <w:tc>
          <w:tcPr>
            <w:tcW w:w="1980" w:type="dxa"/>
            <w:tcPrChange w:id="1934" w:author="Kronsberg, Shari" w:date="2021-04-27T17:09:00Z">
              <w:tcPr>
                <w:tcW w:w="1980" w:type="dxa"/>
              </w:tcPr>
            </w:tcPrChange>
          </w:tcPr>
          <w:p w14:paraId="3DC3DB06" w14:textId="3EC48AA7" w:rsidR="00FB2D32" w:rsidRPr="007F1B66" w:rsidRDefault="00FB2D32">
            <w:pPr>
              <w:pStyle w:val="NoSpacing"/>
              <w:jc w:val="center"/>
              <w:rPr>
                <w:ins w:id="1935" w:author="Kronsberg, Shari" w:date="2021-04-27T17:09:00Z"/>
                <w:rFonts w:eastAsiaTheme="minorEastAsia"/>
              </w:rPr>
              <w:pPrChange w:id="1936" w:author="Kronsberg, Shari" w:date="2021-04-27T21:14:00Z">
                <w:pPr>
                  <w:pStyle w:val="NoSpacing"/>
                </w:pPr>
              </w:pPrChange>
            </w:pPr>
            <w:ins w:id="1937" w:author="Kronsberg, Shari" w:date="2021-04-27T21:16:00Z">
              <w:r w:rsidRPr="00126CCC">
                <w:t>1363</w:t>
              </w:r>
            </w:ins>
          </w:p>
        </w:tc>
        <w:tc>
          <w:tcPr>
            <w:tcW w:w="1980" w:type="dxa"/>
            <w:vAlign w:val="center"/>
            <w:tcPrChange w:id="1938" w:author="Kronsberg, Shari" w:date="2021-04-27T17:09:00Z">
              <w:tcPr>
                <w:tcW w:w="1980" w:type="dxa"/>
                <w:vAlign w:val="center"/>
              </w:tcPr>
            </w:tcPrChange>
          </w:tcPr>
          <w:p w14:paraId="11810804" w14:textId="54E05904" w:rsidR="00FB2D32" w:rsidRPr="00E026E8" w:rsidRDefault="00FB2D32" w:rsidP="00FB2D32">
            <w:pPr>
              <w:pStyle w:val="NoSpacing"/>
            </w:pPr>
            <w:ins w:id="1939" w:author="Kronsberg, Shari" w:date="2020-12-16T22:53:00Z">
              <w:r w:rsidRPr="00E026E8">
                <w:rPr>
                  <w:rFonts w:eastAsiaTheme="minorEastAsia"/>
                  <w:rPrChange w:id="1940" w:author="Kronsberg, Shari" w:date="2020-12-17T10:22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E026E8">
              <w:rPr>
                <w:rFonts w:eastAsiaTheme="minorEastAsia"/>
                <w:rPrChange w:id="1941" w:author="Kronsberg, Shari" w:date="2020-12-17T10:22:00Z">
                  <w:rPr>
                    <w:rFonts w:eastAsiaTheme="minorEastAsia"/>
                    <w:highlight w:val="yellow"/>
                  </w:rPr>
                </w:rPrChange>
              </w:rPr>
              <w:t>0.004733</w:t>
            </w:r>
          </w:p>
        </w:tc>
        <w:tc>
          <w:tcPr>
            <w:tcW w:w="1260" w:type="dxa"/>
            <w:vAlign w:val="center"/>
            <w:tcPrChange w:id="1942" w:author="Kronsberg, Shari" w:date="2021-04-27T17:09:00Z">
              <w:tcPr>
                <w:tcW w:w="1260" w:type="dxa"/>
                <w:vAlign w:val="center"/>
              </w:tcPr>
            </w:tcPrChange>
          </w:tcPr>
          <w:p w14:paraId="1E1D487D" w14:textId="45CF3A58" w:rsidR="00FB2D32" w:rsidRPr="00FF2D1E" w:rsidRDefault="00FB2D32" w:rsidP="00FB2D32">
            <w:pPr>
              <w:pStyle w:val="NoSpacing"/>
            </w:pPr>
            <w:r>
              <w:t>0.</w:t>
            </w:r>
            <w:ins w:id="1943" w:author="Kronsberg, Shari" w:date="2020-12-17T11:13:00Z">
              <w:r>
                <w:t>8603</w:t>
              </w:r>
            </w:ins>
            <w:del w:id="1944" w:author="Kronsberg, Shari" w:date="2020-12-17T11:13:00Z">
              <w:r w:rsidDel="001B27DC">
                <w:delText>9296</w:delText>
              </w:r>
            </w:del>
          </w:p>
        </w:tc>
        <w:tc>
          <w:tcPr>
            <w:tcW w:w="1980" w:type="dxa"/>
            <w:tcPrChange w:id="1945" w:author="Kronsberg, Shari" w:date="2021-04-27T17:09:00Z">
              <w:tcPr>
                <w:tcW w:w="1980" w:type="dxa"/>
              </w:tcPr>
            </w:tcPrChange>
          </w:tcPr>
          <w:p w14:paraId="6716B725" w14:textId="08BF1EE3" w:rsidR="00FB2D32" w:rsidRPr="00514618" w:rsidRDefault="00FB2D32">
            <w:pPr>
              <w:pStyle w:val="NoSpacing"/>
              <w:jc w:val="center"/>
              <w:rPr>
                <w:ins w:id="1946" w:author="Kronsberg, Shari" w:date="2021-04-27T17:09:00Z"/>
                <w:rFonts w:eastAsiaTheme="minorEastAsia"/>
              </w:rPr>
              <w:pPrChange w:id="1947" w:author="Kronsberg, Shari" w:date="2021-04-29T12:40:00Z">
                <w:pPr>
                  <w:pStyle w:val="NoSpacing"/>
                </w:pPr>
              </w:pPrChange>
            </w:pPr>
            <w:ins w:id="1948" w:author="Kronsberg, Shari" w:date="2021-04-29T12:43:00Z">
              <w:r w:rsidRPr="00134B7C">
                <w:rPr>
                  <w:rFonts w:eastAsiaTheme="minorEastAsia"/>
                </w:rPr>
                <w:t>1681</w:t>
              </w:r>
            </w:ins>
          </w:p>
        </w:tc>
        <w:tc>
          <w:tcPr>
            <w:tcW w:w="1980" w:type="dxa"/>
            <w:vAlign w:val="center"/>
            <w:tcPrChange w:id="1949" w:author="Kronsberg, Shari" w:date="2021-04-27T17:09:00Z">
              <w:tcPr>
                <w:tcW w:w="1980" w:type="dxa"/>
                <w:vAlign w:val="center"/>
              </w:tcPr>
            </w:tcPrChange>
          </w:tcPr>
          <w:p w14:paraId="64729E60" w14:textId="79EBD351" w:rsidR="00FB2D32" w:rsidRPr="00B968C7" w:rsidRDefault="00FB2D32" w:rsidP="00FB2D32">
            <w:pPr>
              <w:pStyle w:val="NoSpacing"/>
            </w:pPr>
            <w:r w:rsidRPr="00514618">
              <w:rPr>
                <w:rFonts w:eastAsiaTheme="minorEastAsia"/>
              </w:rPr>
              <w:t>-0.140060</w:t>
            </w:r>
          </w:p>
        </w:tc>
        <w:tc>
          <w:tcPr>
            <w:tcW w:w="1080" w:type="dxa"/>
            <w:vAlign w:val="center"/>
            <w:tcPrChange w:id="1950" w:author="Kronsberg, Shari" w:date="2021-04-27T17:09:00Z">
              <w:tcPr>
                <w:tcW w:w="1080" w:type="dxa"/>
                <w:vAlign w:val="center"/>
              </w:tcPr>
            </w:tcPrChange>
          </w:tcPr>
          <w:p w14:paraId="1C32C735" w14:textId="77777777" w:rsidR="00FB2D32" w:rsidRPr="00B968C7" w:rsidRDefault="00FB2D32" w:rsidP="00FB2D32">
            <w:pPr>
              <w:pStyle w:val="NoSpacing"/>
            </w:pPr>
            <w:r w:rsidRPr="00B968C7">
              <w:t>&lt;0.0001</w:t>
            </w:r>
          </w:p>
        </w:tc>
      </w:tr>
      <w:tr w:rsidR="00FB2D32" w:rsidRPr="00B968C7" w14:paraId="3FA2D4EA" w14:textId="77777777" w:rsidTr="007F1B66">
        <w:trPr>
          <w:trHeight w:val="288"/>
          <w:trPrChange w:id="1951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952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1D33DA50" w14:textId="27BA266B" w:rsidR="00FB2D32" w:rsidRPr="00FF2D1E" w:rsidRDefault="00FB2D32" w:rsidP="00FB2D32">
            <w:pPr>
              <w:pStyle w:val="NoSpacing"/>
            </w:pPr>
            <w:ins w:id="1953" w:author="Rade, Jeffrey" w:date="2020-12-29T09:50:00Z">
              <w:r>
                <w:t xml:space="preserve">     </w:t>
              </w:r>
            </w:ins>
            <w:r>
              <w:t>Antihypertensive use</w:t>
            </w:r>
          </w:p>
        </w:tc>
        <w:tc>
          <w:tcPr>
            <w:tcW w:w="1980" w:type="dxa"/>
            <w:tcPrChange w:id="1954" w:author="Kronsberg, Shari" w:date="2021-04-27T17:09:00Z">
              <w:tcPr>
                <w:tcW w:w="1980" w:type="dxa"/>
              </w:tcPr>
            </w:tcPrChange>
          </w:tcPr>
          <w:p w14:paraId="7724976C" w14:textId="1507EC7B" w:rsidR="00FB2D32" w:rsidRPr="007F1B66" w:rsidRDefault="00FB2D32">
            <w:pPr>
              <w:pStyle w:val="NoSpacing"/>
              <w:jc w:val="center"/>
              <w:rPr>
                <w:ins w:id="1955" w:author="Kronsberg, Shari" w:date="2021-04-27T17:09:00Z"/>
                <w:rFonts w:eastAsiaTheme="minorEastAsia"/>
              </w:rPr>
              <w:pPrChange w:id="1956" w:author="Kronsberg, Shari" w:date="2021-04-27T21:14:00Z">
                <w:pPr>
                  <w:pStyle w:val="NoSpacing"/>
                </w:pPr>
              </w:pPrChange>
            </w:pPr>
            <w:ins w:id="1957" w:author="Kronsberg, Shari" w:date="2021-04-27T21:16:00Z">
              <w:r w:rsidRPr="00126CCC">
                <w:t>1363</w:t>
              </w:r>
            </w:ins>
          </w:p>
        </w:tc>
        <w:tc>
          <w:tcPr>
            <w:tcW w:w="1980" w:type="dxa"/>
            <w:vAlign w:val="center"/>
            <w:tcPrChange w:id="1958" w:author="Kronsberg, Shari" w:date="2021-04-27T17:09:00Z">
              <w:tcPr>
                <w:tcW w:w="1980" w:type="dxa"/>
                <w:vAlign w:val="center"/>
              </w:tcPr>
            </w:tcPrChange>
          </w:tcPr>
          <w:p w14:paraId="694AF3EB" w14:textId="1DB65697" w:rsidR="00FB2D32" w:rsidRPr="00E026E8" w:rsidRDefault="00FB2D32" w:rsidP="00FB2D32">
            <w:pPr>
              <w:pStyle w:val="NoSpacing"/>
              <w:rPr>
                <w:rPrChange w:id="1959" w:author="Kronsberg, Shari" w:date="2020-12-17T10:22:00Z">
                  <w:rPr>
                    <w:highlight w:val="yellow"/>
                  </w:rPr>
                </w:rPrChange>
              </w:rPr>
            </w:pPr>
            <w:ins w:id="1960" w:author="Kronsberg, Shari" w:date="2020-12-16T22:53:00Z">
              <w:r w:rsidRPr="00E026E8">
                <w:rPr>
                  <w:rFonts w:eastAsiaTheme="minorEastAsia"/>
                  <w:rPrChange w:id="1961" w:author="Kronsberg, Shari" w:date="2020-12-17T10:22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E026E8">
              <w:rPr>
                <w:rFonts w:eastAsiaTheme="minorEastAsia"/>
                <w:rPrChange w:id="1962" w:author="Kronsberg, Shari" w:date="2020-12-17T10:22:00Z">
                  <w:rPr>
                    <w:rFonts w:eastAsiaTheme="minorEastAsia"/>
                    <w:highlight w:val="yellow"/>
                  </w:rPr>
                </w:rPrChange>
              </w:rPr>
              <w:t>0.004105</w:t>
            </w:r>
          </w:p>
        </w:tc>
        <w:tc>
          <w:tcPr>
            <w:tcW w:w="1260" w:type="dxa"/>
            <w:vAlign w:val="center"/>
            <w:tcPrChange w:id="1963" w:author="Kronsberg, Shari" w:date="2021-04-27T17:09:00Z">
              <w:tcPr>
                <w:tcW w:w="1260" w:type="dxa"/>
                <w:vAlign w:val="center"/>
              </w:tcPr>
            </w:tcPrChange>
          </w:tcPr>
          <w:p w14:paraId="7B7C7BCC" w14:textId="692A7AA4" w:rsidR="00FB2D32" w:rsidRPr="00FF2D1E" w:rsidRDefault="00FB2D32" w:rsidP="00FB2D32">
            <w:pPr>
              <w:pStyle w:val="NoSpacing"/>
            </w:pPr>
            <w:r>
              <w:t>0.</w:t>
            </w:r>
            <w:ins w:id="1964" w:author="Kronsberg, Shari" w:date="2020-12-17T11:13:00Z">
              <w:r>
                <w:t>8788</w:t>
              </w:r>
            </w:ins>
            <w:del w:id="1965" w:author="Kronsberg, Shari" w:date="2020-12-17T11:13:00Z">
              <w:r w:rsidDel="001B27DC">
                <w:delText>9790</w:delText>
              </w:r>
            </w:del>
          </w:p>
        </w:tc>
        <w:tc>
          <w:tcPr>
            <w:tcW w:w="1980" w:type="dxa"/>
            <w:tcPrChange w:id="1966" w:author="Kronsberg, Shari" w:date="2021-04-27T17:09:00Z">
              <w:tcPr>
                <w:tcW w:w="1980" w:type="dxa"/>
              </w:tcPr>
            </w:tcPrChange>
          </w:tcPr>
          <w:p w14:paraId="6DF0D694" w14:textId="2710A7FC" w:rsidR="00FB2D32" w:rsidRPr="00B968C7" w:rsidRDefault="00FB2D32">
            <w:pPr>
              <w:pStyle w:val="NoSpacing"/>
              <w:jc w:val="center"/>
              <w:rPr>
                <w:ins w:id="1967" w:author="Kronsberg, Shari" w:date="2021-04-27T17:09:00Z"/>
                <w:rFonts w:eastAsiaTheme="minorEastAsia"/>
              </w:rPr>
              <w:pPrChange w:id="1968" w:author="Kronsberg, Shari" w:date="2021-04-29T12:40:00Z">
                <w:pPr>
                  <w:pStyle w:val="NoSpacing"/>
                </w:pPr>
              </w:pPrChange>
            </w:pPr>
            <w:ins w:id="1969" w:author="Kronsberg, Shari" w:date="2021-04-29T12:43:00Z">
              <w:r w:rsidRPr="00134B7C">
                <w:rPr>
                  <w:rFonts w:eastAsiaTheme="minorEastAsia"/>
                </w:rPr>
                <w:t>1681</w:t>
              </w:r>
            </w:ins>
          </w:p>
        </w:tc>
        <w:tc>
          <w:tcPr>
            <w:tcW w:w="1980" w:type="dxa"/>
            <w:vAlign w:val="center"/>
            <w:tcPrChange w:id="1970" w:author="Kronsberg, Shari" w:date="2021-04-27T17:09:00Z">
              <w:tcPr>
                <w:tcW w:w="1980" w:type="dxa"/>
                <w:vAlign w:val="center"/>
              </w:tcPr>
            </w:tcPrChange>
          </w:tcPr>
          <w:p w14:paraId="71A643DB" w14:textId="6D7CF5DB" w:rsidR="00FB2D32" w:rsidRPr="00B968C7" w:rsidRDefault="00FB2D32" w:rsidP="00FB2D32">
            <w:pPr>
              <w:pStyle w:val="NoSpacing"/>
            </w:pPr>
            <w:r w:rsidRPr="00B968C7">
              <w:rPr>
                <w:rFonts w:eastAsiaTheme="minorEastAsia"/>
              </w:rPr>
              <w:t>0.006897</w:t>
            </w:r>
          </w:p>
        </w:tc>
        <w:tc>
          <w:tcPr>
            <w:tcW w:w="1080" w:type="dxa"/>
            <w:vAlign w:val="center"/>
            <w:tcPrChange w:id="1971" w:author="Kronsberg, Shari" w:date="2021-04-27T17:09:00Z">
              <w:tcPr>
                <w:tcW w:w="1080" w:type="dxa"/>
                <w:vAlign w:val="center"/>
              </w:tcPr>
            </w:tcPrChange>
          </w:tcPr>
          <w:p w14:paraId="1286276A" w14:textId="77777777" w:rsidR="00FB2D32" w:rsidRPr="00B968C7" w:rsidRDefault="00FB2D32" w:rsidP="00FB2D32">
            <w:pPr>
              <w:pStyle w:val="NoSpacing"/>
            </w:pPr>
            <w:r w:rsidRPr="00B968C7">
              <w:t>0.7775</w:t>
            </w:r>
          </w:p>
        </w:tc>
      </w:tr>
      <w:tr w:rsidR="00FB2D32" w:rsidRPr="00B968C7" w14:paraId="728D1DB8" w14:textId="77777777" w:rsidTr="007F1B66">
        <w:trPr>
          <w:trHeight w:val="288"/>
          <w:trPrChange w:id="1972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973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64CEF2D1" w14:textId="6E8CF9E7" w:rsidR="00FB2D32" w:rsidRPr="00FF2D1E" w:rsidRDefault="00FB2D32" w:rsidP="00FB2D32">
            <w:pPr>
              <w:pStyle w:val="NoSpacing"/>
              <w:rPr>
                <w:iCs/>
              </w:rPr>
            </w:pPr>
            <w:ins w:id="1974" w:author="Rade, Jeffrey" w:date="2020-12-29T09:50:00Z">
              <w:r>
                <w:lastRenderedPageBreak/>
                <w:t xml:space="preserve">     </w:t>
              </w:r>
            </w:ins>
            <w:r>
              <w:t>Beta-blocker</w:t>
            </w:r>
          </w:p>
        </w:tc>
        <w:tc>
          <w:tcPr>
            <w:tcW w:w="1980" w:type="dxa"/>
            <w:tcPrChange w:id="1975" w:author="Kronsberg, Shari" w:date="2021-04-27T17:09:00Z">
              <w:tcPr>
                <w:tcW w:w="1980" w:type="dxa"/>
              </w:tcPr>
            </w:tcPrChange>
          </w:tcPr>
          <w:p w14:paraId="02B35355" w14:textId="6C07ECEB" w:rsidR="00FB2D32" w:rsidRPr="007F1B66" w:rsidDel="005F6155" w:rsidRDefault="00FB2D32">
            <w:pPr>
              <w:pStyle w:val="NoSpacing"/>
              <w:jc w:val="center"/>
              <w:rPr>
                <w:ins w:id="1976" w:author="Kronsberg, Shari" w:date="2021-04-27T17:09:00Z"/>
                <w:rFonts w:eastAsiaTheme="minorEastAsia"/>
              </w:rPr>
              <w:pPrChange w:id="1977" w:author="Kronsberg, Shari" w:date="2021-04-27T21:14:00Z">
                <w:pPr>
                  <w:pStyle w:val="NoSpacing"/>
                </w:pPr>
              </w:pPrChange>
            </w:pPr>
            <w:ins w:id="1978" w:author="Kronsberg, Shari" w:date="2021-04-27T21:16:00Z">
              <w:r w:rsidRPr="00126CCC">
                <w:t>1363</w:t>
              </w:r>
            </w:ins>
          </w:p>
        </w:tc>
        <w:tc>
          <w:tcPr>
            <w:tcW w:w="1980" w:type="dxa"/>
            <w:vAlign w:val="center"/>
            <w:tcPrChange w:id="1979" w:author="Kronsberg, Shari" w:date="2021-04-27T17:09:00Z">
              <w:tcPr>
                <w:tcW w:w="1980" w:type="dxa"/>
                <w:vAlign w:val="center"/>
              </w:tcPr>
            </w:tcPrChange>
          </w:tcPr>
          <w:p w14:paraId="724625A6" w14:textId="51D20FC1" w:rsidR="00FB2D32" w:rsidRPr="00E026E8" w:rsidRDefault="00FB2D32" w:rsidP="00FB2D32">
            <w:pPr>
              <w:pStyle w:val="NoSpacing"/>
              <w:rPr>
                <w:rPrChange w:id="1980" w:author="Kronsberg, Shari" w:date="2020-12-17T10:22:00Z">
                  <w:rPr>
                    <w:highlight w:val="yellow"/>
                  </w:rPr>
                </w:rPrChange>
              </w:rPr>
            </w:pPr>
            <w:del w:id="1981" w:author="Kronsberg, Shari" w:date="2020-12-16T22:53:00Z">
              <w:r w:rsidRPr="00E026E8" w:rsidDel="005F6155">
                <w:rPr>
                  <w:rFonts w:eastAsiaTheme="minorEastAsia"/>
                  <w:rPrChange w:id="1982" w:author="Kronsberg, Shari" w:date="2020-12-17T10:22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E026E8">
              <w:rPr>
                <w:rFonts w:eastAsiaTheme="minorEastAsia"/>
                <w:rPrChange w:id="1983" w:author="Kronsberg, Shari" w:date="2020-12-17T10:22:00Z">
                  <w:rPr>
                    <w:rFonts w:eastAsiaTheme="minorEastAsia"/>
                    <w:highlight w:val="yellow"/>
                  </w:rPr>
                </w:rPrChange>
              </w:rPr>
              <w:t>0.004583</w:t>
            </w:r>
          </w:p>
        </w:tc>
        <w:tc>
          <w:tcPr>
            <w:tcW w:w="1260" w:type="dxa"/>
            <w:vAlign w:val="center"/>
            <w:tcPrChange w:id="1984" w:author="Kronsberg, Shari" w:date="2021-04-27T17:09:00Z">
              <w:tcPr>
                <w:tcW w:w="1260" w:type="dxa"/>
                <w:vAlign w:val="center"/>
              </w:tcPr>
            </w:tcPrChange>
          </w:tcPr>
          <w:p w14:paraId="081F3676" w14:textId="3526EADA" w:rsidR="00FB2D32" w:rsidRPr="00FF2D1E" w:rsidRDefault="00FB2D32" w:rsidP="00FB2D32">
            <w:pPr>
              <w:pStyle w:val="NoSpacing"/>
            </w:pPr>
            <w:r>
              <w:t>0.</w:t>
            </w:r>
            <w:ins w:id="1985" w:author="Kronsberg, Shari" w:date="2020-12-17T11:13:00Z">
              <w:r>
                <w:t>8657</w:t>
              </w:r>
            </w:ins>
            <w:del w:id="1986" w:author="Kronsberg, Shari" w:date="2020-12-17T11:13:00Z">
              <w:r w:rsidDel="001B27DC">
                <w:delText>6808</w:delText>
              </w:r>
            </w:del>
          </w:p>
        </w:tc>
        <w:tc>
          <w:tcPr>
            <w:tcW w:w="1980" w:type="dxa"/>
            <w:tcPrChange w:id="1987" w:author="Kronsberg, Shari" w:date="2021-04-27T17:09:00Z">
              <w:tcPr>
                <w:tcW w:w="1980" w:type="dxa"/>
              </w:tcPr>
            </w:tcPrChange>
          </w:tcPr>
          <w:p w14:paraId="7A0DD737" w14:textId="45093DE3" w:rsidR="00FB2D32" w:rsidRPr="00B968C7" w:rsidRDefault="00FB2D32">
            <w:pPr>
              <w:pStyle w:val="NoSpacing"/>
              <w:jc w:val="center"/>
              <w:rPr>
                <w:ins w:id="1988" w:author="Kronsberg, Shari" w:date="2021-04-27T17:09:00Z"/>
                <w:rFonts w:eastAsiaTheme="minorEastAsia"/>
              </w:rPr>
              <w:pPrChange w:id="1989" w:author="Kronsberg, Shari" w:date="2021-04-29T12:40:00Z">
                <w:pPr>
                  <w:pStyle w:val="NoSpacing"/>
                </w:pPr>
              </w:pPrChange>
            </w:pPr>
            <w:ins w:id="1990" w:author="Kronsberg, Shari" w:date="2021-04-29T12:43:00Z">
              <w:r w:rsidRPr="00134B7C">
                <w:rPr>
                  <w:rFonts w:eastAsiaTheme="minorEastAsia"/>
                </w:rPr>
                <w:t>1681</w:t>
              </w:r>
            </w:ins>
          </w:p>
        </w:tc>
        <w:tc>
          <w:tcPr>
            <w:tcW w:w="1980" w:type="dxa"/>
            <w:vAlign w:val="center"/>
            <w:tcPrChange w:id="1991" w:author="Kronsberg, Shari" w:date="2021-04-27T17:09:00Z">
              <w:tcPr>
                <w:tcW w:w="1980" w:type="dxa"/>
                <w:vAlign w:val="center"/>
              </w:tcPr>
            </w:tcPrChange>
          </w:tcPr>
          <w:p w14:paraId="307908BC" w14:textId="4B64EE11" w:rsidR="00FB2D32" w:rsidRPr="00B968C7" w:rsidRDefault="00FB2D32" w:rsidP="00FB2D32">
            <w:pPr>
              <w:pStyle w:val="NoSpacing"/>
            </w:pPr>
            <w:r w:rsidRPr="00B968C7">
              <w:rPr>
                <w:rFonts w:eastAsiaTheme="minorEastAsia"/>
              </w:rPr>
              <w:t>0.118753</w:t>
            </w:r>
          </w:p>
        </w:tc>
        <w:tc>
          <w:tcPr>
            <w:tcW w:w="1080" w:type="dxa"/>
            <w:vAlign w:val="center"/>
            <w:tcPrChange w:id="1992" w:author="Kronsberg, Shari" w:date="2021-04-27T17:09:00Z">
              <w:tcPr>
                <w:tcW w:w="1080" w:type="dxa"/>
                <w:vAlign w:val="center"/>
              </w:tcPr>
            </w:tcPrChange>
          </w:tcPr>
          <w:p w14:paraId="2E50F328" w14:textId="77777777" w:rsidR="00FB2D32" w:rsidRPr="00B968C7" w:rsidRDefault="00FB2D32" w:rsidP="00FB2D32">
            <w:pPr>
              <w:pStyle w:val="NoSpacing"/>
            </w:pPr>
            <w:r w:rsidRPr="00B968C7">
              <w:t>&lt;0.0001</w:t>
            </w:r>
          </w:p>
        </w:tc>
      </w:tr>
      <w:tr w:rsidR="00FB2D32" w:rsidRPr="00B968C7" w14:paraId="71AAC51F" w14:textId="77777777" w:rsidTr="007F1B66">
        <w:trPr>
          <w:trHeight w:val="288"/>
          <w:trPrChange w:id="1993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1994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2ABA1408" w14:textId="37E40EBF" w:rsidR="00FB2D32" w:rsidRPr="00FF2D1E" w:rsidRDefault="00FB2D32" w:rsidP="00FB2D32">
            <w:pPr>
              <w:pStyle w:val="NoSpacing"/>
              <w:rPr>
                <w:iCs/>
              </w:rPr>
            </w:pPr>
            <w:ins w:id="1995" w:author="Rade, Jeffrey" w:date="2020-12-29T09:50:00Z">
              <w:r>
                <w:t xml:space="preserve">     </w:t>
              </w:r>
            </w:ins>
            <w:proofErr w:type="spellStart"/>
            <w:r>
              <w:t>ACE</w:t>
            </w:r>
            <w:ins w:id="1996" w:author="Rade, Jeffrey" w:date="2020-12-29T10:22:00Z">
              <w:r>
                <w:t>i</w:t>
              </w:r>
            </w:ins>
            <w:proofErr w:type="spellEnd"/>
            <w:r>
              <w:t>/ARB</w:t>
            </w:r>
          </w:p>
        </w:tc>
        <w:tc>
          <w:tcPr>
            <w:tcW w:w="1980" w:type="dxa"/>
            <w:tcPrChange w:id="1997" w:author="Kronsberg, Shari" w:date="2021-04-27T17:09:00Z">
              <w:tcPr>
                <w:tcW w:w="1980" w:type="dxa"/>
              </w:tcPr>
            </w:tcPrChange>
          </w:tcPr>
          <w:p w14:paraId="287601F8" w14:textId="0718E318" w:rsidR="00FB2D32" w:rsidRPr="007F1B66" w:rsidRDefault="00FB2D32">
            <w:pPr>
              <w:pStyle w:val="NoSpacing"/>
              <w:jc w:val="center"/>
              <w:rPr>
                <w:ins w:id="1998" w:author="Kronsberg, Shari" w:date="2021-04-27T17:09:00Z"/>
                <w:rFonts w:eastAsiaTheme="minorEastAsia"/>
              </w:rPr>
              <w:pPrChange w:id="1999" w:author="Kronsberg, Shari" w:date="2021-04-27T21:14:00Z">
                <w:pPr>
                  <w:pStyle w:val="NoSpacing"/>
                </w:pPr>
              </w:pPrChange>
            </w:pPr>
            <w:ins w:id="2000" w:author="Kronsberg, Shari" w:date="2021-04-27T21:16:00Z">
              <w:r w:rsidRPr="00126CCC">
                <w:t>1363</w:t>
              </w:r>
            </w:ins>
          </w:p>
        </w:tc>
        <w:tc>
          <w:tcPr>
            <w:tcW w:w="1980" w:type="dxa"/>
            <w:vAlign w:val="center"/>
            <w:tcPrChange w:id="2001" w:author="Kronsberg, Shari" w:date="2021-04-27T17:09:00Z">
              <w:tcPr>
                <w:tcW w:w="1980" w:type="dxa"/>
                <w:vAlign w:val="center"/>
              </w:tcPr>
            </w:tcPrChange>
          </w:tcPr>
          <w:p w14:paraId="3F9F37DF" w14:textId="34908CCA" w:rsidR="00FB2D32" w:rsidRPr="00E026E8" w:rsidRDefault="00FB2D32" w:rsidP="00FB2D32">
            <w:pPr>
              <w:pStyle w:val="NoSpacing"/>
              <w:rPr>
                <w:rPrChange w:id="2002" w:author="Kronsberg, Shari" w:date="2020-12-17T10:22:00Z">
                  <w:rPr>
                    <w:highlight w:val="yellow"/>
                  </w:rPr>
                </w:rPrChange>
              </w:rPr>
            </w:pPr>
            <w:ins w:id="2003" w:author="Kronsberg, Shari" w:date="2020-12-16T22:53:00Z">
              <w:r w:rsidRPr="00E026E8">
                <w:rPr>
                  <w:rFonts w:eastAsiaTheme="minorEastAsia"/>
                  <w:rPrChange w:id="2004" w:author="Kronsberg, Shari" w:date="2020-12-17T10:22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E026E8">
              <w:rPr>
                <w:rFonts w:eastAsiaTheme="minorEastAsia"/>
                <w:rPrChange w:id="2005" w:author="Kronsberg, Shari" w:date="2020-12-17T10:22:00Z">
                  <w:rPr>
                    <w:rFonts w:eastAsiaTheme="minorEastAsia"/>
                    <w:highlight w:val="yellow"/>
                  </w:rPr>
                </w:rPrChange>
              </w:rPr>
              <w:t>0.016767</w:t>
            </w:r>
          </w:p>
        </w:tc>
        <w:tc>
          <w:tcPr>
            <w:tcW w:w="1260" w:type="dxa"/>
            <w:vAlign w:val="center"/>
            <w:tcPrChange w:id="2006" w:author="Kronsberg, Shari" w:date="2021-04-27T17:09:00Z">
              <w:tcPr>
                <w:tcW w:w="1260" w:type="dxa"/>
                <w:vAlign w:val="center"/>
              </w:tcPr>
            </w:tcPrChange>
          </w:tcPr>
          <w:p w14:paraId="5A2F2BFE" w14:textId="708821DA" w:rsidR="00FB2D32" w:rsidRPr="00FF2D1E" w:rsidRDefault="00FB2D32" w:rsidP="00FB2D32">
            <w:pPr>
              <w:pStyle w:val="NoSpacing"/>
            </w:pPr>
            <w:r>
              <w:t>0.</w:t>
            </w:r>
            <w:ins w:id="2007" w:author="Kronsberg, Shari" w:date="2020-12-17T11:13:00Z">
              <w:r>
                <w:t>5339</w:t>
              </w:r>
            </w:ins>
            <w:del w:id="2008" w:author="Kronsberg, Shari" w:date="2020-12-17T11:13:00Z">
              <w:r w:rsidDel="001B27DC">
                <w:delText>3457</w:delText>
              </w:r>
            </w:del>
          </w:p>
        </w:tc>
        <w:tc>
          <w:tcPr>
            <w:tcW w:w="1980" w:type="dxa"/>
            <w:tcPrChange w:id="2009" w:author="Kronsberg, Shari" w:date="2021-04-27T17:09:00Z">
              <w:tcPr>
                <w:tcW w:w="1980" w:type="dxa"/>
              </w:tcPr>
            </w:tcPrChange>
          </w:tcPr>
          <w:p w14:paraId="0F86C72A" w14:textId="0E9805C5" w:rsidR="00FB2D32" w:rsidRPr="00B968C7" w:rsidRDefault="00FB2D32">
            <w:pPr>
              <w:pStyle w:val="NoSpacing"/>
              <w:jc w:val="center"/>
              <w:rPr>
                <w:ins w:id="2010" w:author="Kronsberg, Shari" w:date="2021-04-27T17:09:00Z"/>
                <w:rFonts w:eastAsiaTheme="minorEastAsia"/>
              </w:rPr>
              <w:pPrChange w:id="2011" w:author="Kronsberg, Shari" w:date="2021-04-29T12:40:00Z">
                <w:pPr>
                  <w:pStyle w:val="NoSpacing"/>
                </w:pPr>
              </w:pPrChange>
            </w:pPr>
            <w:ins w:id="2012" w:author="Kronsberg, Shari" w:date="2021-04-29T12:43:00Z">
              <w:r w:rsidRPr="00134B7C">
                <w:rPr>
                  <w:rFonts w:eastAsiaTheme="minorEastAsia"/>
                </w:rPr>
                <w:t>1681</w:t>
              </w:r>
            </w:ins>
          </w:p>
        </w:tc>
        <w:tc>
          <w:tcPr>
            <w:tcW w:w="1980" w:type="dxa"/>
            <w:vAlign w:val="center"/>
            <w:tcPrChange w:id="2013" w:author="Kronsberg, Shari" w:date="2021-04-27T17:09:00Z">
              <w:tcPr>
                <w:tcW w:w="1980" w:type="dxa"/>
                <w:vAlign w:val="center"/>
              </w:tcPr>
            </w:tcPrChange>
          </w:tcPr>
          <w:p w14:paraId="5EB7A223" w14:textId="00065F68" w:rsidR="00FB2D32" w:rsidRPr="00B968C7" w:rsidRDefault="00FB2D32" w:rsidP="00FB2D32">
            <w:pPr>
              <w:pStyle w:val="NoSpacing"/>
            </w:pPr>
            <w:r w:rsidRPr="00B968C7">
              <w:rPr>
                <w:rFonts w:eastAsiaTheme="minorEastAsia"/>
              </w:rPr>
              <w:t>0.047259</w:t>
            </w:r>
          </w:p>
        </w:tc>
        <w:tc>
          <w:tcPr>
            <w:tcW w:w="1080" w:type="dxa"/>
            <w:vAlign w:val="center"/>
            <w:tcPrChange w:id="2014" w:author="Kronsberg, Shari" w:date="2021-04-27T17:09:00Z">
              <w:tcPr>
                <w:tcW w:w="1080" w:type="dxa"/>
                <w:vAlign w:val="center"/>
              </w:tcPr>
            </w:tcPrChange>
          </w:tcPr>
          <w:p w14:paraId="45D40403" w14:textId="77777777" w:rsidR="00FB2D32" w:rsidRPr="00B968C7" w:rsidRDefault="00FB2D32" w:rsidP="00FB2D32">
            <w:pPr>
              <w:pStyle w:val="NoSpacing"/>
            </w:pPr>
            <w:r w:rsidRPr="00B968C7">
              <w:t>0.0527</w:t>
            </w:r>
          </w:p>
        </w:tc>
      </w:tr>
      <w:tr w:rsidR="0079103D" w:rsidRPr="00B968C7" w14:paraId="5FB2F6E0" w14:textId="77777777" w:rsidTr="007F1B66">
        <w:trPr>
          <w:trHeight w:val="288"/>
          <w:trPrChange w:id="2015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2016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3F5934E4" w14:textId="2A1D7F7C" w:rsidR="0079103D" w:rsidRPr="00FF2D1E" w:rsidRDefault="0079103D" w:rsidP="0079103D">
            <w:pPr>
              <w:pStyle w:val="NoSpacing"/>
            </w:pPr>
            <w:ins w:id="2017" w:author="Rade, Jeffrey" w:date="2020-12-29T09:50:00Z">
              <w:r>
                <w:rPr>
                  <w:iCs/>
                </w:rPr>
                <w:t xml:space="preserve"> </w:t>
              </w:r>
            </w:ins>
            <w:ins w:id="2018" w:author="Rade, Jeffrey" w:date="2020-12-29T09:51:00Z">
              <w:r>
                <w:rPr>
                  <w:iCs/>
                </w:rPr>
                <w:t xml:space="preserve">    </w:t>
              </w:r>
            </w:ins>
            <w:r>
              <w:rPr>
                <w:iCs/>
              </w:rPr>
              <w:t>Lipid therapy</w:t>
            </w:r>
          </w:p>
        </w:tc>
        <w:tc>
          <w:tcPr>
            <w:tcW w:w="1980" w:type="dxa"/>
            <w:tcPrChange w:id="2019" w:author="Kronsberg, Shari" w:date="2021-04-27T17:09:00Z">
              <w:tcPr>
                <w:tcW w:w="1980" w:type="dxa"/>
              </w:tcPr>
            </w:tcPrChange>
          </w:tcPr>
          <w:p w14:paraId="09AA9417" w14:textId="3C4A6CA9" w:rsidR="0079103D" w:rsidRPr="007F1B66" w:rsidRDefault="0079103D">
            <w:pPr>
              <w:pStyle w:val="NoSpacing"/>
              <w:jc w:val="center"/>
              <w:rPr>
                <w:ins w:id="2020" w:author="Kronsberg, Shari" w:date="2021-04-27T17:09:00Z"/>
                <w:rFonts w:eastAsiaTheme="minorEastAsia"/>
              </w:rPr>
              <w:pPrChange w:id="2021" w:author="Kronsberg, Shari" w:date="2021-04-27T21:16:00Z">
                <w:pPr>
                  <w:pStyle w:val="NoSpacing"/>
                </w:pPr>
              </w:pPrChange>
            </w:pPr>
            <w:ins w:id="2022" w:author="Kronsberg, Shari" w:date="2021-04-27T21:16:00Z">
              <w:r w:rsidRPr="00CE4AA5">
                <w:t>1363</w:t>
              </w:r>
            </w:ins>
          </w:p>
        </w:tc>
        <w:tc>
          <w:tcPr>
            <w:tcW w:w="1980" w:type="dxa"/>
            <w:vAlign w:val="center"/>
            <w:tcPrChange w:id="2023" w:author="Kronsberg, Shari" w:date="2021-04-27T17:09:00Z">
              <w:tcPr>
                <w:tcW w:w="1980" w:type="dxa"/>
                <w:vAlign w:val="center"/>
              </w:tcPr>
            </w:tcPrChange>
          </w:tcPr>
          <w:p w14:paraId="5C4EE7C4" w14:textId="523656BE" w:rsidR="0079103D" w:rsidRPr="00E026E8" w:rsidRDefault="0079103D" w:rsidP="0079103D">
            <w:pPr>
              <w:pStyle w:val="NoSpacing"/>
              <w:rPr>
                <w:rPrChange w:id="2024" w:author="Kronsberg, Shari" w:date="2020-12-17T10:22:00Z">
                  <w:rPr>
                    <w:highlight w:val="yellow"/>
                  </w:rPr>
                </w:rPrChange>
              </w:rPr>
            </w:pPr>
            <w:ins w:id="2025" w:author="Kronsberg, Shari" w:date="2020-12-16T22:54:00Z">
              <w:r w:rsidRPr="00E026E8">
                <w:rPr>
                  <w:rFonts w:eastAsiaTheme="minorEastAsia"/>
                  <w:rPrChange w:id="2026" w:author="Kronsberg, Shari" w:date="2020-12-17T10:22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E026E8">
              <w:rPr>
                <w:rFonts w:eastAsiaTheme="minorEastAsia"/>
                <w:rPrChange w:id="2027" w:author="Kronsberg, Shari" w:date="2020-12-17T10:22:00Z">
                  <w:rPr>
                    <w:rFonts w:eastAsiaTheme="minorEastAsia"/>
                    <w:highlight w:val="yellow"/>
                  </w:rPr>
                </w:rPrChange>
              </w:rPr>
              <w:t>0.062567</w:t>
            </w:r>
          </w:p>
        </w:tc>
        <w:tc>
          <w:tcPr>
            <w:tcW w:w="1260" w:type="dxa"/>
            <w:vAlign w:val="center"/>
            <w:tcPrChange w:id="2028" w:author="Kronsberg, Shari" w:date="2021-04-27T17:09:00Z">
              <w:tcPr>
                <w:tcW w:w="1260" w:type="dxa"/>
                <w:vAlign w:val="center"/>
              </w:tcPr>
            </w:tcPrChange>
          </w:tcPr>
          <w:p w14:paraId="5A1E3B58" w14:textId="08B48F00" w:rsidR="0079103D" w:rsidRPr="00412A47" w:rsidRDefault="0079103D" w:rsidP="0079103D">
            <w:pPr>
              <w:pStyle w:val="NoSpacing"/>
              <w:rPr>
                <w:b/>
                <w:bCs/>
              </w:rPr>
            </w:pPr>
            <w:r>
              <w:t>0.</w:t>
            </w:r>
            <w:ins w:id="2029" w:author="Kronsberg, Shari" w:date="2020-12-17T11:14:00Z">
              <w:r>
                <w:t>0200</w:t>
              </w:r>
            </w:ins>
            <w:del w:id="2030" w:author="Kronsberg, Shari" w:date="2020-12-17T11:13:00Z">
              <w:r w:rsidDel="001B27DC">
                <w:delText>0101</w:delText>
              </w:r>
            </w:del>
          </w:p>
        </w:tc>
        <w:tc>
          <w:tcPr>
            <w:tcW w:w="1980" w:type="dxa"/>
            <w:tcPrChange w:id="2031" w:author="Kronsberg, Shari" w:date="2021-04-27T17:09:00Z">
              <w:tcPr>
                <w:tcW w:w="1980" w:type="dxa"/>
              </w:tcPr>
            </w:tcPrChange>
          </w:tcPr>
          <w:p w14:paraId="700193C8" w14:textId="79221FB1" w:rsidR="0079103D" w:rsidRPr="00B968C7" w:rsidRDefault="00FB2D32">
            <w:pPr>
              <w:pStyle w:val="NoSpacing"/>
              <w:jc w:val="center"/>
              <w:rPr>
                <w:rFonts w:eastAsiaTheme="minorEastAsia"/>
              </w:rPr>
              <w:pPrChange w:id="2032" w:author="Kronsberg, Shari" w:date="2021-04-29T12:40:00Z">
                <w:pPr>
                  <w:pStyle w:val="NoSpacing"/>
                </w:pPr>
              </w:pPrChange>
            </w:pPr>
            <w:ins w:id="2033" w:author="Kronsberg, Shari" w:date="2021-04-29T12:43:00Z">
              <w:r>
                <w:rPr>
                  <w:rFonts w:eastAsiaTheme="minorEastAsia"/>
                </w:rPr>
                <w:t>1681</w:t>
              </w:r>
            </w:ins>
          </w:p>
        </w:tc>
        <w:tc>
          <w:tcPr>
            <w:tcW w:w="1980" w:type="dxa"/>
            <w:vAlign w:val="center"/>
            <w:tcPrChange w:id="2034" w:author="Kronsberg, Shari" w:date="2021-04-27T17:09:00Z">
              <w:tcPr>
                <w:tcW w:w="1980" w:type="dxa"/>
                <w:vAlign w:val="center"/>
              </w:tcPr>
            </w:tcPrChange>
          </w:tcPr>
          <w:p w14:paraId="54D78372" w14:textId="40935A72" w:rsidR="0079103D" w:rsidRPr="00B968C7" w:rsidRDefault="0079103D" w:rsidP="0079103D">
            <w:pPr>
              <w:pStyle w:val="NoSpacing"/>
            </w:pPr>
            <w:r w:rsidRPr="00B968C7">
              <w:rPr>
                <w:rFonts w:eastAsiaTheme="minorEastAsia"/>
              </w:rPr>
              <w:t>0.004903</w:t>
            </w:r>
          </w:p>
        </w:tc>
        <w:tc>
          <w:tcPr>
            <w:tcW w:w="1080" w:type="dxa"/>
            <w:vAlign w:val="center"/>
            <w:tcPrChange w:id="2035" w:author="Kronsberg, Shari" w:date="2021-04-27T17:09:00Z">
              <w:tcPr>
                <w:tcW w:w="1080" w:type="dxa"/>
                <w:vAlign w:val="center"/>
              </w:tcPr>
            </w:tcPrChange>
          </w:tcPr>
          <w:p w14:paraId="6ADA9C81" w14:textId="77777777" w:rsidR="0079103D" w:rsidRPr="00B968C7" w:rsidRDefault="0079103D" w:rsidP="0079103D">
            <w:pPr>
              <w:pStyle w:val="NoSpacing"/>
            </w:pPr>
            <w:r w:rsidRPr="00B968C7">
              <w:t>0.8408</w:t>
            </w:r>
          </w:p>
        </w:tc>
      </w:tr>
      <w:tr w:rsidR="0079103D" w:rsidRPr="00B968C7" w14:paraId="7AF9C135" w14:textId="77777777" w:rsidTr="007F1B66">
        <w:trPr>
          <w:trHeight w:val="845"/>
          <w:trPrChange w:id="2036" w:author="Kronsberg, Shari" w:date="2021-04-27T17:09:00Z">
            <w:trPr>
              <w:trHeight w:val="845"/>
            </w:trPr>
          </w:trPrChange>
        </w:trPr>
        <w:tc>
          <w:tcPr>
            <w:tcW w:w="4410" w:type="dxa"/>
            <w:gridSpan w:val="2"/>
            <w:vAlign w:val="center"/>
            <w:tcPrChange w:id="2037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6FB5CC82" w14:textId="064F6CC4" w:rsidR="0079103D" w:rsidRDefault="0079103D" w:rsidP="0079103D">
            <w:pPr>
              <w:pStyle w:val="NoSpacing"/>
            </w:pPr>
            <w:ins w:id="2038" w:author="Rade, Jeffrey" w:date="2020-12-29T09:51:00Z">
              <w:r>
                <w:rPr>
                  <w:iCs/>
                </w:rPr>
                <w:t xml:space="preserve">     </w:t>
              </w:r>
            </w:ins>
            <w:r>
              <w:rPr>
                <w:iCs/>
              </w:rPr>
              <w:t>Statin</w:t>
            </w:r>
          </w:p>
        </w:tc>
        <w:tc>
          <w:tcPr>
            <w:tcW w:w="1980" w:type="dxa"/>
            <w:tcPrChange w:id="2039" w:author="Kronsberg, Shari" w:date="2021-04-27T17:09:00Z">
              <w:tcPr>
                <w:tcW w:w="1980" w:type="dxa"/>
              </w:tcPr>
            </w:tcPrChange>
          </w:tcPr>
          <w:p w14:paraId="456A3CB1" w14:textId="0E377620" w:rsidR="0079103D" w:rsidRPr="007F1B66" w:rsidRDefault="0079103D">
            <w:pPr>
              <w:pStyle w:val="NoSpacing"/>
              <w:jc w:val="center"/>
              <w:rPr>
                <w:ins w:id="2040" w:author="Kronsberg, Shari" w:date="2021-04-27T17:09:00Z"/>
                <w:rFonts w:eastAsiaTheme="minorEastAsia"/>
              </w:rPr>
              <w:pPrChange w:id="2041" w:author="Kronsberg, Shari" w:date="2021-04-27T21:16:00Z">
                <w:pPr>
                  <w:pStyle w:val="NoSpacing"/>
                </w:pPr>
              </w:pPrChange>
            </w:pPr>
            <w:ins w:id="2042" w:author="Kronsberg, Shari" w:date="2021-04-27T21:16:00Z">
              <w:r w:rsidRPr="00CE4AA5">
                <w:t>1363</w:t>
              </w:r>
            </w:ins>
          </w:p>
        </w:tc>
        <w:tc>
          <w:tcPr>
            <w:tcW w:w="1980" w:type="dxa"/>
            <w:vAlign w:val="center"/>
            <w:tcPrChange w:id="2043" w:author="Kronsberg, Shari" w:date="2021-04-27T17:09:00Z">
              <w:tcPr>
                <w:tcW w:w="1980" w:type="dxa"/>
                <w:vAlign w:val="center"/>
              </w:tcPr>
            </w:tcPrChange>
          </w:tcPr>
          <w:p w14:paraId="2C738EF7" w14:textId="6FFFDA65" w:rsidR="0079103D" w:rsidRPr="00E026E8" w:rsidRDefault="0079103D" w:rsidP="0079103D">
            <w:pPr>
              <w:pStyle w:val="NoSpacing"/>
              <w:rPr>
                <w:rPrChange w:id="2044" w:author="Kronsberg, Shari" w:date="2020-12-17T10:22:00Z">
                  <w:rPr>
                    <w:highlight w:val="yellow"/>
                  </w:rPr>
                </w:rPrChange>
              </w:rPr>
            </w:pPr>
            <w:ins w:id="2045" w:author="Kronsberg, Shari" w:date="2020-12-16T22:54:00Z">
              <w:r w:rsidRPr="00E026E8">
                <w:rPr>
                  <w:rFonts w:eastAsiaTheme="minorEastAsia"/>
                  <w:rPrChange w:id="2046" w:author="Kronsberg, Shari" w:date="2020-12-17T10:22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E026E8">
              <w:rPr>
                <w:rFonts w:eastAsiaTheme="minorEastAsia"/>
                <w:rPrChange w:id="2047" w:author="Kronsberg, Shari" w:date="2020-12-17T10:22:00Z">
                  <w:rPr>
                    <w:rFonts w:eastAsiaTheme="minorEastAsia"/>
                    <w:highlight w:val="yellow"/>
                  </w:rPr>
                </w:rPrChange>
              </w:rPr>
              <w:t>0.051530</w:t>
            </w:r>
          </w:p>
        </w:tc>
        <w:tc>
          <w:tcPr>
            <w:tcW w:w="1260" w:type="dxa"/>
            <w:vAlign w:val="center"/>
            <w:tcPrChange w:id="2048" w:author="Kronsberg, Shari" w:date="2021-04-27T17:09:00Z">
              <w:tcPr>
                <w:tcW w:w="1260" w:type="dxa"/>
                <w:vAlign w:val="center"/>
              </w:tcPr>
            </w:tcPrChange>
          </w:tcPr>
          <w:p w14:paraId="68405765" w14:textId="01B21B5C" w:rsidR="0079103D" w:rsidRPr="00412A47" w:rsidRDefault="0079103D" w:rsidP="0079103D">
            <w:pPr>
              <w:pStyle w:val="NoSpacing"/>
              <w:rPr>
                <w:b/>
                <w:bCs/>
              </w:rPr>
            </w:pPr>
            <w:r>
              <w:t>0.</w:t>
            </w:r>
            <w:ins w:id="2049" w:author="Kronsberg, Shari" w:date="2020-12-17T11:14:00Z">
              <w:r>
                <w:t>0556</w:t>
              </w:r>
            </w:ins>
            <w:del w:id="2050" w:author="Kronsberg, Shari" w:date="2020-12-17T11:14:00Z">
              <w:r w:rsidDel="001B27DC">
                <w:delText>0276</w:delText>
              </w:r>
            </w:del>
          </w:p>
        </w:tc>
        <w:tc>
          <w:tcPr>
            <w:tcW w:w="1980" w:type="dxa"/>
            <w:tcPrChange w:id="2051" w:author="Kronsberg, Shari" w:date="2021-04-27T17:09:00Z">
              <w:tcPr>
                <w:tcW w:w="1980" w:type="dxa"/>
              </w:tcPr>
            </w:tcPrChange>
          </w:tcPr>
          <w:p w14:paraId="21B6942C" w14:textId="77777777" w:rsidR="0079103D" w:rsidRPr="00B968C7" w:rsidRDefault="0079103D">
            <w:pPr>
              <w:pStyle w:val="NoSpacing"/>
              <w:jc w:val="center"/>
              <w:rPr>
                <w:ins w:id="2052" w:author="Kronsberg, Shari" w:date="2021-04-27T17:09:00Z"/>
                <w:rFonts w:eastAsiaTheme="minorEastAsia"/>
              </w:rPr>
              <w:pPrChange w:id="2053" w:author="Kronsberg, Shari" w:date="2021-04-29T12:40:00Z">
                <w:pPr>
                  <w:pStyle w:val="NoSpacing"/>
                </w:pPr>
              </w:pPrChange>
            </w:pPr>
          </w:p>
        </w:tc>
        <w:tc>
          <w:tcPr>
            <w:tcW w:w="1980" w:type="dxa"/>
            <w:vAlign w:val="center"/>
            <w:tcPrChange w:id="2054" w:author="Kronsberg, Shari" w:date="2021-04-27T17:09:00Z">
              <w:tcPr>
                <w:tcW w:w="1980" w:type="dxa"/>
                <w:vAlign w:val="center"/>
              </w:tcPr>
            </w:tcPrChange>
          </w:tcPr>
          <w:p w14:paraId="0765AA57" w14:textId="078F5B84" w:rsidR="0079103D" w:rsidRPr="00B968C7" w:rsidRDefault="0079103D" w:rsidP="0079103D">
            <w:pPr>
              <w:pStyle w:val="NoSpacing"/>
            </w:pPr>
            <w:r w:rsidRPr="00B968C7">
              <w:rPr>
                <w:rFonts w:eastAsiaTheme="minorEastAsia"/>
              </w:rPr>
              <w:t>0.039598</w:t>
            </w:r>
          </w:p>
        </w:tc>
        <w:tc>
          <w:tcPr>
            <w:tcW w:w="1080" w:type="dxa"/>
            <w:vAlign w:val="center"/>
            <w:tcPrChange w:id="2055" w:author="Kronsberg, Shari" w:date="2021-04-27T17:09:00Z">
              <w:tcPr>
                <w:tcW w:w="1080" w:type="dxa"/>
                <w:vAlign w:val="center"/>
              </w:tcPr>
            </w:tcPrChange>
          </w:tcPr>
          <w:p w14:paraId="62448D9E" w14:textId="77777777" w:rsidR="0079103D" w:rsidRPr="00B968C7" w:rsidRDefault="0079103D" w:rsidP="0079103D">
            <w:pPr>
              <w:pStyle w:val="NoSpacing"/>
            </w:pPr>
            <w:r w:rsidRPr="00B968C7">
              <w:t>0.1046</w:t>
            </w:r>
          </w:p>
        </w:tc>
      </w:tr>
      <w:tr w:rsidR="00FB2D32" w:rsidRPr="00B968C7" w14:paraId="10F8CC03" w14:textId="77777777" w:rsidTr="007F1B66">
        <w:trPr>
          <w:trHeight w:val="288"/>
          <w:ins w:id="2056" w:author="Kronsberg, Shari" w:date="2021-03-05T10:55:00Z"/>
          <w:trPrChange w:id="2057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2058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232118EA" w14:textId="19EB02A9" w:rsidR="00FB2D32" w:rsidRDefault="00FB2D32" w:rsidP="00FB2D32">
            <w:pPr>
              <w:pStyle w:val="NoSpacing"/>
              <w:rPr>
                <w:ins w:id="2059" w:author="Kronsberg, Shari" w:date="2021-03-05T10:55:00Z"/>
              </w:rPr>
            </w:pPr>
            <w:ins w:id="2060" w:author="Kronsberg, Shari" w:date="2021-03-05T10:58:00Z">
              <w:r>
                <w:t xml:space="preserve">     Lipid-Statin</w:t>
              </w:r>
            </w:ins>
          </w:p>
        </w:tc>
        <w:tc>
          <w:tcPr>
            <w:tcW w:w="1980" w:type="dxa"/>
            <w:tcPrChange w:id="2061" w:author="Kronsberg, Shari" w:date="2021-04-27T17:09:00Z">
              <w:tcPr>
                <w:tcW w:w="1980" w:type="dxa"/>
              </w:tcPr>
            </w:tcPrChange>
          </w:tcPr>
          <w:p w14:paraId="0401AAFF" w14:textId="00BB5E3B" w:rsidR="00FB2D32" w:rsidRDefault="00FB2D32">
            <w:pPr>
              <w:pStyle w:val="NoSpacing"/>
              <w:jc w:val="center"/>
              <w:rPr>
                <w:ins w:id="2062" w:author="Kronsberg, Shari" w:date="2021-04-27T17:09:00Z"/>
                <w:rFonts w:eastAsiaTheme="minorEastAsia"/>
              </w:rPr>
              <w:pPrChange w:id="2063" w:author="Kronsberg, Shari" w:date="2021-04-27T21:16:00Z">
                <w:pPr>
                  <w:pStyle w:val="NoSpacing"/>
                </w:pPr>
              </w:pPrChange>
            </w:pPr>
            <w:ins w:id="2064" w:author="Kronsberg, Shari" w:date="2021-04-27T21:16:00Z">
              <w:r w:rsidRPr="00CE4AA5">
                <w:t>1363</w:t>
              </w:r>
            </w:ins>
          </w:p>
        </w:tc>
        <w:tc>
          <w:tcPr>
            <w:tcW w:w="1980" w:type="dxa"/>
            <w:vAlign w:val="center"/>
            <w:tcPrChange w:id="2065" w:author="Kronsberg, Shari" w:date="2021-04-27T17:09:00Z">
              <w:tcPr>
                <w:tcW w:w="1980" w:type="dxa"/>
                <w:vAlign w:val="center"/>
              </w:tcPr>
            </w:tcPrChange>
          </w:tcPr>
          <w:p w14:paraId="47C59AC1" w14:textId="17A730A3" w:rsidR="00FB2D32" w:rsidRPr="002349D2" w:rsidRDefault="00FB2D32" w:rsidP="00FB2D32">
            <w:pPr>
              <w:pStyle w:val="NoSpacing"/>
              <w:rPr>
                <w:ins w:id="2066" w:author="Kronsberg, Shari" w:date="2021-03-05T10:55:00Z"/>
                <w:rFonts w:eastAsiaTheme="minorEastAsia"/>
              </w:rPr>
            </w:pPr>
            <w:ins w:id="2067" w:author="Kronsberg, Shari" w:date="2021-03-05T10:59:00Z">
              <w:r>
                <w:rPr>
                  <w:rFonts w:eastAsiaTheme="minorEastAsia"/>
                </w:rPr>
                <w:t>-0.051530</w:t>
              </w:r>
            </w:ins>
          </w:p>
        </w:tc>
        <w:tc>
          <w:tcPr>
            <w:tcW w:w="1260" w:type="dxa"/>
            <w:vAlign w:val="center"/>
            <w:tcPrChange w:id="2068" w:author="Kronsberg, Shari" w:date="2021-04-27T17:09:00Z">
              <w:tcPr>
                <w:tcW w:w="1260" w:type="dxa"/>
                <w:vAlign w:val="center"/>
              </w:tcPr>
            </w:tcPrChange>
          </w:tcPr>
          <w:p w14:paraId="02CEBE7A" w14:textId="04841EE3" w:rsidR="00FB2D32" w:rsidRDefault="00FB2D32" w:rsidP="00FB2D32">
            <w:pPr>
              <w:pStyle w:val="NoSpacing"/>
              <w:rPr>
                <w:ins w:id="2069" w:author="Kronsberg, Shari" w:date="2021-03-05T10:55:00Z"/>
              </w:rPr>
            </w:pPr>
            <w:ins w:id="2070" w:author="Kronsberg, Shari" w:date="2021-03-05T10:59:00Z">
              <w:r>
                <w:t>0.0556</w:t>
              </w:r>
            </w:ins>
          </w:p>
        </w:tc>
        <w:tc>
          <w:tcPr>
            <w:tcW w:w="1980" w:type="dxa"/>
            <w:tcPrChange w:id="2071" w:author="Kronsberg, Shari" w:date="2021-04-27T17:09:00Z">
              <w:tcPr>
                <w:tcW w:w="1980" w:type="dxa"/>
              </w:tcPr>
            </w:tcPrChange>
          </w:tcPr>
          <w:p w14:paraId="002E3908" w14:textId="2AC7D495" w:rsidR="00FB2D32" w:rsidRDefault="00FB2D32">
            <w:pPr>
              <w:pStyle w:val="NoSpacing"/>
              <w:jc w:val="center"/>
              <w:rPr>
                <w:ins w:id="2072" w:author="Kronsberg, Shari" w:date="2021-04-27T17:09:00Z"/>
                <w:rFonts w:eastAsiaTheme="minorEastAsia"/>
              </w:rPr>
              <w:pPrChange w:id="2073" w:author="Kronsberg, Shari" w:date="2021-04-29T12:40:00Z">
                <w:pPr>
                  <w:pStyle w:val="NoSpacing"/>
                </w:pPr>
              </w:pPrChange>
            </w:pPr>
            <w:ins w:id="2074" w:author="Kronsberg, Shari" w:date="2021-04-29T12:44:00Z">
              <w:r w:rsidRPr="006C23B3">
                <w:rPr>
                  <w:rFonts w:eastAsiaTheme="minorEastAsia"/>
                </w:rPr>
                <w:t>1681</w:t>
              </w:r>
            </w:ins>
          </w:p>
        </w:tc>
        <w:tc>
          <w:tcPr>
            <w:tcW w:w="1980" w:type="dxa"/>
            <w:vAlign w:val="center"/>
            <w:tcPrChange w:id="2075" w:author="Kronsberg, Shari" w:date="2021-04-27T17:09:00Z">
              <w:tcPr>
                <w:tcW w:w="1980" w:type="dxa"/>
                <w:vAlign w:val="center"/>
              </w:tcPr>
            </w:tcPrChange>
          </w:tcPr>
          <w:p w14:paraId="506DF20F" w14:textId="745F1ED1" w:rsidR="00FB2D32" w:rsidRPr="00B968C7" w:rsidRDefault="00FB2D32" w:rsidP="00FB2D32">
            <w:pPr>
              <w:pStyle w:val="NoSpacing"/>
              <w:rPr>
                <w:ins w:id="2076" w:author="Kronsberg, Shari" w:date="2021-03-05T10:55:00Z"/>
                <w:rFonts w:eastAsiaTheme="minorEastAsia"/>
              </w:rPr>
            </w:pPr>
            <w:ins w:id="2077" w:author="Kronsberg, Shari" w:date="2021-03-05T10:59:00Z">
              <w:r>
                <w:rPr>
                  <w:rFonts w:eastAsiaTheme="minorEastAsia"/>
                </w:rPr>
                <w:t>0.039598</w:t>
              </w:r>
            </w:ins>
          </w:p>
        </w:tc>
        <w:tc>
          <w:tcPr>
            <w:tcW w:w="1080" w:type="dxa"/>
            <w:vAlign w:val="center"/>
            <w:tcPrChange w:id="2078" w:author="Kronsberg, Shari" w:date="2021-04-27T17:09:00Z">
              <w:tcPr>
                <w:tcW w:w="1080" w:type="dxa"/>
                <w:vAlign w:val="center"/>
              </w:tcPr>
            </w:tcPrChange>
          </w:tcPr>
          <w:p w14:paraId="24EC1BF2" w14:textId="73C3185E" w:rsidR="00FB2D32" w:rsidRPr="00B968C7" w:rsidRDefault="00FB2D32" w:rsidP="00FB2D32">
            <w:pPr>
              <w:pStyle w:val="NoSpacing"/>
              <w:rPr>
                <w:ins w:id="2079" w:author="Kronsberg, Shari" w:date="2021-03-05T10:55:00Z"/>
              </w:rPr>
            </w:pPr>
            <w:ins w:id="2080" w:author="Kronsberg, Shari" w:date="2021-03-05T11:00:00Z">
              <w:r>
                <w:t>0.1046</w:t>
              </w:r>
            </w:ins>
          </w:p>
        </w:tc>
      </w:tr>
      <w:tr w:rsidR="00FB2D32" w:rsidRPr="00B968C7" w14:paraId="72117092" w14:textId="77777777" w:rsidTr="007F1B66">
        <w:trPr>
          <w:trHeight w:val="288"/>
          <w:ins w:id="2081" w:author="Kronsberg, Shari" w:date="2021-03-05T10:57:00Z"/>
          <w:trPrChange w:id="2082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2083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3A68A950" w14:textId="6D525871" w:rsidR="00FB2D32" w:rsidRDefault="00FB2D32" w:rsidP="00FB2D32">
            <w:pPr>
              <w:pStyle w:val="NoSpacing"/>
              <w:rPr>
                <w:ins w:id="2084" w:author="Kronsberg, Shari" w:date="2021-03-05T10:57:00Z"/>
              </w:rPr>
            </w:pPr>
            <w:ins w:id="2085" w:author="Kronsberg, Shari" w:date="2021-03-05T10:58:00Z">
              <w:r>
                <w:t xml:space="preserve">     Lipid-No-statin</w:t>
              </w:r>
            </w:ins>
          </w:p>
        </w:tc>
        <w:tc>
          <w:tcPr>
            <w:tcW w:w="1980" w:type="dxa"/>
            <w:tcPrChange w:id="2086" w:author="Kronsberg, Shari" w:date="2021-04-27T17:09:00Z">
              <w:tcPr>
                <w:tcW w:w="1980" w:type="dxa"/>
              </w:tcPr>
            </w:tcPrChange>
          </w:tcPr>
          <w:p w14:paraId="3E7C0478" w14:textId="2F1A9E2E" w:rsidR="00FB2D32" w:rsidRDefault="00FB2D32">
            <w:pPr>
              <w:pStyle w:val="NoSpacing"/>
              <w:jc w:val="center"/>
              <w:rPr>
                <w:ins w:id="2087" w:author="Kronsberg, Shari" w:date="2021-04-27T17:09:00Z"/>
                <w:rFonts w:eastAsiaTheme="minorEastAsia"/>
              </w:rPr>
              <w:pPrChange w:id="2088" w:author="Kronsberg, Shari" w:date="2021-04-27T21:16:00Z">
                <w:pPr>
                  <w:pStyle w:val="NoSpacing"/>
                </w:pPr>
              </w:pPrChange>
            </w:pPr>
            <w:ins w:id="2089" w:author="Kronsberg, Shari" w:date="2021-04-27T21:16:00Z">
              <w:r w:rsidRPr="00CE4AA5">
                <w:t>1363</w:t>
              </w:r>
            </w:ins>
          </w:p>
        </w:tc>
        <w:tc>
          <w:tcPr>
            <w:tcW w:w="1980" w:type="dxa"/>
            <w:vAlign w:val="center"/>
            <w:tcPrChange w:id="2090" w:author="Kronsberg, Shari" w:date="2021-04-27T17:09:00Z">
              <w:tcPr>
                <w:tcW w:w="1980" w:type="dxa"/>
                <w:vAlign w:val="center"/>
              </w:tcPr>
            </w:tcPrChange>
          </w:tcPr>
          <w:p w14:paraId="5C343E99" w14:textId="4F099A94" w:rsidR="00FB2D32" w:rsidRPr="002349D2" w:rsidRDefault="00FB2D32" w:rsidP="00FB2D32">
            <w:pPr>
              <w:pStyle w:val="NoSpacing"/>
              <w:rPr>
                <w:ins w:id="2091" w:author="Kronsberg, Shari" w:date="2021-03-05T10:57:00Z"/>
                <w:rFonts w:eastAsiaTheme="minorEastAsia"/>
              </w:rPr>
            </w:pPr>
            <w:ins w:id="2092" w:author="Kronsberg, Shari" w:date="2021-03-05T11:00:00Z">
              <w:r>
                <w:rPr>
                  <w:rFonts w:eastAsiaTheme="minorEastAsia"/>
                </w:rPr>
                <w:t>-0.015134</w:t>
              </w:r>
            </w:ins>
          </w:p>
        </w:tc>
        <w:tc>
          <w:tcPr>
            <w:tcW w:w="1260" w:type="dxa"/>
            <w:vAlign w:val="center"/>
            <w:tcPrChange w:id="2093" w:author="Kronsberg, Shari" w:date="2021-04-27T17:09:00Z">
              <w:tcPr>
                <w:tcW w:w="1260" w:type="dxa"/>
                <w:vAlign w:val="center"/>
              </w:tcPr>
            </w:tcPrChange>
          </w:tcPr>
          <w:p w14:paraId="5B5259EF" w14:textId="43E3AAC3" w:rsidR="00FB2D32" w:rsidRDefault="00FB2D32" w:rsidP="00FB2D32">
            <w:pPr>
              <w:pStyle w:val="NoSpacing"/>
              <w:rPr>
                <w:ins w:id="2094" w:author="Kronsberg, Shari" w:date="2021-03-05T10:57:00Z"/>
              </w:rPr>
            </w:pPr>
            <w:ins w:id="2095" w:author="Kronsberg, Shari" w:date="2021-03-05T11:00:00Z">
              <w:r>
                <w:t>0.5737</w:t>
              </w:r>
            </w:ins>
          </w:p>
        </w:tc>
        <w:tc>
          <w:tcPr>
            <w:tcW w:w="1980" w:type="dxa"/>
            <w:tcPrChange w:id="2096" w:author="Kronsberg, Shari" w:date="2021-04-27T17:09:00Z">
              <w:tcPr>
                <w:tcW w:w="1980" w:type="dxa"/>
              </w:tcPr>
            </w:tcPrChange>
          </w:tcPr>
          <w:p w14:paraId="4A7DD258" w14:textId="4F331040" w:rsidR="00FB2D32" w:rsidRDefault="00FB2D32">
            <w:pPr>
              <w:pStyle w:val="NoSpacing"/>
              <w:jc w:val="center"/>
              <w:rPr>
                <w:ins w:id="2097" w:author="Kronsberg, Shari" w:date="2021-04-27T17:09:00Z"/>
                <w:rFonts w:eastAsiaTheme="minorEastAsia"/>
              </w:rPr>
              <w:pPrChange w:id="2098" w:author="Kronsberg, Shari" w:date="2021-04-29T12:40:00Z">
                <w:pPr>
                  <w:pStyle w:val="NoSpacing"/>
                </w:pPr>
              </w:pPrChange>
            </w:pPr>
            <w:ins w:id="2099" w:author="Kronsberg, Shari" w:date="2021-04-29T12:44:00Z">
              <w:r w:rsidRPr="006C23B3">
                <w:rPr>
                  <w:rFonts w:eastAsiaTheme="minorEastAsia"/>
                </w:rPr>
                <w:t>1681</w:t>
              </w:r>
            </w:ins>
          </w:p>
        </w:tc>
        <w:tc>
          <w:tcPr>
            <w:tcW w:w="1980" w:type="dxa"/>
            <w:vAlign w:val="center"/>
            <w:tcPrChange w:id="2100" w:author="Kronsberg, Shari" w:date="2021-04-27T17:09:00Z">
              <w:tcPr>
                <w:tcW w:w="1980" w:type="dxa"/>
                <w:vAlign w:val="center"/>
              </w:tcPr>
            </w:tcPrChange>
          </w:tcPr>
          <w:p w14:paraId="01510450" w14:textId="084E9A30" w:rsidR="00FB2D32" w:rsidRPr="00B968C7" w:rsidRDefault="00FB2D32" w:rsidP="00FB2D32">
            <w:pPr>
              <w:pStyle w:val="NoSpacing"/>
              <w:rPr>
                <w:ins w:id="2101" w:author="Kronsberg, Shari" w:date="2021-03-05T10:57:00Z"/>
                <w:rFonts w:eastAsiaTheme="minorEastAsia"/>
              </w:rPr>
            </w:pPr>
            <w:ins w:id="2102" w:author="Kronsberg, Shari" w:date="2021-03-05T11:04:00Z">
              <w:r>
                <w:rPr>
                  <w:rFonts w:eastAsiaTheme="minorEastAsia"/>
                </w:rPr>
                <w:t>-0.052546</w:t>
              </w:r>
            </w:ins>
          </w:p>
        </w:tc>
        <w:tc>
          <w:tcPr>
            <w:tcW w:w="1080" w:type="dxa"/>
            <w:vAlign w:val="center"/>
            <w:tcPrChange w:id="2103" w:author="Kronsberg, Shari" w:date="2021-04-27T17:09:00Z">
              <w:tcPr>
                <w:tcW w:w="1080" w:type="dxa"/>
                <w:vAlign w:val="center"/>
              </w:tcPr>
            </w:tcPrChange>
          </w:tcPr>
          <w:p w14:paraId="1C1F266A" w14:textId="401AB662" w:rsidR="00FB2D32" w:rsidRPr="00B968C7" w:rsidRDefault="00FB2D32" w:rsidP="00FB2D32">
            <w:pPr>
              <w:pStyle w:val="NoSpacing"/>
              <w:rPr>
                <w:ins w:id="2104" w:author="Kronsberg, Shari" w:date="2021-03-05T10:57:00Z"/>
              </w:rPr>
            </w:pPr>
            <w:ins w:id="2105" w:author="Kronsberg, Shari" w:date="2021-03-05T11:04:00Z">
              <w:r>
                <w:t>0.0312</w:t>
              </w:r>
            </w:ins>
          </w:p>
        </w:tc>
      </w:tr>
      <w:tr w:rsidR="00FB2D32" w:rsidRPr="00B968C7" w14:paraId="3954CB5D" w14:textId="77777777" w:rsidTr="007F1B66">
        <w:trPr>
          <w:trHeight w:val="288"/>
          <w:trPrChange w:id="2106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2107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5A761426" w14:textId="04ACF178" w:rsidR="00FB2D32" w:rsidRDefault="00FB2D32" w:rsidP="00FB2D32">
            <w:pPr>
              <w:pStyle w:val="NoSpacing"/>
            </w:pPr>
            <w:ins w:id="2108" w:author="Rade, Jeffrey" w:date="2020-12-29T09:51:00Z">
              <w:r>
                <w:t xml:space="preserve">     </w:t>
              </w:r>
            </w:ins>
            <w:r>
              <w:t>Diuretic</w:t>
            </w:r>
          </w:p>
        </w:tc>
        <w:tc>
          <w:tcPr>
            <w:tcW w:w="1980" w:type="dxa"/>
            <w:tcPrChange w:id="2109" w:author="Kronsberg, Shari" w:date="2021-04-27T17:09:00Z">
              <w:tcPr>
                <w:tcW w:w="1980" w:type="dxa"/>
              </w:tcPr>
            </w:tcPrChange>
          </w:tcPr>
          <w:p w14:paraId="23F9F0B9" w14:textId="2B330CA7" w:rsidR="00FB2D32" w:rsidRPr="007F1B66" w:rsidRDefault="00FB2D32">
            <w:pPr>
              <w:pStyle w:val="NoSpacing"/>
              <w:jc w:val="center"/>
              <w:rPr>
                <w:ins w:id="2110" w:author="Kronsberg, Shari" w:date="2021-04-27T17:09:00Z"/>
                <w:rFonts w:eastAsiaTheme="minorEastAsia"/>
              </w:rPr>
              <w:pPrChange w:id="2111" w:author="Kronsberg, Shari" w:date="2021-04-27T21:16:00Z">
                <w:pPr>
                  <w:pStyle w:val="NoSpacing"/>
                </w:pPr>
              </w:pPrChange>
            </w:pPr>
            <w:ins w:id="2112" w:author="Kronsberg, Shari" w:date="2021-04-27T21:16:00Z">
              <w:r w:rsidRPr="00CE4AA5">
                <w:t>1363</w:t>
              </w:r>
            </w:ins>
          </w:p>
        </w:tc>
        <w:tc>
          <w:tcPr>
            <w:tcW w:w="1980" w:type="dxa"/>
            <w:vAlign w:val="center"/>
            <w:tcPrChange w:id="2113" w:author="Kronsberg, Shari" w:date="2021-04-27T17:09:00Z">
              <w:tcPr>
                <w:tcW w:w="1980" w:type="dxa"/>
                <w:vAlign w:val="center"/>
              </w:tcPr>
            </w:tcPrChange>
          </w:tcPr>
          <w:p w14:paraId="7EEFE66B" w14:textId="36C44E3B" w:rsidR="00FB2D32" w:rsidRPr="001B27DC" w:rsidRDefault="00FB2D32" w:rsidP="00FB2D32">
            <w:pPr>
              <w:pStyle w:val="NoSpacing"/>
              <w:rPr>
                <w:rPrChange w:id="2114" w:author="Kronsberg, Shari" w:date="2020-12-17T11:11:00Z">
                  <w:rPr>
                    <w:highlight w:val="yellow"/>
                  </w:rPr>
                </w:rPrChange>
              </w:rPr>
            </w:pPr>
            <w:ins w:id="2115" w:author="Kronsberg, Shari" w:date="2020-12-16T22:54:00Z">
              <w:r w:rsidRPr="001B27DC">
                <w:rPr>
                  <w:rFonts w:eastAsiaTheme="minorEastAsia"/>
                  <w:rPrChange w:id="2116" w:author="Kronsberg, Shari" w:date="2020-12-17T11:11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1B27DC">
              <w:rPr>
                <w:rFonts w:eastAsiaTheme="minorEastAsia"/>
                <w:rPrChange w:id="2117" w:author="Kronsberg, Shari" w:date="2020-12-17T11:11:00Z">
                  <w:rPr>
                    <w:rFonts w:eastAsiaTheme="minorEastAsia"/>
                    <w:highlight w:val="yellow"/>
                  </w:rPr>
                </w:rPrChange>
              </w:rPr>
              <w:t>0.010140</w:t>
            </w:r>
          </w:p>
        </w:tc>
        <w:tc>
          <w:tcPr>
            <w:tcW w:w="1260" w:type="dxa"/>
            <w:vAlign w:val="center"/>
            <w:tcPrChange w:id="2118" w:author="Kronsberg, Shari" w:date="2021-04-27T17:09:00Z">
              <w:tcPr>
                <w:tcW w:w="1260" w:type="dxa"/>
                <w:vAlign w:val="center"/>
              </w:tcPr>
            </w:tcPrChange>
          </w:tcPr>
          <w:p w14:paraId="5467974C" w14:textId="7A1A238E" w:rsidR="00FB2D32" w:rsidRPr="00412A47" w:rsidRDefault="00FB2D32" w:rsidP="00FB2D32">
            <w:pPr>
              <w:pStyle w:val="NoSpacing"/>
              <w:rPr>
                <w:b/>
                <w:bCs/>
              </w:rPr>
            </w:pPr>
            <w:r>
              <w:t>0.</w:t>
            </w:r>
            <w:ins w:id="2119" w:author="Kronsberg, Shari" w:date="2020-12-17T11:14:00Z">
              <w:r>
                <w:t>7061</w:t>
              </w:r>
            </w:ins>
            <w:del w:id="2120" w:author="Kronsberg, Shari" w:date="2020-12-17T11:14:00Z">
              <w:r w:rsidDel="001B27DC">
                <w:delText>6875</w:delText>
              </w:r>
            </w:del>
          </w:p>
        </w:tc>
        <w:tc>
          <w:tcPr>
            <w:tcW w:w="1980" w:type="dxa"/>
            <w:tcPrChange w:id="2121" w:author="Kronsberg, Shari" w:date="2021-04-27T17:09:00Z">
              <w:tcPr>
                <w:tcW w:w="1980" w:type="dxa"/>
              </w:tcPr>
            </w:tcPrChange>
          </w:tcPr>
          <w:p w14:paraId="60435C6D" w14:textId="750342F6" w:rsidR="00FB2D32" w:rsidRPr="00B968C7" w:rsidRDefault="00FB2D32">
            <w:pPr>
              <w:pStyle w:val="NoSpacing"/>
              <w:jc w:val="center"/>
              <w:rPr>
                <w:ins w:id="2122" w:author="Kronsberg, Shari" w:date="2021-04-27T17:09:00Z"/>
                <w:rFonts w:eastAsiaTheme="minorEastAsia"/>
              </w:rPr>
              <w:pPrChange w:id="2123" w:author="Kronsberg, Shari" w:date="2021-04-29T12:40:00Z">
                <w:pPr>
                  <w:pStyle w:val="NoSpacing"/>
                </w:pPr>
              </w:pPrChange>
            </w:pPr>
            <w:ins w:id="2124" w:author="Kronsberg, Shari" w:date="2021-04-29T12:44:00Z">
              <w:r w:rsidRPr="006C23B3">
                <w:rPr>
                  <w:rFonts w:eastAsiaTheme="minorEastAsia"/>
                </w:rPr>
                <w:t>1681</w:t>
              </w:r>
            </w:ins>
          </w:p>
        </w:tc>
        <w:tc>
          <w:tcPr>
            <w:tcW w:w="1980" w:type="dxa"/>
            <w:vAlign w:val="center"/>
            <w:tcPrChange w:id="2125" w:author="Kronsberg, Shari" w:date="2021-04-27T17:09:00Z">
              <w:tcPr>
                <w:tcW w:w="1980" w:type="dxa"/>
                <w:vAlign w:val="center"/>
              </w:tcPr>
            </w:tcPrChange>
          </w:tcPr>
          <w:p w14:paraId="25242557" w14:textId="57FB56F2" w:rsidR="00FB2D32" w:rsidRPr="00B968C7" w:rsidRDefault="00FB2D32" w:rsidP="00FB2D32">
            <w:pPr>
              <w:pStyle w:val="NoSpacing"/>
            </w:pPr>
            <w:r w:rsidRPr="00B968C7">
              <w:rPr>
                <w:rFonts w:eastAsiaTheme="minorEastAsia"/>
              </w:rPr>
              <w:t>0.079397</w:t>
            </w:r>
          </w:p>
        </w:tc>
        <w:tc>
          <w:tcPr>
            <w:tcW w:w="1080" w:type="dxa"/>
            <w:vAlign w:val="center"/>
            <w:tcPrChange w:id="2126" w:author="Kronsberg, Shari" w:date="2021-04-27T17:09:00Z">
              <w:tcPr>
                <w:tcW w:w="1080" w:type="dxa"/>
                <w:vAlign w:val="center"/>
              </w:tcPr>
            </w:tcPrChange>
          </w:tcPr>
          <w:p w14:paraId="76B92F34" w14:textId="77777777" w:rsidR="00FB2D32" w:rsidRPr="00B968C7" w:rsidRDefault="00FB2D32" w:rsidP="00FB2D32">
            <w:pPr>
              <w:pStyle w:val="NoSpacing"/>
            </w:pPr>
            <w:r w:rsidRPr="00B968C7">
              <w:t>0.0011</w:t>
            </w:r>
          </w:p>
        </w:tc>
      </w:tr>
      <w:tr w:rsidR="00FB2D32" w:rsidRPr="00B968C7" w14:paraId="40713EC6" w14:textId="77777777" w:rsidTr="007F1B66">
        <w:trPr>
          <w:trHeight w:val="288"/>
          <w:trPrChange w:id="2127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2128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050A70CD" w14:textId="34E7C567" w:rsidR="00FB2D32" w:rsidRDefault="00FB2D32" w:rsidP="00FB2D32">
            <w:pPr>
              <w:pStyle w:val="NoSpacing"/>
            </w:pPr>
            <w:ins w:id="2129" w:author="Rade, Jeffrey" w:date="2020-12-29T09:51:00Z">
              <w:r>
                <w:rPr>
                  <w:iCs/>
                </w:rPr>
                <w:t xml:space="preserve">     </w:t>
              </w:r>
            </w:ins>
            <w:r>
              <w:rPr>
                <w:iCs/>
              </w:rPr>
              <w:t>Insulin</w:t>
            </w:r>
          </w:p>
        </w:tc>
        <w:tc>
          <w:tcPr>
            <w:tcW w:w="1980" w:type="dxa"/>
            <w:tcPrChange w:id="2130" w:author="Kronsberg, Shari" w:date="2021-04-27T17:09:00Z">
              <w:tcPr>
                <w:tcW w:w="1980" w:type="dxa"/>
              </w:tcPr>
            </w:tcPrChange>
          </w:tcPr>
          <w:p w14:paraId="4EF26FBF" w14:textId="60791BA6" w:rsidR="00FB2D32" w:rsidRPr="007F1B66" w:rsidDel="005F6155" w:rsidRDefault="00FB2D32">
            <w:pPr>
              <w:pStyle w:val="NoSpacing"/>
              <w:jc w:val="center"/>
              <w:rPr>
                <w:ins w:id="2131" w:author="Kronsberg, Shari" w:date="2021-04-27T17:09:00Z"/>
                <w:rFonts w:eastAsiaTheme="minorEastAsia"/>
              </w:rPr>
              <w:pPrChange w:id="2132" w:author="Kronsberg, Shari" w:date="2021-04-27T21:16:00Z">
                <w:pPr>
                  <w:pStyle w:val="NoSpacing"/>
                </w:pPr>
              </w:pPrChange>
            </w:pPr>
            <w:ins w:id="2133" w:author="Kronsberg, Shari" w:date="2021-04-27T21:16:00Z">
              <w:r w:rsidRPr="00CE4AA5">
                <w:t>1363</w:t>
              </w:r>
            </w:ins>
          </w:p>
        </w:tc>
        <w:tc>
          <w:tcPr>
            <w:tcW w:w="1980" w:type="dxa"/>
            <w:vAlign w:val="center"/>
            <w:tcPrChange w:id="2134" w:author="Kronsberg, Shari" w:date="2021-04-27T17:09:00Z">
              <w:tcPr>
                <w:tcW w:w="1980" w:type="dxa"/>
                <w:vAlign w:val="center"/>
              </w:tcPr>
            </w:tcPrChange>
          </w:tcPr>
          <w:p w14:paraId="7C961CEB" w14:textId="4694A107" w:rsidR="00FB2D32" w:rsidRPr="001B27DC" w:rsidRDefault="00FB2D32" w:rsidP="00FB2D32">
            <w:pPr>
              <w:pStyle w:val="NoSpacing"/>
              <w:rPr>
                <w:rPrChange w:id="2135" w:author="Kronsberg, Shari" w:date="2020-12-17T11:11:00Z">
                  <w:rPr>
                    <w:highlight w:val="yellow"/>
                  </w:rPr>
                </w:rPrChange>
              </w:rPr>
            </w:pPr>
            <w:del w:id="2136" w:author="Kronsberg, Shari" w:date="2020-12-16T22:54:00Z">
              <w:r w:rsidRPr="001B27DC" w:rsidDel="005F6155">
                <w:rPr>
                  <w:rFonts w:eastAsiaTheme="minorEastAsia"/>
                  <w:rPrChange w:id="2137" w:author="Kronsberg, Shari" w:date="2020-12-17T11:11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1B27DC">
              <w:rPr>
                <w:rFonts w:eastAsiaTheme="minorEastAsia"/>
                <w:rPrChange w:id="2138" w:author="Kronsberg, Shari" w:date="2020-12-17T11:11:00Z">
                  <w:rPr>
                    <w:rFonts w:eastAsiaTheme="minorEastAsia"/>
                    <w:highlight w:val="yellow"/>
                  </w:rPr>
                </w:rPrChange>
              </w:rPr>
              <w:t>0.023885</w:t>
            </w:r>
          </w:p>
        </w:tc>
        <w:tc>
          <w:tcPr>
            <w:tcW w:w="1260" w:type="dxa"/>
            <w:vAlign w:val="center"/>
            <w:tcPrChange w:id="2139" w:author="Kronsberg, Shari" w:date="2021-04-27T17:09:00Z">
              <w:tcPr>
                <w:tcW w:w="1260" w:type="dxa"/>
                <w:vAlign w:val="center"/>
              </w:tcPr>
            </w:tcPrChange>
          </w:tcPr>
          <w:p w14:paraId="25E06945" w14:textId="1B94069E" w:rsidR="00FB2D32" w:rsidRPr="00412A47" w:rsidRDefault="00FB2D32" w:rsidP="00FB2D32">
            <w:pPr>
              <w:pStyle w:val="NoSpacing"/>
              <w:rPr>
                <w:b/>
                <w:bCs/>
              </w:rPr>
            </w:pPr>
            <w:r>
              <w:t>0.</w:t>
            </w:r>
            <w:del w:id="2140" w:author="Kronsberg, Shari" w:date="2020-12-17T11:15:00Z">
              <w:r w:rsidDel="001B27DC">
                <w:delText>40</w:delText>
              </w:r>
            </w:del>
            <w:ins w:id="2141" w:author="Kronsberg, Shari" w:date="2020-12-17T11:14:00Z">
              <w:r>
                <w:t>3744</w:t>
              </w:r>
            </w:ins>
            <w:del w:id="2142" w:author="Kronsberg, Shari" w:date="2020-12-17T11:14:00Z">
              <w:r w:rsidDel="001B27DC">
                <w:delText>57</w:delText>
              </w:r>
            </w:del>
          </w:p>
        </w:tc>
        <w:tc>
          <w:tcPr>
            <w:tcW w:w="1980" w:type="dxa"/>
            <w:tcPrChange w:id="2143" w:author="Kronsberg, Shari" w:date="2021-04-27T17:09:00Z">
              <w:tcPr>
                <w:tcW w:w="1980" w:type="dxa"/>
              </w:tcPr>
            </w:tcPrChange>
          </w:tcPr>
          <w:p w14:paraId="3FEDCD6D" w14:textId="192CBDCC" w:rsidR="00FB2D32" w:rsidRPr="00B968C7" w:rsidRDefault="00FB2D32">
            <w:pPr>
              <w:pStyle w:val="NoSpacing"/>
              <w:jc w:val="center"/>
              <w:rPr>
                <w:ins w:id="2144" w:author="Kronsberg, Shari" w:date="2021-04-27T17:09:00Z"/>
                <w:rFonts w:eastAsiaTheme="minorEastAsia"/>
              </w:rPr>
              <w:pPrChange w:id="2145" w:author="Kronsberg, Shari" w:date="2021-04-29T12:40:00Z">
                <w:pPr>
                  <w:pStyle w:val="NoSpacing"/>
                </w:pPr>
              </w:pPrChange>
            </w:pPr>
            <w:ins w:id="2146" w:author="Kronsberg, Shari" w:date="2021-04-29T12:44:00Z">
              <w:r w:rsidRPr="006C23B3">
                <w:rPr>
                  <w:rFonts w:eastAsiaTheme="minorEastAsia"/>
                </w:rPr>
                <w:t>1681</w:t>
              </w:r>
            </w:ins>
          </w:p>
        </w:tc>
        <w:tc>
          <w:tcPr>
            <w:tcW w:w="1980" w:type="dxa"/>
            <w:vAlign w:val="center"/>
            <w:tcPrChange w:id="2147" w:author="Kronsberg, Shari" w:date="2021-04-27T17:09:00Z">
              <w:tcPr>
                <w:tcW w:w="1980" w:type="dxa"/>
                <w:vAlign w:val="center"/>
              </w:tcPr>
            </w:tcPrChange>
          </w:tcPr>
          <w:p w14:paraId="2D334652" w14:textId="133DABA0" w:rsidR="00FB2D32" w:rsidRPr="00B968C7" w:rsidRDefault="00FB2D32" w:rsidP="00FB2D32">
            <w:pPr>
              <w:pStyle w:val="NoSpacing"/>
            </w:pPr>
            <w:r w:rsidRPr="00B968C7">
              <w:rPr>
                <w:rFonts w:eastAsiaTheme="minorEastAsia"/>
              </w:rPr>
              <w:t>0.003911</w:t>
            </w:r>
          </w:p>
        </w:tc>
        <w:tc>
          <w:tcPr>
            <w:tcW w:w="1080" w:type="dxa"/>
            <w:vAlign w:val="center"/>
            <w:tcPrChange w:id="2148" w:author="Kronsberg, Shari" w:date="2021-04-27T17:09:00Z">
              <w:tcPr>
                <w:tcW w:w="1080" w:type="dxa"/>
                <w:vAlign w:val="center"/>
              </w:tcPr>
            </w:tcPrChange>
          </w:tcPr>
          <w:p w14:paraId="231D91DB" w14:textId="77777777" w:rsidR="00FB2D32" w:rsidRPr="00B968C7" w:rsidRDefault="00FB2D32" w:rsidP="00FB2D32">
            <w:pPr>
              <w:pStyle w:val="NoSpacing"/>
            </w:pPr>
            <w:r w:rsidRPr="00B968C7">
              <w:t>0.8727</w:t>
            </w:r>
          </w:p>
        </w:tc>
      </w:tr>
      <w:tr w:rsidR="00FB2D32" w:rsidRPr="00B968C7" w14:paraId="55FCD562" w14:textId="77777777" w:rsidTr="007F1B66">
        <w:trPr>
          <w:trHeight w:val="288"/>
          <w:trPrChange w:id="2149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2150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5381FEF5" w14:textId="6D290818" w:rsidR="00FB2D32" w:rsidRDefault="00FB2D32" w:rsidP="00FB2D32">
            <w:pPr>
              <w:pStyle w:val="NoSpacing"/>
            </w:pPr>
            <w:ins w:id="2151" w:author="Rade, Jeffrey" w:date="2020-12-29T09:51:00Z">
              <w:r>
                <w:rPr>
                  <w:iCs/>
                </w:rPr>
                <w:t xml:space="preserve">     </w:t>
              </w:r>
            </w:ins>
            <w:r>
              <w:rPr>
                <w:iCs/>
              </w:rPr>
              <w:t>Non-insulin diabetic therapy</w:t>
            </w:r>
          </w:p>
        </w:tc>
        <w:tc>
          <w:tcPr>
            <w:tcW w:w="1980" w:type="dxa"/>
            <w:tcPrChange w:id="2152" w:author="Kronsberg, Shari" w:date="2021-04-27T17:09:00Z">
              <w:tcPr>
                <w:tcW w:w="1980" w:type="dxa"/>
              </w:tcPr>
            </w:tcPrChange>
          </w:tcPr>
          <w:p w14:paraId="69042EC7" w14:textId="2126A19C" w:rsidR="00FB2D32" w:rsidRPr="007F1B66" w:rsidDel="005F6155" w:rsidRDefault="00FB2D32">
            <w:pPr>
              <w:pStyle w:val="NoSpacing"/>
              <w:jc w:val="center"/>
              <w:rPr>
                <w:ins w:id="2153" w:author="Kronsberg, Shari" w:date="2021-04-27T17:09:00Z"/>
                <w:rFonts w:eastAsiaTheme="minorEastAsia"/>
              </w:rPr>
              <w:pPrChange w:id="2154" w:author="Kronsberg, Shari" w:date="2021-04-27T21:16:00Z">
                <w:pPr>
                  <w:pStyle w:val="NoSpacing"/>
                </w:pPr>
              </w:pPrChange>
            </w:pPr>
            <w:ins w:id="2155" w:author="Kronsberg, Shari" w:date="2021-04-27T21:16:00Z">
              <w:r w:rsidRPr="00CE4AA5">
                <w:t>1363</w:t>
              </w:r>
            </w:ins>
          </w:p>
        </w:tc>
        <w:tc>
          <w:tcPr>
            <w:tcW w:w="1980" w:type="dxa"/>
            <w:vAlign w:val="center"/>
            <w:tcPrChange w:id="2156" w:author="Kronsberg, Shari" w:date="2021-04-27T17:09:00Z">
              <w:tcPr>
                <w:tcW w:w="1980" w:type="dxa"/>
                <w:vAlign w:val="center"/>
              </w:tcPr>
            </w:tcPrChange>
          </w:tcPr>
          <w:p w14:paraId="3D1ECC5A" w14:textId="45B5C2EF" w:rsidR="00FB2D32" w:rsidRPr="001B27DC" w:rsidRDefault="00FB2D32" w:rsidP="00FB2D32">
            <w:pPr>
              <w:pStyle w:val="NoSpacing"/>
              <w:rPr>
                <w:rPrChange w:id="2157" w:author="Kronsberg, Shari" w:date="2020-12-17T11:11:00Z">
                  <w:rPr>
                    <w:highlight w:val="yellow"/>
                  </w:rPr>
                </w:rPrChange>
              </w:rPr>
            </w:pPr>
            <w:del w:id="2158" w:author="Kronsberg, Shari" w:date="2020-12-16T22:55:00Z">
              <w:r w:rsidRPr="001B27DC" w:rsidDel="005F6155">
                <w:rPr>
                  <w:rFonts w:eastAsiaTheme="minorEastAsia"/>
                  <w:rPrChange w:id="2159" w:author="Kronsberg, Shari" w:date="2020-12-17T11:11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1B27DC">
              <w:rPr>
                <w:rFonts w:eastAsiaTheme="minorEastAsia"/>
                <w:rPrChange w:id="2160" w:author="Kronsberg, Shari" w:date="2020-12-17T11:11:00Z">
                  <w:rPr>
                    <w:rFonts w:eastAsiaTheme="minorEastAsia"/>
                    <w:highlight w:val="yellow"/>
                  </w:rPr>
                </w:rPrChange>
              </w:rPr>
              <w:t>0.080585</w:t>
            </w:r>
          </w:p>
        </w:tc>
        <w:tc>
          <w:tcPr>
            <w:tcW w:w="1260" w:type="dxa"/>
            <w:vAlign w:val="center"/>
            <w:tcPrChange w:id="2161" w:author="Kronsberg, Shari" w:date="2021-04-27T17:09:00Z">
              <w:tcPr>
                <w:tcW w:w="1260" w:type="dxa"/>
                <w:vAlign w:val="center"/>
              </w:tcPr>
            </w:tcPrChange>
          </w:tcPr>
          <w:p w14:paraId="6192803F" w14:textId="50970253" w:rsidR="00FB2D32" w:rsidRPr="00412A47" w:rsidRDefault="00FB2D32" w:rsidP="00FB2D32">
            <w:pPr>
              <w:pStyle w:val="NoSpacing"/>
              <w:rPr>
                <w:b/>
                <w:bCs/>
              </w:rPr>
            </w:pPr>
            <w:r>
              <w:t>0.0</w:t>
            </w:r>
            <w:ins w:id="2162" w:author="Kronsberg, Shari" w:date="2020-12-17T11:15:00Z">
              <w:r>
                <w:t>028</w:t>
              </w:r>
            </w:ins>
            <w:del w:id="2163" w:author="Kronsberg, Shari" w:date="2020-12-17T11:15:00Z">
              <w:r w:rsidDel="001B27DC">
                <w:delText>105</w:delText>
              </w:r>
            </w:del>
          </w:p>
        </w:tc>
        <w:tc>
          <w:tcPr>
            <w:tcW w:w="1980" w:type="dxa"/>
            <w:tcPrChange w:id="2164" w:author="Kronsberg, Shari" w:date="2021-04-27T17:09:00Z">
              <w:tcPr>
                <w:tcW w:w="1980" w:type="dxa"/>
              </w:tcPr>
            </w:tcPrChange>
          </w:tcPr>
          <w:p w14:paraId="7D847095" w14:textId="6479FA46" w:rsidR="00FB2D32" w:rsidRPr="00B968C7" w:rsidRDefault="00FB2D32">
            <w:pPr>
              <w:pStyle w:val="NoSpacing"/>
              <w:jc w:val="center"/>
              <w:rPr>
                <w:ins w:id="2165" w:author="Kronsberg, Shari" w:date="2021-04-27T17:09:00Z"/>
                <w:rFonts w:eastAsiaTheme="minorEastAsia"/>
              </w:rPr>
              <w:pPrChange w:id="2166" w:author="Kronsberg, Shari" w:date="2021-04-29T12:40:00Z">
                <w:pPr>
                  <w:pStyle w:val="NoSpacing"/>
                </w:pPr>
              </w:pPrChange>
            </w:pPr>
            <w:ins w:id="2167" w:author="Kronsberg, Shari" w:date="2021-04-29T12:44:00Z">
              <w:r w:rsidRPr="006C23B3">
                <w:rPr>
                  <w:rFonts w:eastAsiaTheme="minorEastAsia"/>
                </w:rPr>
                <w:t>1681</w:t>
              </w:r>
            </w:ins>
          </w:p>
        </w:tc>
        <w:tc>
          <w:tcPr>
            <w:tcW w:w="1980" w:type="dxa"/>
            <w:vAlign w:val="center"/>
            <w:tcPrChange w:id="2168" w:author="Kronsberg, Shari" w:date="2021-04-27T17:09:00Z">
              <w:tcPr>
                <w:tcW w:w="1980" w:type="dxa"/>
                <w:vAlign w:val="center"/>
              </w:tcPr>
            </w:tcPrChange>
          </w:tcPr>
          <w:p w14:paraId="4C4ECBC6" w14:textId="20EEA032" w:rsidR="00FB2D32" w:rsidRPr="00B968C7" w:rsidRDefault="00FB2D32" w:rsidP="00FB2D32">
            <w:pPr>
              <w:pStyle w:val="NoSpacing"/>
            </w:pPr>
            <w:r w:rsidRPr="00B968C7">
              <w:rPr>
                <w:rFonts w:eastAsiaTheme="minorEastAsia"/>
              </w:rPr>
              <w:t>0.069487</w:t>
            </w:r>
          </w:p>
        </w:tc>
        <w:tc>
          <w:tcPr>
            <w:tcW w:w="1080" w:type="dxa"/>
            <w:vAlign w:val="center"/>
            <w:tcPrChange w:id="2169" w:author="Kronsberg, Shari" w:date="2021-04-27T17:09:00Z">
              <w:tcPr>
                <w:tcW w:w="1080" w:type="dxa"/>
                <w:vAlign w:val="center"/>
              </w:tcPr>
            </w:tcPrChange>
          </w:tcPr>
          <w:p w14:paraId="05EC516F" w14:textId="77777777" w:rsidR="00FB2D32" w:rsidRPr="00B968C7" w:rsidRDefault="00FB2D32" w:rsidP="00FB2D32">
            <w:pPr>
              <w:pStyle w:val="NoSpacing"/>
            </w:pPr>
            <w:r w:rsidRPr="00B968C7">
              <w:t>0.0044</w:t>
            </w:r>
          </w:p>
        </w:tc>
      </w:tr>
      <w:tr w:rsidR="00FB2D32" w:rsidRPr="00B968C7" w14:paraId="3C63C492" w14:textId="77777777" w:rsidTr="007F1B66">
        <w:trPr>
          <w:trHeight w:val="288"/>
          <w:trPrChange w:id="2170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2171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5F92E412" w14:textId="313FF050" w:rsidR="00FB2D32" w:rsidRDefault="00FB2D32" w:rsidP="00FB2D32">
            <w:pPr>
              <w:pStyle w:val="NoSpacing"/>
            </w:pPr>
            <w:ins w:id="2172" w:author="Rade, Jeffrey" w:date="2020-12-29T09:51:00Z">
              <w:r>
                <w:t xml:space="preserve">     </w:t>
              </w:r>
            </w:ins>
            <w:r>
              <w:t>Oral anticoagulant</w:t>
            </w:r>
          </w:p>
        </w:tc>
        <w:tc>
          <w:tcPr>
            <w:tcW w:w="1980" w:type="dxa"/>
            <w:tcPrChange w:id="2173" w:author="Kronsberg, Shari" w:date="2021-04-27T17:09:00Z">
              <w:tcPr>
                <w:tcW w:w="1980" w:type="dxa"/>
              </w:tcPr>
            </w:tcPrChange>
          </w:tcPr>
          <w:p w14:paraId="2D1EAF97" w14:textId="6212A7D9" w:rsidR="00FB2D32" w:rsidRPr="007F1B66" w:rsidDel="00CC5F29" w:rsidRDefault="00FB2D32">
            <w:pPr>
              <w:pStyle w:val="NoSpacing"/>
              <w:jc w:val="center"/>
              <w:rPr>
                <w:ins w:id="2174" w:author="Kronsberg, Shari" w:date="2021-04-27T17:09:00Z"/>
                <w:rFonts w:eastAsiaTheme="minorEastAsia"/>
              </w:rPr>
              <w:pPrChange w:id="2175" w:author="Kronsberg, Shari" w:date="2021-04-27T21:16:00Z">
                <w:pPr>
                  <w:pStyle w:val="NoSpacing"/>
                </w:pPr>
              </w:pPrChange>
            </w:pPr>
            <w:ins w:id="2176" w:author="Kronsberg, Shari" w:date="2021-04-27T21:16:00Z">
              <w:r w:rsidRPr="00CE4AA5">
                <w:t>1363</w:t>
              </w:r>
            </w:ins>
          </w:p>
        </w:tc>
        <w:tc>
          <w:tcPr>
            <w:tcW w:w="1980" w:type="dxa"/>
            <w:vAlign w:val="center"/>
            <w:tcPrChange w:id="2177" w:author="Kronsberg, Shari" w:date="2021-04-27T17:09:00Z">
              <w:tcPr>
                <w:tcW w:w="1980" w:type="dxa"/>
                <w:vAlign w:val="center"/>
              </w:tcPr>
            </w:tcPrChange>
          </w:tcPr>
          <w:p w14:paraId="21446DB8" w14:textId="60836DF8" w:rsidR="00FB2D32" w:rsidRPr="001B27DC" w:rsidRDefault="00FB2D32" w:rsidP="00FB2D32">
            <w:pPr>
              <w:pStyle w:val="NoSpacing"/>
              <w:rPr>
                <w:rPrChange w:id="2178" w:author="Kronsberg, Shari" w:date="2020-12-17T11:11:00Z">
                  <w:rPr>
                    <w:highlight w:val="yellow"/>
                  </w:rPr>
                </w:rPrChange>
              </w:rPr>
            </w:pPr>
            <w:del w:id="2179" w:author="Kronsberg, Shari" w:date="2020-12-16T22:56:00Z">
              <w:r w:rsidRPr="001B27DC" w:rsidDel="00CC5F29">
                <w:rPr>
                  <w:rFonts w:eastAsiaTheme="minorEastAsia"/>
                  <w:rPrChange w:id="2180" w:author="Kronsberg, Shari" w:date="2020-12-17T11:11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1B27DC">
              <w:rPr>
                <w:rFonts w:eastAsiaTheme="minorEastAsia"/>
                <w:rPrChange w:id="2181" w:author="Kronsberg, Shari" w:date="2020-12-17T11:11:00Z">
                  <w:rPr>
                    <w:rFonts w:eastAsiaTheme="minorEastAsia"/>
                    <w:highlight w:val="yellow"/>
                  </w:rPr>
                </w:rPrChange>
              </w:rPr>
              <w:t>0.040608</w:t>
            </w:r>
          </w:p>
        </w:tc>
        <w:tc>
          <w:tcPr>
            <w:tcW w:w="1260" w:type="dxa"/>
            <w:vAlign w:val="center"/>
            <w:tcPrChange w:id="2182" w:author="Kronsberg, Shari" w:date="2021-04-27T17:09:00Z">
              <w:tcPr>
                <w:tcW w:w="1260" w:type="dxa"/>
                <w:vAlign w:val="center"/>
              </w:tcPr>
            </w:tcPrChange>
          </w:tcPr>
          <w:p w14:paraId="5931E3E4" w14:textId="2152B452" w:rsidR="00FB2D32" w:rsidRPr="00412A47" w:rsidRDefault="00FB2D32" w:rsidP="00FB2D32">
            <w:pPr>
              <w:pStyle w:val="NoSpacing"/>
              <w:rPr>
                <w:b/>
                <w:bCs/>
              </w:rPr>
            </w:pPr>
            <w:r>
              <w:t>0.</w:t>
            </w:r>
            <w:ins w:id="2183" w:author="Kronsberg, Shari" w:date="2020-12-17T11:15:00Z">
              <w:r>
                <w:t>1315</w:t>
              </w:r>
            </w:ins>
            <w:del w:id="2184" w:author="Kronsberg, Shari" w:date="2020-12-17T11:15:00Z">
              <w:r w:rsidDel="001B27DC">
                <w:delText>0754</w:delText>
              </w:r>
            </w:del>
          </w:p>
        </w:tc>
        <w:tc>
          <w:tcPr>
            <w:tcW w:w="1980" w:type="dxa"/>
            <w:tcPrChange w:id="2185" w:author="Kronsberg, Shari" w:date="2021-04-27T17:09:00Z">
              <w:tcPr>
                <w:tcW w:w="1980" w:type="dxa"/>
              </w:tcPr>
            </w:tcPrChange>
          </w:tcPr>
          <w:p w14:paraId="17F38F90" w14:textId="36832DFD" w:rsidR="00FB2D32" w:rsidRPr="00B968C7" w:rsidRDefault="00FB2D32">
            <w:pPr>
              <w:pStyle w:val="NoSpacing"/>
              <w:jc w:val="center"/>
              <w:rPr>
                <w:ins w:id="2186" w:author="Kronsberg, Shari" w:date="2021-04-27T17:09:00Z"/>
                <w:rFonts w:eastAsiaTheme="minorEastAsia"/>
              </w:rPr>
              <w:pPrChange w:id="2187" w:author="Kronsberg, Shari" w:date="2021-04-29T12:40:00Z">
                <w:pPr>
                  <w:pStyle w:val="NoSpacing"/>
                </w:pPr>
              </w:pPrChange>
            </w:pPr>
            <w:ins w:id="2188" w:author="Kronsberg, Shari" w:date="2021-04-29T12:44:00Z">
              <w:r w:rsidRPr="006C23B3">
                <w:rPr>
                  <w:rFonts w:eastAsiaTheme="minorEastAsia"/>
                </w:rPr>
                <w:t>1681</w:t>
              </w:r>
            </w:ins>
          </w:p>
        </w:tc>
        <w:tc>
          <w:tcPr>
            <w:tcW w:w="1980" w:type="dxa"/>
            <w:vAlign w:val="center"/>
            <w:tcPrChange w:id="2189" w:author="Kronsberg, Shari" w:date="2021-04-27T17:09:00Z">
              <w:tcPr>
                <w:tcW w:w="1980" w:type="dxa"/>
                <w:vAlign w:val="center"/>
              </w:tcPr>
            </w:tcPrChange>
          </w:tcPr>
          <w:p w14:paraId="6A007692" w14:textId="5CDFFCD6" w:rsidR="00FB2D32" w:rsidRPr="00B968C7" w:rsidRDefault="00FB2D32" w:rsidP="00FB2D32">
            <w:pPr>
              <w:pStyle w:val="NoSpacing"/>
            </w:pPr>
            <w:r w:rsidRPr="00B968C7">
              <w:rPr>
                <w:rFonts w:eastAsiaTheme="minorEastAsia"/>
              </w:rPr>
              <w:t>0.188710</w:t>
            </w:r>
          </w:p>
        </w:tc>
        <w:tc>
          <w:tcPr>
            <w:tcW w:w="1080" w:type="dxa"/>
            <w:vAlign w:val="center"/>
            <w:tcPrChange w:id="2190" w:author="Kronsberg, Shari" w:date="2021-04-27T17:09:00Z">
              <w:tcPr>
                <w:tcW w:w="1080" w:type="dxa"/>
                <w:vAlign w:val="center"/>
              </w:tcPr>
            </w:tcPrChange>
          </w:tcPr>
          <w:p w14:paraId="2ED1A997" w14:textId="77777777" w:rsidR="00FB2D32" w:rsidRPr="00B968C7" w:rsidRDefault="00FB2D32" w:rsidP="00FB2D32">
            <w:pPr>
              <w:pStyle w:val="NoSpacing"/>
            </w:pPr>
            <w:r w:rsidRPr="00B968C7">
              <w:t>&lt;0.0001</w:t>
            </w:r>
          </w:p>
        </w:tc>
      </w:tr>
      <w:tr w:rsidR="007F1B66" w:rsidRPr="00B968C7" w14:paraId="2BA58EBE" w14:textId="77777777" w:rsidTr="007F1B66">
        <w:trPr>
          <w:trHeight w:val="288"/>
          <w:ins w:id="2191" w:author="Rade, Jeffrey" w:date="2020-12-29T09:51:00Z"/>
          <w:trPrChange w:id="2192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2193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3F3E448D" w14:textId="2FE0899C" w:rsidR="007F1B66" w:rsidRDefault="007F1B66" w:rsidP="004A1674">
            <w:pPr>
              <w:pStyle w:val="NoSpacing"/>
              <w:rPr>
                <w:ins w:id="2194" w:author="Rade, Jeffrey" w:date="2020-12-29T09:51:00Z"/>
              </w:rPr>
            </w:pPr>
            <w:ins w:id="2195" w:author="Rade, Jeffrey" w:date="2020-12-29T09:51:00Z">
              <w:r>
                <w:t>Laboratory:</w:t>
              </w:r>
            </w:ins>
          </w:p>
        </w:tc>
        <w:tc>
          <w:tcPr>
            <w:tcW w:w="1980" w:type="dxa"/>
            <w:tcPrChange w:id="2196" w:author="Kronsberg, Shari" w:date="2021-04-27T17:09:00Z">
              <w:tcPr>
                <w:tcW w:w="1980" w:type="dxa"/>
              </w:tcPr>
            </w:tcPrChange>
          </w:tcPr>
          <w:p w14:paraId="6088364D" w14:textId="77777777" w:rsidR="007F1B66" w:rsidRPr="00514618" w:rsidRDefault="007F1B66" w:rsidP="004A1674">
            <w:pPr>
              <w:pStyle w:val="NoSpacing"/>
              <w:rPr>
                <w:ins w:id="2197" w:author="Kronsberg, Shari" w:date="2021-04-27T17:09:00Z"/>
                <w:rFonts w:eastAsiaTheme="minorEastAsia"/>
              </w:rPr>
            </w:pPr>
          </w:p>
        </w:tc>
        <w:tc>
          <w:tcPr>
            <w:tcW w:w="1980" w:type="dxa"/>
            <w:vAlign w:val="center"/>
            <w:tcPrChange w:id="2198" w:author="Kronsberg, Shari" w:date="2021-04-27T17:09:00Z">
              <w:tcPr>
                <w:tcW w:w="1980" w:type="dxa"/>
                <w:vAlign w:val="center"/>
              </w:tcPr>
            </w:tcPrChange>
          </w:tcPr>
          <w:p w14:paraId="52D8B44E" w14:textId="0D430E4C" w:rsidR="007F1B66" w:rsidRPr="00514618" w:rsidRDefault="007F1B66" w:rsidP="004A1674">
            <w:pPr>
              <w:pStyle w:val="NoSpacing"/>
              <w:rPr>
                <w:ins w:id="2199" w:author="Rade, Jeffrey" w:date="2020-12-29T09:51:00Z"/>
                <w:rFonts w:eastAsiaTheme="minorEastAsia"/>
              </w:rPr>
            </w:pPr>
          </w:p>
        </w:tc>
        <w:tc>
          <w:tcPr>
            <w:tcW w:w="1260" w:type="dxa"/>
            <w:vAlign w:val="center"/>
            <w:tcPrChange w:id="2200" w:author="Kronsberg, Shari" w:date="2021-04-27T17:09:00Z">
              <w:tcPr>
                <w:tcW w:w="1260" w:type="dxa"/>
                <w:vAlign w:val="center"/>
              </w:tcPr>
            </w:tcPrChange>
          </w:tcPr>
          <w:p w14:paraId="5E8A016E" w14:textId="77777777" w:rsidR="007F1B66" w:rsidRDefault="007F1B66" w:rsidP="004A1674">
            <w:pPr>
              <w:pStyle w:val="NoSpacing"/>
              <w:rPr>
                <w:ins w:id="2201" w:author="Rade, Jeffrey" w:date="2020-12-29T09:51:00Z"/>
              </w:rPr>
            </w:pPr>
          </w:p>
        </w:tc>
        <w:tc>
          <w:tcPr>
            <w:tcW w:w="1980" w:type="dxa"/>
            <w:tcPrChange w:id="2202" w:author="Kronsberg, Shari" w:date="2021-04-27T17:09:00Z">
              <w:tcPr>
                <w:tcW w:w="1980" w:type="dxa"/>
              </w:tcPr>
            </w:tcPrChange>
          </w:tcPr>
          <w:p w14:paraId="5C75CEDF" w14:textId="77777777" w:rsidR="007F1B66" w:rsidRPr="00B968C7" w:rsidRDefault="007F1B66">
            <w:pPr>
              <w:pStyle w:val="NoSpacing"/>
              <w:jc w:val="center"/>
              <w:rPr>
                <w:ins w:id="2203" w:author="Kronsberg, Shari" w:date="2021-04-27T17:09:00Z"/>
                <w:rFonts w:eastAsiaTheme="minorEastAsia"/>
              </w:rPr>
              <w:pPrChange w:id="2204" w:author="Kronsberg, Shari" w:date="2021-04-29T12:40:00Z">
                <w:pPr>
                  <w:pStyle w:val="NoSpacing"/>
                </w:pPr>
              </w:pPrChange>
            </w:pPr>
          </w:p>
        </w:tc>
        <w:tc>
          <w:tcPr>
            <w:tcW w:w="1980" w:type="dxa"/>
            <w:vAlign w:val="center"/>
            <w:tcPrChange w:id="2205" w:author="Kronsberg, Shari" w:date="2021-04-27T17:09:00Z">
              <w:tcPr>
                <w:tcW w:w="1980" w:type="dxa"/>
                <w:vAlign w:val="center"/>
              </w:tcPr>
            </w:tcPrChange>
          </w:tcPr>
          <w:p w14:paraId="6F65C4C8" w14:textId="75D7376A" w:rsidR="007F1B66" w:rsidRPr="00B968C7" w:rsidRDefault="007F1B66" w:rsidP="004A1674">
            <w:pPr>
              <w:pStyle w:val="NoSpacing"/>
              <w:rPr>
                <w:ins w:id="2206" w:author="Rade, Jeffrey" w:date="2020-12-29T09:51:00Z"/>
                <w:rFonts w:eastAsiaTheme="minorEastAsia"/>
              </w:rPr>
            </w:pPr>
          </w:p>
        </w:tc>
        <w:tc>
          <w:tcPr>
            <w:tcW w:w="1080" w:type="dxa"/>
            <w:vAlign w:val="center"/>
            <w:tcPrChange w:id="2207" w:author="Kronsberg, Shari" w:date="2021-04-27T17:09:00Z">
              <w:tcPr>
                <w:tcW w:w="1080" w:type="dxa"/>
                <w:vAlign w:val="center"/>
              </w:tcPr>
            </w:tcPrChange>
          </w:tcPr>
          <w:p w14:paraId="2E3B151C" w14:textId="77777777" w:rsidR="007F1B66" w:rsidRPr="00B968C7" w:rsidRDefault="007F1B66" w:rsidP="004A1674">
            <w:pPr>
              <w:pStyle w:val="NoSpacing"/>
              <w:rPr>
                <w:ins w:id="2208" w:author="Rade, Jeffrey" w:date="2020-12-29T09:51:00Z"/>
              </w:rPr>
            </w:pPr>
          </w:p>
        </w:tc>
      </w:tr>
      <w:tr w:rsidR="007F1B66" w:rsidRPr="00B968C7" w14:paraId="18039C80" w14:textId="77777777" w:rsidTr="007F1B66">
        <w:trPr>
          <w:trHeight w:val="288"/>
          <w:trPrChange w:id="2209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2210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5A78F027" w14:textId="7447A5FC" w:rsidR="007F1B66" w:rsidRDefault="007F1B66" w:rsidP="004A1674">
            <w:pPr>
              <w:pStyle w:val="NoSpacing"/>
            </w:pPr>
            <w:ins w:id="2211" w:author="Rade, Jeffrey" w:date="2020-12-29T09:56:00Z">
              <w:r>
                <w:t xml:space="preserve">     </w:t>
              </w:r>
            </w:ins>
            <w:r>
              <w:t>8-isoPGF</w:t>
            </w:r>
            <w:r w:rsidRPr="00D320DA">
              <w:rPr>
                <w:vertAlign w:val="subscript"/>
              </w:rPr>
              <w:t>2α</w:t>
            </w:r>
            <w:r>
              <w:t xml:space="preserve"> (</w:t>
            </w:r>
            <w:proofErr w:type="spellStart"/>
            <w:r>
              <w:t>pg</w:t>
            </w:r>
            <w:proofErr w:type="spellEnd"/>
            <w:r>
              <w:t>/mg creatinine)</w:t>
            </w:r>
          </w:p>
        </w:tc>
        <w:tc>
          <w:tcPr>
            <w:tcW w:w="1980" w:type="dxa"/>
            <w:tcPrChange w:id="2212" w:author="Kronsberg, Shari" w:date="2021-04-27T17:09:00Z">
              <w:tcPr>
                <w:tcW w:w="1980" w:type="dxa"/>
              </w:tcPr>
            </w:tcPrChange>
          </w:tcPr>
          <w:p w14:paraId="374811B3" w14:textId="4A020D07" w:rsidR="007F1B66" w:rsidRPr="00514618" w:rsidRDefault="0079103D">
            <w:pPr>
              <w:pStyle w:val="NoSpacing"/>
              <w:jc w:val="center"/>
              <w:rPr>
                <w:ins w:id="2213" w:author="Kronsberg, Shari" w:date="2021-04-27T17:09:00Z"/>
                <w:rFonts w:eastAsiaTheme="minorEastAsia"/>
              </w:rPr>
              <w:pPrChange w:id="2214" w:author="Kronsberg, Shari" w:date="2021-04-27T21:17:00Z">
                <w:pPr>
                  <w:pStyle w:val="NoSpacing"/>
                </w:pPr>
              </w:pPrChange>
            </w:pPr>
            <w:ins w:id="2215" w:author="Kronsberg, Shari" w:date="2021-04-27T21:17:00Z">
              <w:r>
                <w:rPr>
                  <w:rFonts w:eastAsiaTheme="minorEastAsia"/>
                </w:rPr>
                <w:t>1362</w:t>
              </w:r>
            </w:ins>
          </w:p>
        </w:tc>
        <w:tc>
          <w:tcPr>
            <w:tcW w:w="1980" w:type="dxa"/>
            <w:vAlign w:val="center"/>
            <w:tcPrChange w:id="2216" w:author="Kronsberg, Shari" w:date="2021-04-27T17:09:00Z">
              <w:tcPr>
                <w:tcW w:w="1980" w:type="dxa"/>
                <w:vAlign w:val="center"/>
              </w:tcPr>
            </w:tcPrChange>
          </w:tcPr>
          <w:p w14:paraId="6CA1DD36" w14:textId="649806C1" w:rsidR="007F1B66" w:rsidRPr="00514618" w:rsidRDefault="007F1B66" w:rsidP="004A1674">
            <w:pPr>
              <w:pStyle w:val="NoSpacing"/>
            </w:pPr>
            <w:r w:rsidRPr="00514618">
              <w:rPr>
                <w:rFonts w:eastAsiaTheme="minorEastAsia"/>
              </w:rPr>
              <w:t>0.176048</w:t>
            </w:r>
          </w:p>
        </w:tc>
        <w:tc>
          <w:tcPr>
            <w:tcW w:w="1260" w:type="dxa"/>
            <w:vAlign w:val="center"/>
            <w:tcPrChange w:id="2217" w:author="Kronsberg, Shari" w:date="2021-04-27T17:09:00Z">
              <w:tcPr>
                <w:tcW w:w="1260" w:type="dxa"/>
                <w:vAlign w:val="center"/>
              </w:tcPr>
            </w:tcPrChange>
          </w:tcPr>
          <w:p w14:paraId="18B040AE" w14:textId="77777777" w:rsidR="007F1B66" w:rsidRPr="00412A47" w:rsidRDefault="007F1B66" w:rsidP="004A1674">
            <w:pPr>
              <w:pStyle w:val="NoSpacing"/>
              <w:rPr>
                <w:b/>
                <w:bCs/>
              </w:rPr>
            </w:pPr>
            <w:r>
              <w:t>&lt;0.0001</w:t>
            </w:r>
          </w:p>
        </w:tc>
        <w:tc>
          <w:tcPr>
            <w:tcW w:w="1980" w:type="dxa"/>
            <w:tcPrChange w:id="2218" w:author="Kronsberg, Shari" w:date="2021-04-27T17:09:00Z">
              <w:tcPr>
                <w:tcW w:w="1980" w:type="dxa"/>
              </w:tcPr>
            </w:tcPrChange>
          </w:tcPr>
          <w:p w14:paraId="2165F84B" w14:textId="4BB8C347" w:rsidR="007F1B66" w:rsidRPr="00B968C7" w:rsidRDefault="00FB2D32">
            <w:pPr>
              <w:pStyle w:val="NoSpacing"/>
              <w:jc w:val="center"/>
              <w:rPr>
                <w:ins w:id="2219" w:author="Kronsberg, Shari" w:date="2021-04-27T17:09:00Z"/>
                <w:rFonts w:eastAsiaTheme="minorEastAsia"/>
              </w:rPr>
              <w:pPrChange w:id="2220" w:author="Kronsberg, Shari" w:date="2021-04-29T12:40:00Z">
                <w:pPr>
                  <w:pStyle w:val="NoSpacing"/>
                </w:pPr>
              </w:pPrChange>
            </w:pPr>
            <w:ins w:id="2221" w:author="Kronsberg, Shari" w:date="2021-04-29T12:44:00Z">
              <w:r>
                <w:rPr>
                  <w:rFonts w:eastAsiaTheme="minorEastAsia"/>
                </w:rPr>
                <w:t>1678</w:t>
              </w:r>
            </w:ins>
          </w:p>
        </w:tc>
        <w:tc>
          <w:tcPr>
            <w:tcW w:w="1980" w:type="dxa"/>
            <w:vAlign w:val="center"/>
            <w:tcPrChange w:id="2222" w:author="Kronsberg, Shari" w:date="2021-04-27T17:09:00Z">
              <w:tcPr>
                <w:tcW w:w="1980" w:type="dxa"/>
                <w:vAlign w:val="center"/>
              </w:tcPr>
            </w:tcPrChange>
          </w:tcPr>
          <w:p w14:paraId="3CAE0198" w14:textId="2E8E3A79" w:rsidR="007F1B66" w:rsidRPr="00B968C7" w:rsidRDefault="007F1B66" w:rsidP="004A1674">
            <w:pPr>
              <w:pStyle w:val="NoSpacing"/>
            </w:pPr>
            <w:r w:rsidRPr="00B968C7">
              <w:rPr>
                <w:rFonts w:eastAsiaTheme="minorEastAsia"/>
              </w:rPr>
              <w:t>0.190122</w:t>
            </w:r>
          </w:p>
        </w:tc>
        <w:tc>
          <w:tcPr>
            <w:tcW w:w="1080" w:type="dxa"/>
            <w:vAlign w:val="center"/>
            <w:tcPrChange w:id="2223" w:author="Kronsberg, Shari" w:date="2021-04-27T17:09:00Z">
              <w:tcPr>
                <w:tcW w:w="1080" w:type="dxa"/>
                <w:vAlign w:val="center"/>
              </w:tcPr>
            </w:tcPrChange>
          </w:tcPr>
          <w:p w14:paraId="7A7FE866" w14:textId="77777777" w:rsidR="007F1B66" w:rsidRPr="00B968C7" w:rsidRDefault="007F1B66" w:rsidP="004A1674">
            <w:pPr>
              <w:pStyle w:val="NoSpacing"/>
            </w:pPr>
            <w:r w:rsidRPr="00B968C7">
              <w:t>&lt;0.0001</w:t>
            </w:r>
          </w:p>
        </w:tc>
      </w:tr>
      <w:tr w:rsidR="007F1B66" w:rsidRPr="00B968C7" w14:paraId="2DC29686" w14:textId="77777777" w:rsidTr="007F1B66">
        <w:trPr>
          <w:trHeight w:val="288"/>
          <w:ins w:id="2224" w:author="Kronsberg, Shari" w:date="2021-04-16T09:06:00Z"/>
          <w:trPrChange w:id="2225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2226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485BC429" w14:textId="7FC7050D" w:rsidR="007F1B66" w:rsidRDefault="007F1B66" w:rsidP="004A1674">
            <w:pPr>
              <w:pStyle w:val="NoSpacing"/>
              <w:rPr>
                <w:ins w:id="2227" w:author="Kronsberg, Shari" w:date="2021-04-16T09:06:00Z"/>
              </w:rPr>
            </w:pPr>
            <w:ins w:id="2228" w:author="Kronsberg, Shari" w:date="2021-04-16T09:06:00Z">
              <w:r>
                <w:t>LN(8-isoPGF</w:t>
              </w:r>
              <w:r w:rsidRPr="00D320DA">
                <w:rPr>
                  <w:vertAlign w:val="subscript"/>
                </w:rPr>
                <w:t>2α</w:t>
              </w:r>
              <w:r>
                <w:rPr>
                  <w:vertAlign w:val="subscript"/>
                </w:rPr>
                <w:t>)</w:t>
              </w:r>
              <w:r>
                <w:t xml:space="preserve"> (</w:t>
              </w:r>
              <w:proofErr w:type="spellStart"/>
              <w:r>
                <w:t>pg</w:t>
              </w:r>
              <w:proofErr w:type="spellEnd"/>
              <w:r>
                <w:t>/mg creatinine)</w:t>
              </w:r>
            </w:ins>
          </w:p>
        </w:tc>
        <w:tc>
          <w:tcPr>
            <w:tcW w:w="1980" w:type="dxa"/>
            <w:tcPrChange w:id="2229" w:author="Kronsberg, Shari" w:date="2021-04-27T17:09:00Z">
              <w:tcPr>
                <w:tcW w:w="1980" w:type="dxa"/>
              </w:tcPr>
            </w:tcPrChange>
          </w:tcPr>
          <w:p w14:paraId="26AC720C" w14:textId="5CEE7226" w:rsidR="007F1B66" w:rsidRDefault="0079103D">
            <w:pPr>
              <w:pStyle w:val="NoSpacing"/>
              <w:jc w:val="center"/>
              <w:rPr>
                <w:ins w:id="2230" w:author="Kronsberg, Shari" w:date="2021-04-27T17:09:00Z"/>
                <w:rFonts w:eastAsiaTheme="minorEastAsia"/>
              </w:rPr>
              <w:pPrChange w:id="2231" w:author="Kronsberg, Shari" w:date="2021-04-27T21:17:00Z">
                <w:pPr>
                  <w:pStyle w:val="NoSpacing"/>
                </w:pPr>
              </w:pPrChange>
            </w:pPr>
            <w:ins w:id="2232" w:author="Kronsberg, Shari" w:date="2021-04-27T21:17:00Z">
              <w:r>
                <w:rPr>
                  <w:rFonts w:eastAsiaTheme="minorEastAsia"/>
                </w:rPr>
                <w:t>1362</w:t>
              </w:r>
            </w:ins>
          </w:p>
        </w:tc>
        <w:tc>
          <w:tcPr>
            <w:tcW w:w="1980" w:type="dxa"/>
            <w:vAlign w:val="center"/>
            <w:tcPrChange w:id="2233" w:author="Kronsberg, Shari" w:date="2021-04-27T17:09:00Z">
              <w:tcPr>
                <w:tcW w:w="1980" w:type="dxa"/>
                <w:vAlign w:val="center"/>
              </w:tcPr>
            </w:tcPrChange>
          </w:tcPr>
          <w:p w14:paraId="0381283F" w14:textId="62DBD5F8" w:rsidR="007F1B66" w:rsidRPr="00514618" w:rsidRDefault="007F1B66" w:rsidP="004A1674">
            <w:pPr>
              <w:pStyle w:val="NoSpacing"/>
              <w:rPr>
                <w:ins w:id="2234" w:author="Kronsberg, Shari" w:date="2021-04-16T09:06:00Z"/>
                <w:rFonts w:eastAsiaTheme="minorEastAsia"/>
              </w:rPr>
            </w:pPr>
            <w:ins w:id="2235" w:author="Kronsberg, Shari" w:date="2021-04-16T09:12:00Z">
              <w:r>
                <w:rPr>
                  <w:rFonts w:eastAsiaTheme="minorEastAsia"/>
                </w:rPr>
                <w:t>0.132954</w:t>
              </w:r>
            </w:ins>
          </w:p>
        </w:tc>
        <w:tc>
          <w:tcPr>
            <w:tcW w:w="1260" w:type="dxa"/>
            <w:vAlign w:val="center"/>
            <w:tcPrChange w:id="2236" w:author="Kronsberg, Shari" w:date="2021-04-27T17:09:00Z">
              <w:tcPr>
                <w:tcW w:w="1260" w:type="dxa"/>
                <w:vAlign w:val="center"/>
              </w:tcPr>
            </w:tcPrChange>
          </w:tcPr>
          <w:p w14:paraId="0CF1BA14" w14:textId="5EEFB1CD" w:rsidR="007F1B66" w:rsidRDefault="007F1B66" w:rsidP="004A1674">
            <w:pPr>
              <w:pStyle w:val="NoSpacing"/>
              <w:rPr>
                <w:ins w:id="2237" w:author="Kronsberg, Shari" w:date="2021-04-16T09:06:00Z"/>
              </w:rPr>
            </w:pPr>
            <w:ins w:id="2238" w:author="Kronsberg, Shari" w:date="2021-04-16T09:12:00Z">
              <w:r>
                <w:t>&lt;0.0001</w:t>
              </w:r>
            </w:ins>
          </w:p>
        </w:tc>
        <w:tc>
          <w:tcPr>
            <w:tcW w:w="1980" w:type="dxa"/>
            <w:tcPrChange w:id="2239" w:author="Kronsberg, Shari" w:date="2021-04-27T17:09:00Z">
              <w:tcPr>
                <w:tcW w:w="1980" w:type="dxa"/>
              </w:tcPr>
            </w:tcPrChange>
          </w:tcPr>
          <w:p w14:paraId="0D68476E" w14:textId="1ACC1E7D" w:rsidR="007F1B66" w:rsidRDefault="00FB2D32">
            <w:pPr>
              <w:pStyle w:val="NoSpacing"/>
              <w:jc w:val="center"/>
              <w:rPr>
                <w:ins w:id="2240" w:author="Kronsberg, Shari" w:date="2021-04-27T17:09:00Z"/>
                <w:rFonts w:eastAsiaTheme="minorEastAsia"/>
              </w:rPr>
              <w:pPrChange w:id="2241" w:author="Kronsberg, Shari" w:date="2021-04-29T12:40:00Z">
                <w:pPr>
                  <w:pStyle w:val="NoSpacing"/>
                </w:pPr>
              </w:pPrChange>
            </w:pPr>
            <w:ins w:id="2242" w:author="Kronsberg, Shari" w:date="2021-04-29T12:44:00Z">
              <w:r>
                <w:rPr>
                  <w:rFonts w:eastAsiaTheme="minorEastAsia"/>
                </w:rPr>
                <w:t>1678</w:t>
              </w:r>
            </w:ins>
          </w:p>
        </w:tc>
        <w:tc>
          <w:tcPr>
            <w:tcW w:w="1980" w:type="dxa"/>
            <w:vAlign w:val="center"/>
            <w:tcPrChange w:id="2243" w:author="Kronsberg, Shari" w:date="2021-04-27T17:09:00Z">
              <w:tcPr>
                <w:tcW w:w="1980" w:type="dxa"/>
                <w:vAlign w:val="center"/>
              </w:tcPr>
            </w:tcPrChange>
          </w:tcPr>
          <w:p w14:paraId="307C45CB" w14:textId="5FF321E5" w:rsidR="007F1B66" w:rsidRPr="00B968C7" w:rsidRDefault="007F1B66" w:rsidP="004A1674">
            <w:pPr>
              <w:pStyle w:val="NoSpacing"/>
              <w:rPr>
                <w:ins w:id="2244" w:author="Kronsberg, Shari" w:date="2021-04-16T09:06:00Z"/>
                <w:rFonts w:eastAsiaTheme="minorEastAsia"/>
              </w:rPr>
            </w:pPr>
            <w:ins w:id="2245" w:author="Kronsberg, Shari" w:date="2021-04-16T09:12:00Z">
              <w:r>
                <w:rPr>
                  <w:rFonts w:eastAsiaTheme="minorEastAsia"/>
                </w:rPr>
                <w:t>0.183683</w:t>
              </w:r>
            </w:ins>
          </w:p>
        </w:tc>
        <w:tc>
          <w:tcPr>
            <w:tcW w:w="1080" w:type="dxa"/>
            <w:vAlign w:val="center"/>
            <w:tcPrChange w:id="2246" w:author="Kronsberg, Shari" w:date="2021-04-27T17:09:00Z">
              <w:tcPr>
                <w:tcW w:w="1080" w:type="dxa"/>
                <w:vAlign w:val="center"/>
              </w:tcPr>
            </w:tcPrChange>
          </w:tcPr>
          <w:p w14:paraId="2A8E3CE3" w14:textId="60B95E59" w:rsidR="007F1B66" w:rsidRPr="00B968C7" w:rsidRDefault="007F1B66" w:rsidP="004A1674">
            <w:pPr>
              <w:pStyle w:val="NoSpacing"/>
              <w:rPr>
                <w:ins w:id="2247" w:author="Kronsberg, Shari" w:date="2021-04-16T09:06:00Z"/>
              </w:rPr>
            </w:pPr>
            <w:ins w:id="2248" w:author="Kronsberg, Shari" w:date="2021-04-16T09:12:00Z">
              <w:r>
                <w:t>&lt;0.0001</w:t>
              </w:r>
            </w:ins>
          </w:p>
        </w:tc>
      </w:tr>
      <w:tr w:rsidR="007F1B66" w:rsidRPr="00B968C7" w14:paraId="600AB1C4" w14:textId="77777777" w:rsidTr="007F1B66">
        <w:trPr>
          <w:trHeight w:val="288"/>
          <w:trPrChange w:id="2249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2250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5D978F53" w14:textId="2F46198A" w:rsidR="007F1B66" w:rsidRDefault="007F1B66" w:rsidP="004A1674">
            <w:pPr>
              <w:pStyle w:val="NoSpacing"/>
            </w:pPr>
            <w:ins w:id="2251" w:author="Rade, Jeffrey" w:date="2020-12-29T09:56:00Z">
              <w:r>
                <w:t xml:space="preserve">     </w:t>
              </w:r>
            </w:ins>
            <w:r>
              <w:t>Creatinine (mg/dL)</w:t>
            </w:r>
          </w:p>
        </w:tc>
        <w:tc>
          <w:tcPr>
            <w:tcW w:w="1980" w:type="dxa"/>
            <w:tcPrChange w:id="2252" w:author="Kronsberg, Shari" w:date="2021-04-27T17:09:00Z">
              <w:tcPr>
                <w:tcW w:w="1980" w:type="dxa"/>
              </w:tcPr>
            </w:tcPrChange>
          </w:tcPr>
          <w:p w14:paraId="5527A264" w14:textId="0522F325" w:rsidR="007F1B66" w:rsidRPr="00514618" w:rsidRDefault="0079103D">
            <w:pPr>
              <w:pStyle w:val="NoSpacing"/>
              <w:jc w:val="center"/>
              <w:rPr>
                <w:ins w:id="2253" w:author="Kronsberg, Shari" w:date="2021-04-27T17:09:00Z"/>
                <w:rFonts w:eastAsiaTheme="minorEastAsia"/>
              </w:rPr>
              <w:pPrChange w:id="2254" w:author="Kronsberg, Shari" w:date="2021-04-27T21:17:00Z">
                <w:pPr>
                  <w:pStyle w:val="NoSpacing"/>
                </w:pPr>
              </w:pPrChange>
            </w:pPr>
            <w:ins w:id="2255" w:author="Kronsberg, Shari" w:date="2021-04-27T21:17:00Z">
              <w:r>
                <w:rPr>
                  <w:rFonts w:eastAsiaTheme="minorEastAsia"/>
                </w:rPr>
                <w:t>1352</w:t>
              </w:r>
            </w:ins>
          </w:p>
        </w:tc>
        <w:tc>
          <w:tcPr>
            <w:tcW w:w="1980" w:type="dxa"/>
            <w:vAlign w:val="center"/>
            <w:tcPrChange w:id="2256" w:author="Kronsberg, Shari" w:date="2021-04-27T17:09:00Z">
              <w:tcPr>
                <w:tcW w:w="1980" w:type="dxa"/>
                <w:vAlign w:val="center"/>
              </w:tcPr>
            </w:tcPrChange>
          </w:tcPr>
          <w:p w14:paraId="1A623F2B" w14:textId="409FFFDD" w:rsidR="007F1B66" w:rsidRPr="00514618" w:rsidRDefault="007F1B66" w:rsidP="004A1674">
            <w:pPr>
              <w:pStyle w:val="NoSpacing"/>
            </w:pPr>
            <w:r w:rsidRPr="00514618">
              <w:rPr>
                <w:rFonts w:eastAsiaTheme="minorEastAsia"/>
              </w:rPr>
              <w:t>-0.171747</w:t>
            </w:r>
          </w:p>
        </w:tc>
        <w:tc>
          <w:tcPr>
            <w:tcW w:w="1260" w:type="dxa"/>
            <w:vAlign w:val="center"/>
            <w:tcPrChange w:id="2257" w:author="Kronsberg, Shari" w:date="2021-04-27T17:09:00Z">
              <w:tcPr>
                <w:tcW w:w="1260" w:type="dxa"/>
                <w:vAlign w:val="center"/>
              </w:tcPr>
            </w:tcPrChange>
          </w:tcPr>
          <w:p w14:paraId="461E0A32" w14:textId="77777777" w:rsidR="007F1B66" w:rsidRPr="00412A47" w:rsidRDefault="007F1B66" w:rsidP="004A1674">
            <w:pPr>
              <w:pStyle w:val="NoSpacing"/>
              <w:rPr>
                <w:b/>
                <w:bCs/>
              </w:rPr>
            </w:pPr>
            <w:r>
              <w:t>&lt;0.0001</w:t>
            </w:r>
          </w:p>
        </w:tc>
        <w:tc>
          <w:tcPr>
            <w:tcW w:w="1980" w:type="dxa"/>
            <w:tcPrChange w:id="2258" w:author="Kronsberg, Shari" w:date="2021-04-27T17:09:00Z">
              <w:tcPr>
                <w:tcW w:w="1980" w:type="dxa"/>
              </w:tcPr>
            </w:tcPrChange>
          </w:tcPr>
          <w:p w14:paraId="45613358" w14:textId="123D9063" w:rsidR="007F1B66" w:rsidRPr="00B968C7" w:rsidRDefault="00FB2D32">
            <w:pPr>
              <w:pStyle w:val="NoSpacing"/>
              <w:jc w:val="center"/>
              <w:rPr>
                <w:ins w:id="2259" w:author="Kronsberg, Shari" w:date="2021-04-27T17:09:00Z"/>
                <w:rFonts w:eastAsiaTheme="minorEastAsia"/>
              </w:rPr>
              <w:pPrChange w:id="2260" w:author="Kronsberg, Shari" w:date="2021-04-29T12:40:00Z">
                <w:pPr>
                  <w:pStyle w:val="NoSpacing"/>
                </w:pPr>
              </w:pPrChange>
            </w:pPr>
            <w:ins w:id="2261" w:author="Kronsberg, Shari" w:date="2021-04-29T12:44:00Z">
              <w:r>
                <w:rPr>
                  <w:rFonts w:eastAsiaTheme="minorEastAsia"/>
                </w:rPr>
                <w:t>1662</w:t>
              </w:r>
            </w:ins>
          </w:p>
        </w:tc>
        <w:tc>
          <w:tcPr>
            <w:tcW w:w="1980" w:type="dxa"/>
            <w:vAlign w:val="center"/>
            <w:tcPrChange w:id="2262" w:author="Kronsberg, Shari" w:date="2021-04-27T17:09:00Z">
              <w:tcPr>
                <w:tcW w:w="1980" w:type="dxa"/>
                <w:vAlign w:val="center"/>
              </w:tcPr>
            </w:tcPrChange>
          </w:tcPr>
          <w:p w14:paraId="0979F523" w14:textId="7488F663" w:rsidR="007F1B66" w:rsidRPr="00B968C7" w:rsidRDefault="007F1B66" w:rsidP="004A1674">
            <w:pPr>
              <w:pStyle w:val="NoSpacing"/>
            </w:pPr>
            <w:r w:rsidRPr="00B968C7">
              <w:rPr>
                <w:rFonts w:eastAsiaTheme="minorEastAsia"/>
              </w:rPr>
              <w:t>-0.129675</w:t>
            </w:r>
          </w:p>
        </w:tc>
        <w:tc>
          <w:tcPr>
            <w:tcW w:w="1080" w:type="dxa"/>
            <w:vAlign w:val="center"/>
            <w:tcPrChange w:id="2263" w:author="Kronsberg, Shari" w:date="2021-04-27T17:09:00Z">
              <w:tcPr>
                <w:tcW w:w="1080" w:type="dxa"/>
                <w:vAlign w:val="center"/>
              </w:tcPr>
            </w:tcPrChange>
          </w:tcPr>
          <w:p w14:paraId="26BDF271" w14:textId="77777777" w:rsidR="007F1B66" w:rsidRPr="00B968C7" w:rsidRDefault="007F1B66" w:rsidP="004A1674">
            <w:pPr>
              <w:pStyle w:val="NoSpacing"/>
            </w:pPr>
            <w:r w:rsidRPr="00B968C7">
              <w:t>&lt;0.0001</w:t>
            </w:r>
          </w:p>
        </w:tc>
      </w:tr>
      <w:tr w:rsidR="007F1B66" w:rsidRPr="00B968C7" w14:paraId="28749533" w14:textId="77777777" w:rsidTr="007F1B66">
        <w:trPr>
          <w:trHeight w:val="288"/>
          <w:trPrChange w:id="2264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2265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15528871" w14:textId="1D33E60B" w:rsidR="007F1B66" w:rsidRDefault="007F1B66" w:rsidP="004A1674">
            <w:pPr>
              <w:pStyle w:val="NoSpacing"/>
            </w:pPr>
            <w:ins w:id="2266" w:author="Rade, Jeffrey" w:date="2020-12-29T09:56:00Z">
              <w:r>
                <w:t xml:space="preserve">     </w:t>
              </w:r>
            </w:ins>
            <w:r>
              <w:t>Glucose (mg/dL)</w:t>
            </w:r>
          </w:p>
        </w:tc>
        <w:tc>
          <w:tcPr>
            <w:tcW w:w="1980" w:type="dxa"/>
            <w:tcPrChange w:id="2267" w:author="Kronsberg, Shari" w:date="2021-04-27T17:09:00Z">
              <w:tcPr>
                <w:tcW w:w="1980" w:type="dxa"/>
              </w:tcPr>
            </w:tcPrChange>
          </w:tcPr>
          <w:p w14:paraId="15021865" w14:textId="2787816A" w:rsidR="007F1B66" w:rsidRPr="00514618" w:rsidRDefault="0079103D">
            <w:pPr>
              <w:pStyle w:val="NoSpacing"/>
              <w:jc w:val="center"/>
              <w:rPr>
                <w:ins w:id="2268" w:author="Kronsberg, Shari" w:date="2021-04-27T17:09:00Z"/>
                <w:rFonts w:eastAsiaTheme="minorEastAsia"/>
              </w:rPr>
              <w:pPrChange w:id="2269" w:author="Kronsberg, Shari" w:date="2021-04-27T21:17:00Z">
                <w:pPr>
                  <w:pStyle w:val="NoSpacing"/>
                </w:pPr>
              </w:pPrChange>
            </w:pPr>
            <w:ins w:id="2270" w:author="Kronsberg, Shari" w:date="2021-04-27T21:17:00Z">
              <w:r>
                <w:rPr>
                  <w:rFonts w:eastAsiaTheme="minorEastAsia"/>
                </w:rPr>
                <w:t>1356</w:t>
              </w:r>
            </w:ins>
          </w:p>
        </w:tc>
        <w:tc>
          <w:tcPr>
            <w:tcW w:w="1980" w:type="dxa"/>
            <w:vAlign w:val="center"/>
            <w:tcPrChange w:id="2271" w:author="Kronsberg, Shari" w:date="2021-04-27T17:09:00Z">
              <w:tcPr>
                <w:tcW w:w="1980" w:type="dxa"/>
                <w:vAlign w:val="center"/>
              </w:tcPr>
            </w:tcPrChange>
          </w:tcPr>
          <w:p w14:paraId="1A492188" w14:textId="6C8DBFC0" w:rsidR="007F1B66" w:rsidRPr="00514618" w:rsidRDefault="007F1B66" w:rsidP="004A1674">
            <w:pPr>
              <w:pStyle w:val="NoSpacing"/>
            </w:pPr>
            <w:r w:rsidRPr="00514618">
              <w:rPr>
                <w:rFonts w:eastAsiaTheme="minorEastAsia"/>
              </w:rPr>
              <w:t>0.106507</w:t>
            </w:r>
          </w:p>
        </w:tc>
        <w:tc>
          <w:tcPr>
            <w:tcW w:w="1260" w:type="dxa"/>
            <w:vAlign w:val="center"/>
            <w:tcPrChange w:id="2272" w:author="Kronsberg, Shari" w:date="2021-04-27T17:09:00Z">
              <w:tcPr>
                <w:tcW w:w="1260" w:type="dxa"/>
                <w:vAlign w:val="center"/>
              </w:tcPr>
            </w:tcPrChange>
          </w:tcPr>
          <w:p w14:paraId="02982704" w14:textId="55ECB1C6" w:rsidR="007F1B66" w:rsidRPr="00412A47" w:rsidRDefault="007F1B66" w:rsidP="004A1674">
            <w:pPr>
              <w:pStyle w:val="NoSpacing"/>
              <w:rPr>
                <w:b/>
                <w:bCs/>
              </w:rPr>
            </w:pPr>
            <w:ins w:id="2273" w:author="Kronsberg, Shari" w:date="2020-12-17T11:15:00Z">
              <w:r>
                <w:t>&lt;</w:t>
              </w:r>
            </w:ins>
            <w:r>
              <w:t>0.0001</w:t>
            </w:r>
          </w:p>
        </w:tc>
        <w:tc>
          <w:tcPr>
            <w:tcW w:w="1980" w:type="dxa"/>
            <w:tcPrChange w:id="2274" w:author="Kronsberg, Shari" w:date="2021-04-27T17:09:00Z">
              <w:tcPr>
                <w:tcW w:w="1980" w:type="dxa"/>
              </w:tcPr>
            </w:tcPrChange>
          </w:tcPr>
          <w:p w14:paraId="18B8B4D7" w14:textId="0E64310B" w:rsidR="007F1B66" w:rsidRPr="00B968C7" w:rsidRDefault="00FB2D32">
            <w:pPr>
              <w:pStyle w:val="NoSpacing"/>
              <w:jc w:val="center"/>
              <w:rPr>
                <w:ins w:id="2275" w:author="Kronsberg, Shari" w:date="2021-04-27T17:09:00Z"/>
                <w:rFonts w:eastAsiaTheme="minorEastAsia"/>
              </w:rPr>
              <w:pPrChange w:id="2276" w:author="Kronsberg, Shari" w:date="2021-04-29T12:40:00Z">
                <w:pPr>
                  <w:pStyle w:val="NoSpacing"/>
                </w:pPr>
              </w:pPrChange>
            </w:pPr>
            <w:ins w:id="2277" w:author="Kronsberg, Shari" w:date="2021-04-29T12:44:00Z">
              <w:r>
                <w:rPr>
                  <w:rFonts w:eastAsiaTheme="minorEastAsia"/>
                </w:rPr>
                <w:t>1671</w:t>
              </w:r>
            </w:ins>
          </w:p>
        </w:tc>
        <w:tc>
          <w:tcPr>
            <w:tcW w:w="1980" w:type="dxa"/>
            <w:vAlign w:val="center"/>
            <w:tcPrChange w:id="2278" w:author="Kronsberg, Shari" w:date="2021-04-27T17:09:00Z">
              <w:tcPr>
                <w:tcW w:w="1980" w:type="dxa"/>
                <w:vAlign w:val="center"/>
              </w:tcPr>
            </w:tcPrChange>
          </w:tcPr>
          <w:p w14:paraId="221D784E" w14:textId="3CFB88B7" w:rsidR="007F1B66" w:rsidRPr="00B968C7" w:rsidRDefault="007F1B66" w:rsidP="004A1674">
            <w:pPr>
              <w:pStyle w:val="NoSpacing"/>
            </w:pPr>
            <w:r w:rsidRPr="00B968C7">
              <w:rPr>
                <w:rFonts w:eastAsiaTheme="minorEastAsia"/>
              </w:rPr>
              <w:t>0.081017</w:t>
            </w:r>
          </w:p>
        </w:tc>
        <w:tc>
          <w:tcPr>
            <w:tcW w:w="1080" w:type="dxa"/>
            <w:vAlign w:val="center"/>
            <w:tcPrChange w:id="2279" w:author="Kronsberg, Shari" w:date="2021-04-27T17:09:00Z">
              <w:tcPr>
                <w:tcW w:w="1080" w:type="dxa"/>
                <w:vAlign w:val="center"/>
              </w:tcPr>
            </w:tcPrChange>
          </w:tcPr>
          <w:p w14:paraId="5F9D167D" w14:textId="77777777" w:rsidR="007F1B66" w:rsidRPr="00B968C7" w:rsidRDefault="007F1B66" w:rsidP="004A1674">
            <w:pPr>
              <w:pStyle w:val="NoSpacing"/>
            </w:pPr>
            <w:r w:rsidRPr="00B968C7">
              <w:t>0.0009</w:t>
            </w:r>
          </w:p>
        </w:tc>
      </w:tr>
      <w:tr w:rsidR="007F1B66" w:rsidRPr="00B968C7" w14:paraId="33C1C14B" w14:textId="77777777" w:rsidTr="007F1B66">
        <w:trPr>
          <w:trHeight w:val="288"/>
          <w:trPrChange w:id="2280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2281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1B8C8C90" w14:textId="58AD758F" w:rsidR="007F1B66" w:rsidRDefault="007F1B66" w:rsidP="004A1674">
            <w:pPr>
              <w:pStyle w:val="NoSpacing"/>
            </w:pPr>
            <w:ins w:id="2282" w:author="Rade, Jeffrey" w:date="2020-12-29T09:56:00Z">
              <w:r>
                <w:t xml:space="preserve">     </w:t>
              </w:r>
            </w:ins>
            <w:r>
              <w:t>Hemoglobin A</w:t>
            </w:r>
            <w:r w:rsidRPr="005D6AC0">
              <w:rPr>
                <w:vertAlign w:val="subscript"/>
              </w:rPr>
              <w:t>1C</w:t>
            </w:r>
            <w:r>
              <w:t xml:space="preserve"> (%)</w:t>
            </w:r>
          </w:p>
        </w:tc>
        <w:tc>
          <w:tcPr>
            <w:tcW w:w="1980" w:type="dxa"/>
            <w:tcPrChange w:id="2283" w:author="Kronsberg, Shari" w:date="2021-04-27T17:09:00Z">
              <w:tcPr>
                <w:tcW w:w="1980" w:type="dxa"/>
              </w:tcPr>
            </w:tcPrChange>
          </w:tcPr>
          <w:p w14:paraId="0C0B2E5C" w14:textId="7442B887" w:rsidR="007F1B66" w:rsidRPr="00514618" w:rsidRDefault="0079103D">
            <w:pPr>
              <w:pStyle w:val="NoSpacing"/>
              <w:jc w:val="center"/>
              <w:rPr>
                <w:ins w:id="2284" w:author="Kronsberg, Shari" w:date="2021-04-27T17:09:00Z"/>
                <w:rFonts w:eastAsiaTheme="minorEastAsia"/>
              </w:rPr>
              <w:pPrChange w:id="2285" w:author="Kronsberg, Shari" w:date="2021-04-27T21:17:00Z">
                <w:pPr>
                  <w:pStyle w:val="NoSpacing"/>
                </w:pPr>
              </w:pPrChange>
            </w:pPr>
            <w:ins w:id="2286" w:author="Kronsberg, Shari" w:date="2021-04-27T21:17:00Z">
              <w:r>
                <w:rPr>
                  <w:rFonts w:eastAsiaTheme="minorEastAsia"/>
                </w:rPr>
                <w:t>1355</w:t>
              </w:r>
            </w:ins>
          </w:p>
        </w:tc>
        <w:tc>
          <w:tcPr>
            <w:tcW w:w="1980" w:type="dxa"/>
            <w:vAlign w:val="center"/>
            <w:tcPrChange w:id="2287" w:author="Kronsberg, Shari" w:date="2021-04-27T17:09:00Z">
              <w:tcPr>
                <w:tcW w:w="1980" w:type="dxa"/>
                <w:vAlign w:val="center"/>
              </w:tcPr>
            </w:tcPrChange>
          </w:tcPr>
          <w:p w14:paraId="79F92B47" w14:textId="0C6EA70C" w:rsidR="007F1B66" w:rsidRPr="00514618" w:rsidRDefault="007F1B66" w:rsidP="004A1674">
            <w:pPr>
              <w:pStyle w:val="NoSpacing"/>
            </w:pPr>
            <w:r w:rsidRPr="00514618">
              <w:rPr>
                <w:rFonts w:eastAsiaTheme="minorEastAsia"/>
              </w:rPr>
              <w:t>0.106453</w:t>
            </w:r>
          </w:p>
        </w:tc>
        <w:tc>
          <w:tcPr>
            <w:tcW w:w="1260" w:type="dxa"/>
            <w:vAlign w:val="center"/>
            <w:tcPrChange w:id="2288" w:author="Kronsberg, Shari" w:date="2021-04-27T17:09:00Z">
              <w:tcPr>
                <w:tcW w:w="1260" w:type="dxa"/>
                <w:vAlign w:val="center"/>
              </w:tcPr>
            </w:tcPrChange>
          </w:tcPr>
          <w:p w14:paraId="66FE411F" w14:textId="1059E4A9" w:rsidR="007F1B66" w:rsidRPr="00412A47" w:rsidRDefault="007F1B66" w:rsidP="004A1674">
            <w:pPr>
              <w:pStyle w:val="NoSpacing"/>
              <w:rPr>
                <w:b/>
                <w:bCs/>
              </w:rPr>
            </w:pPr>
            <w:ins w:id="2289" w:author="Kronsberg, Shari" w:date="2020-12-17T11:16:00Z">
              <w:r>
                <w:t>&lt;</w:t>
              </w:r>
            </w:ins>
            <w:r>
              <w:t>0.000</w:t>
            </w:r>
            <w:ins w:id="2290" w:author="Kronsberg, Shari" w:date="2020-12-17T11:16:00Z">
              <w:r>
                <w:t>1</w:t>
              </w:r>
            </w:ins>
            <w:del w:id="2291" w:author="Kronsberg, Shari" w:date="2020-12-17T11:16:00Z">
              <w:r w:rsidDel="00002FC2">
                <w:delText>3</w:delText>
              </w:r>
            </w:del>
          </w:p>
        </w:tc>
        <w:tc>
          <w:tcPr>
            <w:tcW w:w="1980" w:type="dxa"/>
            <w:tcPrChange w:id="2292" w:author="Kronsberg, Shari" w:date="2021-04-27T17:09:00Z">
              <w:tcPr>
                <w:tcW w:w="1980" w:type="dxa"/>
              </w:tcPr>
            </w:tcPrChange>
          </w:tcPr>
          <w:p w14:paraId="3AA3F1BF" w14:textId="3849E525" w:rsidR="007F1B66" w:rsidRPr="00B968C7" w:rsidRDefault="00FB2D32">
            <w:pPr>
              <w:pStyle w:val="NoSpacing"/>
              <w:jc w:val="center"/>
              <w:rPr>
                <w:ins w:id="2293" w:author="Kronsberg, Shari" w:date="2021-04-27T17:09:00Z"/>
                <w:rFonts w:eastAsiaTheme="minorEastAsia"/>
              </w:rPr>
              <w:pPrChange w:id="2294" w:author="Kronsberg, Shari" w:date="2021-04-29T12:40:00Z">
                <w:pPr>
                  <w:pStyle w:val="NoSpacing"/>
                </w:pPr>
              </w:pPrChange>
            </w:pPr>
            <w:ins w:id="2295" w:author="Kronsberg, Shari" w:date="2021-04-29T12:45:00Z">
              <w:r>
                <w:rPr>
                  <w:rFonts w:eastAsiaTheme="minorEastAsia"/>
                </w:rPr>
                <w:t>1671</w:t>
              </w:r>
            </w:ins>
          </w:p>
        </w:tc>
        <w:tc>
          <w:tcPr>
            <w:tcW w:w="1980" w:type="dxa"/>
            <w:vAlign w:val="center"/>
            <w:tcPrChange w:id="2296" w:author="Kronsberg, Shari" w:date="2021-04-27T17:09:00Z">
              <w:tcPr>
                <w:tcW w:w="1980" w:type="dxa"/>
                <w:vAlign w:val="center"/>
              </w:tcPr>
            </w:tcPrChange>
          </w:tcPr>
          <w:p w14:paraId="431525B1" w14:textId="00FE6637" w:rsidR="007F1B66" w:rsidRPr="00B968C7" w:rsidRDefault="007F1B66" w:rsidP="004A1674">
            <w:pPr>
              <w:pStyle w:val="NoSpacing"/>
            </w:pPr>
            <w:r w:rsidRPr="00B968C7">
              <w:rPr>
                <w:rFonts w:eastAsiaTheme="minorEastAsia"/>
              </w:rPr>
              <w:t>0.118336</w:t>
            </w:r>
          </w:p>
        </w:tc>
        <w:tc>
          <w:tcPr>
            <w:tcW w:w="1080" w:type="dxa"/>
            <w:vAlign w:val="center"/>
            <w:tcPrChange w:id="2297" w:author="Kronsberg, Shari" w:date="2021-04-27T17:09:00Z">
              <w:tcPr>
                <w:tcW w:w="1080" w:type="dxa"/>
                <w:vAlign w:val="center"/>
              </w:tcPr>
            </w:tcPrChange>
          </w:tcPr>
          <w:p w14:paraId="1D53D291" w14:textId="77777777" w:rsidR="007F1B66" w:rsidRPr="00B968C7" w:rsidRDefault="007F1B66" w:rsidP="004A1674">
            <w:pPr>
              <w:pStyle w:val="NoSpacing"/>
            </w:pPr>
            <w:r w:rsidRPr="00B968C7">
              <w:t>&lt;0.0001</w:t>
            </w:r>
          </w:p>
        </w:tc>
      </w:tr>
      <w:tr w:rsidR="007F1B66" w:rsidRPr="00B968C7" w14:paraId="078446E7" w14:textId="77777777" w:rsidTr="007F1B66">
        <w:trPr>
          <w:trHeight w:val="288"/>
          <w:trPrChange w:id="2298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2299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2B213210" w14:textId="60FB0081" w:rsidR="007F1B66" w:rsidRDefault="007F1B66" w:rsidP="004A1674">
            <w:pPr>
              <w:pStyle w:val="NoSpacing"/>
            </w:pPr>
            <w:ins w:id="2300" w:author="Rade, Jeffrey" w:date="2020-12-29T09:57:00Z">
              <w:r>
                <w:rPr>
                  <w:iCs/>
                </w:rPr>
                <w:t xml:space="preserve">     </w:t>
              </w:r>
            </w:ins>
            <w:r>
              <w:rPr>
                <w:iCs/>
              </w:rPr>
              <w:t>Total cholesterol (mg/dL)</w:t>
            </w:r>
          </w:p>
        </w:tc>
        <w:tc>
          <w:tcPr>
            <w:tcW w:w="1980" w:type="dxa"/>
            <w:tcPrChange w:id="2301" w:author="Kronsberg, Shari" w:date="2021-04-27T17:09:00Z">
              <w:tcPr>
                <w:tcW w:w="1980" w:type="dxa"/>
              </w:tcPr>
            </w:tcPrChange>
          </w:tcPr>
          <w:p w14:paraId="6BD09DC2" w14:textId="1CF7C297" w:rsidR="007F1B66" w:rsidRPr="00514618" w:rsidRDefault="0079103D">
            <w:pPr>
              <w:pStyle w:val="NoSpacing"/>
              <w:jc w:val="center"/>
              <w:rPr>
                <w:ins w:id="2302" w:author="Kronsberg, Shari" w:date="2021-04-27T17:09:00Z"/>
                <w:rFonts w:eastAsiaTheme="minorEastAsia"/>
              </w:rPr>
              <w:pPrChange w:id="2303" w:author="Kronsberg, Shari" w:date="2021-04-27T21:17:00Z">
                <w:pPr>
                  <w:pStyle w:val="NoSpacing"/>
                </w:pPr>
              </w:pPrChange>
            </w:pPr>
            <w:ins w:id="2304" w:author="Kronsberg, Shari" w:date="2021-04-27T21:17:00Z">
              <w:r>
                <w:rPr>
                  <w:rFonts w:eastAsiaTheme="minorEastAsia"/>
                </w:rPr>
                <w:t>1356</w:t>
              </w:r>
            </w:ins>
          </w:p>
        </w:tc>
        <w:tc>
          <w:tcPr>
            <w:tcW w:w="1980" w:type="dxa"/>
            <w:vAlign w:val="center"/>
            <w:tcPrChange w:id="2305" w:author="Kronsberg, Shari" w:date="2021-04-27T17:09:00Z">
              <w:tcPr>
                <w:tcW w:w="1980" w:type="dxa"/>
                <w:vAlign w:val="center"/>
              </w:tcPr>
            </w:tcPrChange>
          </w:tcPr>
          <w:p w14:paraId="338A6528" w14:textId="23FE3F56" w:rsidR="007F1B66" w:rsidRPr="00514618" w:rsidRDefault="007F1B66" w:rsidP="004A1674">
            <w:pPr>
              <w:pStyle w:val="NoSpacing"/>
            </w:pPr>
            <w:r w:rsidRPr="00514618">
              <w:rPr>
                <w:rFonts w:eastAsiaTheme="minorEastAsia"/>
              </w:rPr>
              <w:t>-0.006613</w:t>
            </w:r>
          </w:p>
        </w:tc>
        <w:tc>
          <w:tcPr>
            <w:tcW w:w="1260" w:type="dxa"/>
            <w:vAlign w:val="center"/>
            <w:tcPrChange w:id="2306" w:author="Kronsberg, Shari" w:date="2021-04-27T17:09:00Z">
              <w:tcPr>
                <w:tcW w:w="1260" w:type="dxa"/>
                <w:vAlign w:val="center"/>
              </w:tcPr>
            </w:tcPrChange>
          </w:tcPr>
          <w:p w14:paraId="5F578519" w14:textId="3B461FD2" w:rsidR="007F1B66" w:rsidRPr="00412A47" w:rsidRDefault="007F1B66" w:rsidP="004A1674">
            <w:pPr>
              <w:pStyle w:val="NoSpacing"/>
              <w:rPr>
                <w:b/>
                <w:bCs/>
              </w:rPr>
            </w:pPr>
            <w:r>
              <w:t>0.80</w:t>
            </w:r>
            <w:ins w:id="2307" w:author="Kronsberg, Shari" w:date="2020-12-17T11:18:00Z">
              <w:r>
                <w:t>72</w:t>
              </w:r>
            </w:ins>
            <w:del w:id="2308" w:author="Kronsberg, Shari" w:date="2020-12-17T11:17:00Z">
              <w:r w:rsidDel="00002FC2">
                <w:delText>82</w:delText>
              </w:r>
            </w:del>
          </w:p>
        </w:tc>
        <w:tc>
          <w:tcPr>
            <w:tcW w:w="1980" w:type="dxa"/>
            <w:tcPrChange w:id="2309" w:author="Kronsberg, Shari" w:date="2021-04-27T17:09:00Z">
              <w:tcPr>
                <w:tcW w:w="1980" w:type="dxa"/>
              </w:tcPr>
            </w:tcPrChange>
          </w:tcPr>
          <w:p w14:paraId="0126DA37" w14:textId="2B460006" w:rsidR="007F1B66" w:rsidRPr="00B968C7" w:rsidRDefault="00FB2D32">
            <w:pPr>
              <w:pStyle w:val="NoSpacing"/>
              <w:jc w:val="center"/>
              <w:rPr>
                <w:ins w:id="2310" w:author="Kronsberg, Shari" w:date="2021-04-27T17:09:00Z"/>
                <w:rFonts w:eastAsiaTheme="minorEastAsia"/>
              </w:rPr>
              <w:pPrChange w:id="2311" w:author="Kronsberg, Shari" w:date="2021-04-29T12:40:00Z">
                <w:pPr>
                  <w:pStyle w:val="NoSpacing"/>
                </w:pPr>
              </w:pPrChange>
            </w:pPr>
            <w:ins w:id="2312" w:author="Kronsberg, Shari" w:date="2021-04-29T12:45:00Z">
              <w:r>
                <w:rPr>
                  <w:rFonts w:eastAsiaTheme="minorEastAsia"/>
                </w:rPr>
                <w:t>1672</w:t>
              </w:r>
            </w:ins>
          </w:p>
        </w:tc>
        <w:tc>
          <w:tcPr>
            <w:tcW w:w="1980" w:type="dxa"/>
            <w:vAlign w:val="center"/>
            <w:tcPrChange w:id="2313" w:author="Kronsberg, Shari" w:date="2021-04-27T17:09:00Z">
              <w:tcPr>
                <w:tcW w:w="1980" w:type="dxa"/>
                <w:vAlign w:val="center"/>
              </w:tcPr>
            </w:tcPrChange>
          </w:tcPr>
          <w:p w14:paraId="3B99FA8E" w14:textId="3E7DF4D8" w:rsidR="007F1B66" w:rsidRPr="00B968C7" w:rsidRDefault="007F1B66" w:rsidP="004A1674">
            <w:pPr>
              <w:pStyle w:val="NoSpacing"/>
            </w:pPr>
            <w:r w:rsidRPr="00B968C7">
              <w:rPr>
                <w:rFonts w:eastAsiaTheme="minorEastAsia"/>
              </w:rPr>
              <w:t>-0.072443</w:t>
            </w:r>
          </w:p>
        </w:tc>
        <w:tc>
          <w:tcPr>
            <w:tcW w:w="1080" w:type="dxa"/>
            <w:vAlign w:val="center"/>
            <w:tcPrChange w:id="2314" w:author="Kronsberg, Shari" w:date="2021-04-27T17:09:00Z">
              <w:tcPr>
                <w:tcW w:w="1080" w:type="dxa"/>
                <w:vAlign w:val="center"/>
              </w:tcPr>
            </w:tcPrChange>
          </w:tcPr>
          <w:p w14:paraId="1D2DF7B3" w14:textId="77777777" w:rsidR="007F1B66" w:rsidRPr="00B968C7" w:rsidRDefault="007F1B66" w:rsidP="004A1674">
            <w:pPr>
              <w:pStyle w:val="NoSpacing"/>
            </w:pPr>
            <w:r w:rsidRPr="00B968C7">
              <w:t>0.0030</w:t>
            </w:r>
          </w:p>
        </w:tc>
      </w:tr>
      <w:tr w:rsidR="007F1B66" w:rsidRPr="00B968C7" w14:paraId="521D992B" w14:textId="77777777" w:rsidTr="007F1B66">
        <w:trPr>
          <w:trHeight w:val="288"/>
          <w:trPrChange w:id="2315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2316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78A0BA38" w14:textId="780AECD4" w:rsidR="007F1B66" w:rsidRDefault="007F1B66" w:rsidP="004A1674">
            <w:pPr>
              <w:pStyle w:val="NoSpacing"/>
            </w:pPr>
            <w:ins w:id="2317" w:author="Rade, Jeffrey" w:date="2020-12-29T09:57:00Z">
              <w:r>
                <w:rPr>
                  <w:iCs/>
                </w:rPr>
                <w:t xml:space="preserve">     </w:t>
              </w:r>
            </w:ins>
            <w:r>
              <w:rPr>
                <w:iCs/>
              </w:rPr>
              <w:t>LDL cholesterol (mg/dL)</w:t>
            </w:r>
          </w:p>
        </w:tc>
        <w:tc>
          <w:tcPr>
            <w:tcW w:w="1980" w:type="dxa"/>
            <w:tcPrChange w:id="2318" w:author="Kronsberg, Shari" w:date="2021-04-27T17:09:00Z">
              <w:tcPr>
                <w:tcW w:w="1980" w:type="dxa"/>
              </w:tcPr>
            </w:tcPrChange>
          </w:tcPr>
          <w:p w14:paraId="00F5EBD5" w14:textId="74817915" w:rsidR="007F1B66" w:rsidRPr="00514618" w:rsidRDefault="0079103D">
            <w:pPr>
              <w:pStyle w:val="NoSpacing"/>
              <w:jc w:val="center"/>
              <w:rPr>
                <w:ins w:id="2319" w:author="Kronsberg, Shari" w:date="2021-04-27T17:09:00Z"/>
              </w:rPr>
              <w:pPrChange w:id="2320" w:author="Kronsberg, Shari" w:date="2021-04-27T21:17:00Z">
                <w:pPr>
                  <w:pStyle w:val="NoSpacing"/>
                </w:pPr>
              </w:pPrChange>
            </w:pPr>
            <w:ins w:id="2321" w:author="Kronsberg, Shari" w:date="2021-04-27T21:17:00Z">
              <w:r>
                <w:t>1356</w:t>
              </w:r>
            </w:ins>
          </w:p>
        </w:tc>
        <w:tc>
          <w:tcPr>
            <w:tcW w:w="1980" w:type="dxa"/>
            <w:vAlign w:val="center"/>
            <w:tcPrChange w:id="2322" w:author="Kronsberg, Shari" w:date="2021-04-27T17:09:00Z">
              <w:tcPr>
                <w:tcW w:w="1980" w:type="dxa"/>
                <w:vAlign w:val="center"/>
              </w:tcPr>
            </w:tcPrChange>
          </w:tcPr>
          <w:p w14:paraId="49150049" w14:textId="3D40FB4F" w:rsidR="007F1B66" w:rsidRPr="00514618" w:rsidRDefault="007F1B66" w:rsidP="004A1674">
            <w:pPr>
              <w:pStyle w:val="NoSpacing"/>
            </w:pPr>
            <w:r w:rsidRPr="00514618">
              <w:t>-</w:t>
            </w:r>
            <w:r w:rsidRPr="00514618">
              <w:rPr>
                <w:rFonts w:eastAsiaTheme="minorEastAsia"/>
              </w:rPr>
              <w:t>0.038648</w:t>
            </w:r>
          </w:p>
        </w:tc>
        <w:tc>
          <w:tcPr>
            <w:tcW w:w="1260" w:type="dxa"/>
            <w:vAlign w:val="center"/>
            <w:tcPrChange w:id="2323" w:author="Kronsberg, Shari" w:date="2021-04-27T17:09:00Z">
              <w:tcPr>
                <w:tcW w:w="1260" w:type="dxa"/>
                <w:vAlign w:val="center"/>
              </w:tcPr>
            </w:tcPrChange>
          </w:tcPr>
          <w:p w14:paraId="45B8D9CB" w14:textId="2B25C5A3" w:rsidR="007F1B66" w:rsidRPr="00412A47" w:rsidRDefault="007F1B66" w:rsidP="004A1674">
            <w:pPr>
              <w:pStyle w:val="NoSpacing"/>
              <w:rPr>
                <w:b/>
                <w:bCs/>
              </w:rPr>
            </w:pPr>
            <w:r>
              <w:t>0.</w:t>
            </w:r>
            <w:ins w:id="2324" w:author="Kronsberg, Shari" w:date="2020-12-17T11:18:00Z">
              <w:r>
                <w:t>1525</w:t>
              </w:r>
            </w:ins>
            <w:del w:id="2325" w:author="Kronsberg, Shari" w:date="2020-12-17T11:18:00Z">
              <w:r w:rsidDel="00002FC2">
                <w:delText>2694</w:delText>
              </w:r>
            </w:del>
          </w:p>
        </w:tc>
        <w:tc>
          <w:tcPr>
            <w:tcW w:w="1980" w:type="dxa"/>
            <w:tcPrChange w:id="2326" w:author="Kronsberg, Shari" w:date="2021-04-27T17:09:00Z">
              <w:tcPr>
                <w:tcW w:w="1980" w:type="dxa"/>
              </w:tcPr>
            </w:tcPrChange>
          </w:tcPr>
          <w:p w14:paraId="483B44F7" w14:textId="1F69859E" w:rsidR="007F1B66" w:rsidRPr="00B968C7" w:rsidRDefault="00FB2D32">
            <w:pPr>
              <w:pStyle w:val="NoSpacing"/>
              <w:jc w:val="center"/>
              <w:rPr>
                <w:ins w:id="2327" w:author="Kronsberg, Shari" w:date="2021-04-27T17:09:00Z"/>
                <w:rFonts w:eastAsiaTheme="minorEastAsia"/>
              </w:rPr>
              <w:pPrChange w:id="2328" w:author="Kronsberg, Shari" w:date="2021-04-29T12:40:00Z">
                <w:pPr>
                  <w:pStyle w:val="NoSpacing"/>
                </w:pPr>
              </w:pPrChange>
            </w:pPr>
            <w:ins w:id="2329" w:author="Kronsberg, Shari" w:date="2021-04-29T12:45:00Z">
              <w:r>
                <w:rPr>
                  <w:rFonts w:eastAsiaTheme="minorEastAsia"/>
                </w:rPr>
                <w:t>1671</w:t>
              </w:r>
            </w:ins>
          </w:p>
        </w:tc>
        <w:tc>
          <w:tcPr>
            <w:tcW w:w="1980" w:type="dxa"/>
            <w:vAlign w:val="center"/>
            <w:tcPrChange w:id="2330" w:author="Kronsberg, Shari" w:date="2021-04-27T17:09:00Z">
              <w:tcPr>
                <w:tcW w:w="1980" w:type="dxa"/>
                <w:vAlign w:val="center"/>
              </w:tcPr>
            </w:tcPrChange>
          </w:tcPr>
          <w:p w14:paraId="5F882273" w14:textId="4A8E17FE" w:rsidR="007F1B66" w:rsidRPr="00B968C7" w:rsidRDefault="007F1B66" w:rsidP="004A1674">
            <w:pPr>
              <w:pStyle w:val="NoSpacing"/>
            </w:pPr>
            <w:r w:rsidRPr="00B968C7">
              <w:rPr>
                <w:rFonts w:eastAsiaTheme="minorEastAsia"/>
              </w:rPr>
              <w:t>-0.070515</w:t>
            </w:r>
          </w:p>
        </w:tc>
        <w:tc>
          <w:tcPr>
            <w:tcW w:w="1080" w:type="dxa"/>
            <w:vAlign w:val="center"/>
            <w:tcPrChange w:id="2331" w:author="Kronsberg, Shari" w:date="2021-04-27T17:09:00Z">
              <w:tcPr>
                <w:tcW w:w="1080" w:type="dxa"/>
                <w:vAlign w:val="center"/>
              </w:tcPr>
            </w:tcPrChange>
          </w:tcPr>
          <w:p w14:paraId="049E9097" w14:textId="77777777" w:rsidR="007F1B66" w:rsidRPr="00B968C7" w:rsidRDefault="007F1B66" w:rsidP="004A1674">
            <w:pPr>
              <w:pStyle w:val="NoSpacing"/>
            </w:pPr>
            <w:r w:rsidRPr="00B968C7">
              <w:t>0.0039</w:t>
            </w:r>
          </w:p>
        </w:tc>
      </w:tr>
      <w:tr w:rsidR="007F1B66" w:rsidRPr="00B968C7" w14:paraId="3F524D88" w14:textId="77777777" w:rsidTr="007F1B66">
        <w:trPr>
          <w:trHeight w:val="288"/>
          <w:trPrChange w:id="2332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2333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5489D5D2" w14:textId="01431598" w:rsidR="007F1B66" w:rsidRPr="00FF2D1E" w:rsidRDefault="007F1B66" w:rsidP="004A1674">
            <w:pPr>
              <w:pStyle w:val="NoSpacing"/>
            </w:pPr>
            <w:ins w:id="2334" w:author="Rade, Jeffrey" w:date="2020-12-29T09:57:00Z">
              <w:r>
                <w:rPr>
                  <w:iCs/>
                </w:rPr>
                <w:t xml:space="preserve">     </w:t>
              </w:r>
            </w:ins>
            <w:r>
              <w:rPr>
                <w:iCs/>
              </w:rPr>
              <w:t>HDL cholesterol (mg/dL)</w:t>
            </w:r>
          </w:p>
        </w:tc>
        <w:tc>
          <w:tcPr>
            <w:tcW w:w="1980" w:type="dxa"/>
            <w:tcPrChange w:id="2335" w:author="Kronsberg, Shari" w:date="2021-04-27T17:09:00Z">
              <w:tcPr>
                <w:tcW w:w="1980" w:type="dxa"/>
              </w:tcPr>
            </w:tcPrChange>
          </w:tcPr>
          <w:p w14:paraId="3BFBC84C" w14:textId="29FA67E4" w:rsidR="007F1B66" w:rsidRPr="00514618" w:rsidRDefault="0079103D">
            <w:pPr>
              <w:pStyle w:val="NoSpacing"/>
              <w:jc w:val="center"/>
              <w:rPr>
                <w:ins w:id="2336" w:author="Kronsberg, Shari" w:date="2021-04-27T17:09:00Z"/>
                <w:rFonts w:eastAsiaTheme="minorEastAsia"/>
              </w:rPr>
              <w:pPrChange w:id="2337" w:author="Kronsberg, Shari" w:date="2021-04-27T21:17:00Z">
                <w:pPr>
                  <w:pStyle w:val="NoSpacing"/>
                </w:pPr>
              </w:pPrChange>
            </w:pPr>
            <w:ins w:id="2338" w:author="Kronsberg, Shari" w:date="2021-04-27T21:17:00Z">
              <w:r>
                <w:rPr>
                  <w:rFonts w:eastAsiaTheme="minorEastAsia"/>
                </w:rPr>
                <w:t>1356</w:t>
              </w:r>
            </w:ins>
          </w:p>
        </w:tc>
        <w:tc>
          <w:tcPr>
            <w:tcW w:w="1980" w:type="dxa"/>
            <w:vAlign w:val="center"/>
            <w:tcPrChange w:id="2339" w:author="Kronsberg, Shari" w:date="2021-04-27T17:09:00Z">
              <w:tcPr>
                <w:tcW w:w="1980" w:type="dxa"/>
                <w:vAlign w:val="center"/>
              </w:tcPr>
            </w:tcPrChange>
          </w:tcPr>
          <w:p w14:paraId="46DCB2E7" w14:textId="7564ED98" w:rsidR="007F1B66" w:rsidRPr="00514618" w:rsidRDefault="007F1B66" w:rsidP="004A1674">
            <w:pPr>
              <w:pStyle w:val="NoSpacing"/>
            </w:pPr>
            <w:r w:rsidRPr="00514618">
              <w:rPr>
                <w:rFonts w:eastAsiaTheme="minorEastAsia"/>
              </w:rPr>
              <w:t>-0.012190</w:t>
            </w:r>
          </w:p>
        </w:tc>
        <w:tc>
          <w:tcPr>
            <w:tcW w:w="1260" w:type="dxa"/>
            <w:vAlign w:val="center"/>
            <w:tcPrChange w:id="2340" w:author="Kronsberg, Shari" w:date="2021-04-27T17:09:00Z">
              <w:tcPr>
                <w:tcW w:w="1260" w:type="dxa"/>
                <w:vAlign w:val="center"/>
              </w:tcPr>
            </w:tcPrChange>
          </w:tcPr>
          <w:p w14:paraId="1BC82B0D" w14:textId="3F1784FF" w:rsidR="007F1B66" w:rsidRPr="00FF2D1E" w:rsidRDefault="007F1B66" w:rsidP="004A1674">
            <w:pPr>
              <w:pStyle w:val="NoSpacing"/>
            </w:pPr>
            <w:r>
              <w:t>0.</w:t>
            </w:r>
            <w:ins w:id="2341" w:author="Kronsberg, Shari" w:date="2020-12-17T11:18:00Z">
              <w:r>
                <w:t>6524</w:t>
              </w:r>
            </w:ins>
            <w:del w:id="2342" w:author="Kronsberg, Shari" w:date="2020-12-17T11:18:00Z">
              <w:r w:rsidDel="00002FC2">
                <w:delText>9740</w:delText>
              </w:r>
            </w:del>
          </w:p>
        </w:tc>
        <w:tc>
          <w:tcPr>
            <w:tcW w:w="1980" w:type="dxa"/>
            <w:tcPrChange w:id="2343" w:author="Kronsberg, Shari" w:date="2021-04-27T17:09:00Z">
              <w:tcPr>
                <w:tcW w:w="1980" w:type="dxa"/>
              </w:tcPr>
            </w:tcPrChange>
          </w:tcPr>
          <w:p w14:paraId="15323214" w14:textId="5A6F0C7F" w:rsidR="007F1B66" w:rsidRPr="00B968C7" w:rsidRDefault="00FB2D32">
            <w:pPr>
              <w:pStyle w:val="NoSpacing"/>
              <w:jc w:val="center"/>
              <w:rPr>
                <w:ins w:id="2344" w:author="Kronsberg, Shari" w:date="2021-04-27T17:09:00Z"/>
                <w:rFonts w:eastAsiaTheme="minorEastAsia"/>
              </w:rPr>
              <w:pPrChange w:id="2345" w:author="Kronsberg, Shari" w:date="2021-04-29T12:40:00Z">
                <w:pPr>
                  <w:pStyle w:val="NoSpacing"/>
                </w:pPr>
              </w:pPrChange>
            </w:pPr>
            <w:ins w:id="2346" w:author="Kronsberg, Shari" w:date="2021-04-29T12:45:00Z">
              <w:r>
                <w:rPr>
                  <w:rFonts w:eastAsiaTheme="minorEastAsia"/>
                </w:rPr>
                <w:t>1671</w:t>
              </w:r>
            </w:ins>
          </w:p>
        </w:tc>
        <w:tc>
          <w:tcPr>
            <w:tcW w:w="1980" w:type="dxa"/>
            <w:vAlign w:val="center"/>
            <w:tcPrChange w:id="2347" w:author="Kronsberg, Shari" w:date="2021-04-27T17:09:00Z">
              <w:tcPr>
                <w:tcW w:w="1980" w:type="dxa"/>
                <w:vAlign w:val="center"/>
              </w:tcPr>
            </w:tcPrChange>
          </w:tcPr>
          <w:p w14:paraId="6928511C" w14:textId="24D186EF" w:rsidR="007F1B66" w:rsidRPr="00B968C7" w:rsidRDefault="007F1B66" w:rsidP="004A1674">
            <w:pPr>
              <w:pStyle w:val="NoSpacing"/>
            </w:pPr>
            <w:r w:rsidRPr="00B968C7">
              <w:rPr>
                <w:rFonts w:eastAsiaTheme="minorEastAsia"/>
              </w:rPr>
              <w:t>-0.082174</w:t>
            </w:r>
          </w:p>
        </w:tc>
        <w:tc>
          <w:tcPr>
            <w:tcW w:w="1080" w:type="dxa"/>
            <w:vAlign w:val="center"/>
            <w:tcPrChange w:id="2348" w:author="Kronsberg, Shari" w:date="2021-04-27T17:09:00Z">
              <w:tcPr>
                <w:tcW w:w="1080" w:type="dxa"/>
                <w:vAlign w:val="center"/>
              </w:tcPr>
            </w:tcPrChange>
          </w:tcPr>
          <w:p w14:paraId="4ABC92A3" w14:textId="77777777" w:rsidR="007F1B66" w:rsidRPr="00B968C7" w:rsidRDefault="007F1B66" w:rsidP="004A1674">
            <w:pPr>
              <w:pStyle w:val="NoSpacing"/>
            </w:pPr>
            <w:r w:rsidRPr="00B968C7">
              <w:t>0.0008</w:t>
            </w:r>
          </w:p>
        </w:tc>
      </w:tr>
      <w:tr w:rsidR="007F1B66" w:rsidRPr="00B968C7" w14:paraId="682F0B5A" w14:textId="77777777" w:rsidTr="007F1B66">
        <w:trPr>
          <w:trHeight w:val="288"/>
          <w:trPrChange w:id="2349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2350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53753DD6" w14:textId="286DCE9D" w:rsidR="007F1B66" w:rsidRDefault="007F1B66" w:rsidP="004A1674">
            <w:pPr>
              <w:pStyle w:val="NoSpacing"/>
            </w:pPr>
            <w:ins w:id="2351" w:author="Rade, Jeffrey" w:date="2020-12-29T09:57:00Z">
              <w:r>
                <w:rPr>
                  <w:iCs/>
                </w:rPr>
                <w:t xml:space="preserve">     </w:t>
              </w:r>
            </w:ins>
            <w:r>
              <w:rPr>
                <w:iCs/>
              </w:rPr>
              <w:t>Triglycerides (mg/dL)</w:t>
            </w:r>
          </w:p>
        </w:tc>
        <w:tc>
          <w:tcPr>
            <w:tcW w:w="1980" w:type="dxa"/>
            <w:tcPrChange w:id="2352" w:author="Kronsberg, Shari" w:date="2021-04-27T17:09:00Z">
              <w:tcPr>
                <w:tcW w:w="1980" w:type="dxa"/>
              </w:tcPr>
            </w:tcPrChange>
          </w:tcPr>
          <w:p w14:paraId="3D07D8D5" w14:textId="237CAE7F" w:rsidR="007F1B66" w:rsidRPr="00514618" w:rsidRDefault="0079103D">
            <w:pPr>
              <w:pStyle w:val="NoSpacing"/>
              <w:jc w:val="center"/>
              <w:rPr>
                <w:ins w:id="2353" w:author="Kronsberg, Shari" w:date="2021-04-27T17:09:00Z"/>
                <w:rFonts w:eastAsiaTheme="minorEastAsia"/>
              </w:rPr>
              <w:pPrChange w:id="2354" w:author="Kronsberg, Shari" w:date="2021-04-27T21:17:00Z">
                <w:pPr>
                  <w:pStyle w:val="NoSpacing"/>
                </w:pPr>
              </w:pPrChange>
            </w:pPr>
            <w:ins w:id="2355" w:author="Kronsberg, Shari" w:date="2021-04-27T21:18:00Z">
              <w:r>
                <w:rPr>
                  <w:rFonts w:eastAsiaTheme="minorEastAsia"/>
                </w:rPr>
                <w:t>1356</w:t>
              </w:r>
            </w:ins>
          </w:p>
        </w:tc>
        <w:tc>
          <w:tcPr>
            <w:tcW w:w="1980" w:type="dxa"/>
            <w:vAlign w:val="center"/>
            <w:tcPrChange w:id="2356" w:author="Kronsberg, Shari" w:date="2021-04-27T17:09:00Z">
              <w:tcPr>
                <w:tcW w:w="1980" w:type="dxa"/>
                <w:vAlign w:val="center"/>
              </w:tcPr>
            </w:tcPrChange>
          </w:tcPr>
          <w:p w14:paraId="53D21601" w14:textId="453FD62A" w:rsidR="007F1B66" w:rsidRPr="00514618" w:rsidRDefault="007F1B66" w:rsidP="004A1674">
            <w:pPr>
              <w:pStyle w:val="NoSpacing"/>
            </w:pPr>
            <w:r w:rsidRPr="00514618">
              <w:rPr>
                <w:rFonts w:eastAsiaTheme="minorEastAsia"/>
              </w:rPr>
              <w:t>0.075001</w:t>
            </w:r>
          </w:p>
        </w:tc>
        <w:tc>
          <w:tcPr>
            <w:tcW w:w="1260" w:type="dxa"/>
            <w:vAlign w:val="center"/>
            <w:tcPrChange w:id="2357" w:author="Kronsberg, Shari" w:date="2021-04-27T17:09:00Z">
              <w:tcPr>
                <w:tcW w:w="1260" w:type="dxa"/>
                <w:vAlign w:val="center"/>
              </w:tcPr>
            </w:tcPrChange>
          </w:tcPr>
          <w:p w14:paraId="3DA30758" w14:textId="74ED975B" w:rsidR="007F1B66" w:rsidRPr="00FF2D1E" w:rsidRDefault="007F1B66" w:rsidP="004A1674">
            <w:pPr>
              <w:pStyle w:val="NoSpacing"/>
            </w:pPr>
            <w:r>
              <w:t>0.00</w:t>
            </w:r>
            <w:ins w:id="2358" w:author="Kronsberg, Shari" w:date="2020-12-17T11:18:00Z">
              <w:r>
                <w:t>53</w:t>
              </w:r>
            </w:ins>
            <w:del w:id="2359" w:author="Kronsberg, Shari" w:date="2020-12-17T11:18:00Z">
              <w:r w:rsidDel="00002FC2">
                <w:delText>46</w:delText>
              </w:r>
            </w:del>
          </w:p>
        </w:tc>
        <w:tc>
          <w:tcPr>
            <w:tcW w:w="1980" w:type="dxa"/>
            <w:tcPrChange w:id="2360" w:author="Kronsberg, Shari" w:date="2021-04-27T17:09:00Z">
              <w:tcPr>
                <w:tcW w:w="1980" w:type="dxa"/>
              </w:tcPr>
            </w:tcPrChange>
          </w:tcPr>
          <w:p w14:paraId="4700A6A9" w14:textId="2785FF9B" w:rsidR="007F1B66" w:rsidRPr="00B968C7" w:rsidRDefault="00FB2D32">
            <w:pPr>
              <w:pStyle w:val="NoSpacing"/>
              <w:jc w:val="center"/>
              <w:rPr>
                <w:ins w:id="2361" w:author="Kronsberg, Shari" w:date="2021-04-27T17:09:00Z"/>
                <w:rFonts w:eastAsiaTheme="minorEastAsia"/>
              </w:rPr>
              <w:pPrChange w:id="2362" w:author="Kronsberg, Shari" w:date="2021-04-29T12:40:00Z">
                <w:pPr>
                  <w:pStyle w:val="NoSpacing"/>
                </w:pPr>
              </w:pPrChange>
            </w:pPr>
            <w:ins w:id="2363" w:author="Kronsberg, Shari" w:date="2021-04-29T12:45:00Z">
              <w:r>
                <w:rPr>
                  <w:rFonts w:eastAsiaTheme="minorEastAsia"/>
                </w:rPr>
                <w:t>1672</w:t>
              </w:r>
            </w:ins>
          </w:p>
        </w:tc>
        <w:tc>
          <w:tcPr>
            <w:tcW w:w="1980" w:type="dxa"/>
            <w:vAlign w:val="center"/>
            <w:tcPrChange w:id="2364" w:author="Kronsberg, Shari" w:date="2021-04-27T17:09:00Z">
              <w:tcPr>
                <w:tcW w:w="1980" w:type="dxa"/>
                <w:vAlign w:val="center"/>
              </w:tcPr>
            </w:tcPrChange>
          </w:tcPr>
          <w:p w14:paraId="325D92C9" w14:textId="41B7E608" w:rsidR="007F1B66" w:rsidRPr="00B968C7" w:rsidRDefault="007F1B66" w:rsidP="004A1674">
            <w:pPr>
              <w:pStyle w:val="NoSpacing"/>
            </w:pPr>
            <w:r w:rsidRPr="00B968C7">
              <w:rPr>
                <w:rFonts w:eastAsiaTheme="minorEastAsia"/>
              </w:rPr>
              <w:t>0.085082</w:t>
            </w:r>
          </w:p>
        </w:tc>
        <w:tc>
          <w:tcPr>
            <w:tcW w:w="1080" w:type="dxa"/>
            <w:vAlign w:val="center"/>
            <w:tcPrChange w:id="2365" w:author="Kronsberg, Shari" w:date="2021-04-27T17:09:00Z">
              <w:tcPr>
                <w:tcW w:w="1080" w:type="dxa"/>
                <w:vAlign w:val="center"/>
              </w:tcPr>
            </w:tcPrChange>
          </w:tcPr>
          <w:p w14:paraId="4AD4FE5D" w14:textId="77777777" w:rsidR="007F1B66" w:rsidRPr="00B968C7" w:rsidRDefault="007F1B66" w:rsidP="004A1674">
            <w:pPr>
              <w:pStyle w:val="NoSpacing"/>
            </w:pPr>
            <w:r w:rsidRPr="00B968C7">
              <w:t>0.0005</w:t>
            </w:r>
          </w:p>
        </w:tc>
      </w:tr>
      <w:tr w:rsidR="007F1B66" w:rsidRPr="00EF6215" w14:paraId="4B9EC611" w14:textId="77777777" w:rsidTr="007F1B66">
        <w:trPr>
          <w:trHeight w:val="288"/>
          <w:trPrChange w:id="2366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2367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6FD3662A" w14:textId="21588801" w:rsidR="007F1B66" w:rsidRPr="00EF6215" w:rsidRDefault="007F1B66" w:rsidP="004A1674">
            <w:pPr>
              <w:pStyle w:val="NoSpacing"/>
              <w:rPr>
                <w:highlight w:val="yellow"/>
                <w:rPrChange w:id="2368" w:author="Rade, Jeffrey" w:date="2020-12-29T10:17:00Z">
                  <w:rPr/>
                </w:rPrChange>
              </w:rPr>
            </w:pPr>
            <w:ins w:id="2369" w:author="Rade, Jeffrey" w:date="2020-12-29T09:57:00Z">
              <w:r w:rsidRPr="00EF6215">
                <w:rPr>
                  <w:iCs/>
                  <w:highlight w:val="yellow"/>
                  <w:rPrChange w:id="2370" w:author="Rade, Jeffrey" w:date="2020-12-29T10:17:00Z">
                    <w:rPr>
                      <w:iCs/>
                    </w:rPr>
                  </w:rPrChange>
                </w:rPr>
                <w:t xml:space="preserve">     </w:t>
              </w:r>
            </w:ins>
            <w:proofErr w:type="gramStart"/>
            <w:ins w:id="2371" w:author="Kronsberg, Shari" w:date="2021-01-26T20:31:00Z">
              <w:r>
                <w:rPr>
                  <w:iCs/>
                  <w:highlight w:val="yellow"/>
                </w:rPr>
                <w:t>LN(</w:t>
              </w:r>
            </w:ins>
            <w:proofErr w:type="gramEnd"/>
            <w:r w:rsidRPr="00EF6215">
              <w:rPr>
                <w:iCs/>
                <w:highlight w:val="yellow"/>
                <w:rPrChange w:id="2372" w:author="Rade, Jeffrey" w:date="2020-12-29T10:17:00Z">
                  <w:rPr>
                    <w:iCs/>
                  </w:rPr>
                </w:rPrChange>
              </w:rPr>
              <w:t>Urine albumin</w:t>
            </w:r>
            <w:ins w:id="2373" w:author="Kronsberg, Shari" w:date="2021-02-05T11:14:00Z">
              <w:r>
                <w:rPr>
                  <w:iCs/>
                  <w:highlight w:val="yellow"/>
                </w:rPr>
                <w:t xml:space="preserve"> ratio</w:t>
              </w:r>
            </w:ins>
            <w:ins w:id="2374" w:author="Kronsberg, Shari" w:date="2021-01-26T20:31:00Z">
              <w:r>
                <w:rPr>
                  <w:iCs/>
                  <w:highlight w:val="yellow"/>
                </w:rPr>
                <w:t>)</w:t>
              </w:r>
            </w:ins>
            <w:r w:rsidRPr="00EF6215">
              <w:rPr>
                <w:iCs/>
                <w:highlight w:val="yellow"/>
                <w:rPrChange w:id="2375" w:author="Rade, Jeffrey" w:date="2020-12-29T10:17:00Z">
                  <w:rPr>
                    <w:iCs/>
                  </w:rPr>
                </w:rPrChange>
              </w:rPr>
              <w:t xml:space="preserve"> (g/dL)</w:t>
            </w:r>
          </w:p>
        </w:tc>
        <w:tc>
          <w:tcPr>
            <w:tcW w:w="1980" w:type="dxa"/>
            <w:tcPrChange w:id="2376" w:author="Kronsberg, Shari" w:date="2021-04-27T17:09:00Z">
              <w:tcPr>
                <w:tcW w:w="1980" w:type="dxa"/>
              </w:tcPr>
            </w:tcPrChange>
          </w:tcPr>
          <w:p w14:paraId="7CA7A57A" w14:textId="5014AB34" w:rsidR="007F1B66" w:rsidRPr="007F1B66" w:rsidDel="00C506FB" w:rsidRDefault="0079103D">
            <w:pPr>
              <w:pStyle w:val="NoSpacing"/>
              <w:jc w:val="center"/>
              <w:rPr>
                <w:ins w:id="2377" w:author="Kronsberg, Shari" w:date="2021-04-27T17:09:00Z"/>
                <w:rFonts w:eastAsiaTheme="minorEastAsia"/>
                <w:highlight w:val="yellow"/>
              </w:rPr>
              <w:pPrChange w:id="2378" w:author="Kronsberg, Shari" w:date="2021-04-27T21:17:00Z">
                <w:pPr>
                  <w:pStyle w:val="NoSpacing"/>
                </w:pPr>
              </w:pPrChange>
            </w:pPr>
            <w:ins w:id="2379" w:author="Kronsberg, Shari" w:date="2021-04-27T21:18:00Z">
              <w:r>
                <w:rPr>
                  <w:rFonts w:eastAsiaTheme="minorEastAsia"/>
                  <w:highlight w:val="yellow"/>
                </w:rPr>
                <w:t>1363</w:t>
              </w:r>
            </w:ins>
          </w:p>
        </w:tc>
        <w:tc>
          <w:tcPr>
            <w:tcW w:w="1980" w:type="dxa"/>
            <w:vAlign w:val="center"/>
            <w:tcPrChange w:id="2380" w:author="Kronsberg, Shari" w:date="2021-04-27T17:09:00Z">
              <w:tcPr>
                <w:tcW w:w="1980" w:type="dxa"/>
                <w:vAlign w:val="center"/>
              </w:tcPr>
            </w:tcPrChange>
          </w:tcPr>
          <w:p w14:paraId="1C035DBC" w14:textId="71163978" w:rsidR="007F1B66" w:rsidRPr="00EF6215" w:rsidRDefault="007F1B66" w:rsidP="004A1674">
            <w:pPr>
              <w:pStyle w:val="NoSpacing"/>
              <w:rPr>
                <w:highlight w:val="yellow"/>
                <w:rPrChange w:id="2381" w:author="Rade, Jeffrey" w:date="2020-12-29T10:17:00Z">
                  <w:rPr/>
                </w:rPrChange>
              </w:rPr>
            </w:pPr>
            <w:del w:id="2382" w:author="Kronsberg, Shari" w:date="2021-01-26T20:32:00Z">
              <w:r w:rsidRPr="00EF6215" w:rsidDel="00C506FB">
                <w:rPr>
                  <w:rFonts w:eastAsiaTheme="minorEastAsia"/>
                  <w:highlight w:val="yellow"/>
                  <w:rPrChange w:id="2383" w:author="Rade, Jeffrey" w:date="2020-12-29T10:17:00Z">
                    <w:rPr>
                      <w:rFonts w:eastAsiaTheme="minorEastAsia"/>
                    </w:rPr>
                  </w:rPrChange>
                </w:rPr>
                <w:delText>0.066239</w:delText>
              </w:r>
            </w:del>
            <w:ins w:id="2384" w:author="Kronsberg, Shari" w:date="2021-02-05T11:27:00Z">
              <w:r>
                <w:rPr>
                  <w:rFonts w:eastAsiaTheme="minorEastAsia"/>
                  <w:highlight w:val="yellow"/>
                </w:rPr>
                <w:t>0.168069</w:t>
              </w:r>
            </w:ins>
          </w:p>
        </w:tc>
        <w:tc>
          <w:tcPr>
            <w:tcW w:w="1260" w:type="dxa"/>
            <w:vAlign w:val="center"/>
            <w:tcPrChange w:id="2385" w:author="Kronsberg, Shari" w:date="2021-04-27T17:09:00Z">
              <w:tcPr>
                <w:tcW w:w="1260" w:type="dxa"/>
                <w:vAlign w:val="center"/>
              </w:tcPr>
            </w:tcPrChange>
          </w:tcPr>
          <w:p w14:paraId="482FAE2B" w14:textId="074FBED6" w:rsidR="007F1B66" w:rsidRPr="00EF6215" w:rsidRDefault="007F1B66" w:rsidP="004A1674">
            <w:pPr>
              <w:pStyle w:val="NoSpacing"/>
              <w:rPr>
                <w:highlight w:val="yellow"/>
                <w:rPrChange w:id="2386" w:author="Rade, Jeffrey" w:date="2020-12-29T10:17:00Z">
                  <w:rPr/>
                </w:rPrChange>
              </w:rPr>
            </w:pPr>
            <w:del w:id="2387" w:author="Kronsberg, Shari" w:date="2021-01-26T20:32:00Z">
              <w:r w:rsidRPr="00EF6215" w:rsidDel="00C506FB">
                <w:rPr>
                  <w:highlight w:val="yellow"/>
                  <w:rPrChange w:id="2388" w:author="Rade, Jeffrey" w:date="2020-12-29T10:17:00Z">
                    <w:rPr/>
                  </w:rPrChange>
                </w:rPr>
                <w:delText>0.0</w:delText>
              </w:r>
            </w:del>
            <w:del w:id="2389" w:author="Kronsberg, Shari" w:date="2020-12-17T11:18:00Z">
              <w:r w:rsidRPr="00EF6215" w:rsidDel="00002FC2">
                <w:rPr>
                  <w:highlight w:val="yellow"/>
                  <w:rPrChange w:id="2390" w:author="Rade, Jeffrey" w:date="2020-12-29T10:17:00Z">
                    <w:rPr/>
                  </w:rPrChange>
                </w:rPr>
                <w:delText>289</w:delText>
              </w:r>
            </w:del>
            <w:ins w:id="2391" w:author="Kronsberg, Shari" w:date="2021-01-26T20:32:00Z">
              <w:r>
                <w:rPr>
                  <w:highlight w:val="yellow"/>
                </w:rPr>
                <w:t>&lt;0.0001</w:t>
              </w:r>
            </w:ins>
          </w:p>
        </w:tc>
        <w:tc>
          <w:tcPr>
            <w:tcW w:w="1980" w:type="dxa"/>
            <w:tcPrChange w:id="2392" w:author="Kronsberg, Shari" w:date="2021-04-27T17:09:00Z">
              <w:tcPr>
                <w:tcW w:w="1980" w:type="dxa"/>
              </w:tcPr>
            </w:tcPrChange>
          </w:tcPr>
          <w:p w14:paraId="34C9D475" w14:textId="678F8757" w:rsidR="007F1B66" w:rsidRPr="007F1B66" w:rsidDel="00C506FB" w:rsidRDefault="00FB2D32">
            <w:pPr>
              <w:pStyle w:val="NoSpacing"/>
              <w:jc w:val="center"/>
              <w:rPr>
                <w:ins w:id="2393" w:author="Kronsberg, Shari" w:date="2021-04-27T17:09:00Z"/>
                <w:rFonts w:eastAsiaTheme="minorEastAsia"/>
                <w:highlight w:val="yellow"/>
              </w:rPr>
              <w:pPrChange w:id="2394" w:author="Kronsberg, Shari" w:date="2021-04-29T12:40:00Z">
                <w:pPr>
                  <w:pStyle w:val="NoSpacing"/>
                </w:pPr>
              </w:pPrChange>
            </w:pPr>
            <w:ins w:id="2395" w:author="Kronsberg, Shari" w:date="2021-04-29T12:45:00Z">
              <w:r>
                <w:rPr>
                  <w:rFonts w:eastAsiaTheme="minorEastAsia"/>
                  <w:highlight w:val="yellow"/>
                </w:rPr>
                <w:t>1681</w:t>
              </w:r>
            </w:ins>
          </w:p>
        </w:tc>
        <w:tc>
          <w:tcPr>
            <w:tcW w:w="1980" w:type="dxa"/>
            <w:vAlign w:val="center"/>
            <w:tcPrChange w:id="2396" w:author="Kronsberg, Shari" w:date="2021-04-27T17:09:00Z">
              <w:tcPr>
                <w:tcW w:w="1980" w:type="dxa"/>
                <w:vAlign w:val="center"/>
              </w:tcPr>
            </w:tcPrChange>
          </w:tcPr>
          <w:p w14:paraId="68397C4A" w14:textId="7F066E7E" w:rsidR="007F1B66" w:rsidRPr="00EF6215" w:rsidRDefault="007F1B66" w:rsidP="004A1674">
            <w:pPr>
              <w:pStyle w:val="NoSpacing"/>
              <w:rPr>
                <w:highlight w:val="yellow"/>
                <w:rPrChange w:id="2397" w:author="Rade, Jeffrey" w:date="2020-12-29T10:17:00Z">
                  <w:rPr/>
                </w:rPrChange>
              </w:rPr>
            </w:pPr>
            <w:del w:id="2398" w:author="Kronsberg, Shari" w:date="2021-01-26T20:32:00Z">
              <w:r w:rsidRPr="00EF6215" w:rsidDel="00C506FB">
                <w:rPr>
                  <w:rFonts w:eastAsiaTheme="minorEastAsia"/>
                  <w:highlight w:val="yellow"/>
                  <w:rPrChange w:id="2399" w:author="Rade, Jeffrey" w:date="2020-12-29T10:17:00Z">
                    <w:rPr>
                      <w:rFonts w:eastAsiaTheme="minorEastAsia"/>
                    </w:rPr>
                  </w:rPrChange>
                </w:rPr>
                <w:delText>0.060180</w:delText>
              </w:r>
            </w:del>
            <w:ins w:id="2400" w:author="Kronsberg, Shari" w:date="2021-02-05T11:27:00Z">
              <w:r>
                <w:rPr>
                  <w:rFonts w:eastAsiaTheme="minorEastAsia"/>
                  <w:highlight w:val="yellow"/>
                </w:rPr>
                <w:t>0.134999</w:t>
              </w:r>
            </w:ins>
          </w:p>
        </w:tc>
        <w:tc>
          <w:tcPr>
            <w:tcW w:w="1080" w:type="dxa"/>
            <w:vAlign w:val="center"/>
            <w:tcPrChange w:id="2401" w:author="Kronsberg, Shari" w:date="2021-04-27T17:09:00Z">
              <w:tcPr>
                <w:tcW w:w="1080" w:type="dxa"/>
                <w:vAlign w:val="center"/>
              </w:tcPr>
            </w:tcPrChange>
          </w:tcPr>
          <w:p w14:paraId="00620677" w14:textId="696EAD1C" w:rsidR="007F1B66" w:rsidRPr="00EF6215" w:rsidRDefault="007F1B66" w:rsidP="004A1674">
            <w:pPr>
              <w:pStyle w:val="NoSpacing"/>
              <w:rPr>
                <w:highlight w:val="yellow"/>
                <w:rPrChange w:id="2402" w:author="Rade, Jeffrey" w:date="2020-12-29T10:17:00Z">
                  <w:rPr/>
                </w:rPrChange>
              </w:rPr>
            </w:pPr>
            <w:del w:id="2403" w:author="Kronsberg, Shari" w:date="2021-01-26T20:33:00Z">
              <w:r w:rsidRPr="00EF6215" w:rsidDel="00C506FB">
                <w:rPr>
                  <w:highlight w:val="yellow"/>
                  <w:rPrChange w:id="2404" w:author="Rade, Jeffrey" w:date="2020-12-29T10:17:00Z">
                    <w:rPr/>
                  </w:rPrChange>
                </w:rPr>
                <w:delText>0.0136</w:delText>
              </w:r>
            </w:del>
            <w:ins w:id="2405" w:author="Kronsberg, Shari" w:date="2021-01-26T20:33:00Z">
              <w:r>
                <w:rPr>
                  <w:highlight w:val="yellow"/>
                </w:rPr>
                <w:t>&lt;0.0001</w:t>
              </w:r>
            </w:ins>
          </w:p>
        </w:tc>
      </w:tr>
      <w:tr w:rsidR="007F1B66" w:rsidRPr="00B968C7" w14:paraId="330E566F" w14:textId="77777777" w:rsidTr="007F1B66">
        <w:trPr>
          <w:trHeight w:val="288"/>
          <w:trPrChange w:id="2406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2407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252154EB" w14:textId="5C209DF8" w:rsidR="007F1B66" w:rsidRDefault="007F1B66" w:rsidP="004A1674">
            <w:pPr>
              <w:pStyle w:val="NoSpacing"/>
            </w:pPr>
            <w:ins w:id="2408" w:author="Rade, Jeffrey" w:date="2020-12-29T09:57:00Z">
              <w:r>
                <w:lastRenderedPageBreak/>
                <w:t xml:space="preserve">     </w:t>
              </w:r>
            </w:ins>
            <w:r>
              <w:t>CRP (mg/L)</w:t>
            </w:r>
          </w:p>
        </w:tc>
        <w:tc>
          <w:tcPr>
            <w:tcW w:w="1980" w:type="dxa"/>
            <w:tcPrChange w:id="2409" w:author="Kronsberg, Shari" w:date="2021-04-27T17:09:00Z">
              <w:tcPr>
                <w:tcW w:w="1980" w:type="dxa"/>
              </w:tcPr>
            </w:tcPrChange>
          </w:tcPr>
          <w:p w14:paraId="5BB083A1" w14:textId="515A0921" w:rsidR="007F1B66" w:rsidRPr="00514618" w:rsidRDefault="0079103D">
            <w:pPr>
              <w:pStyle w:val="NoSpacing"/>
              <w:jc w:val="center"/>
              <w:rPr>
                <w:ins w:id="2410" w:author="Kronsberg, Shari" w:date="2021-04-27T17:09:00Z"/>
                <w:rFonts w:eastAsiaTheme="minorEastAsia"/>
              </w:rPr>
              <w:pPrChange w:id="2411" w:author="Kronsberg, Shari" w:date="2021-04-27T21:17:00Z">
                <w:pPr>
                  <w:pStyle w:val="NoSpacing"/>
                </w:pPr>
              </w:pPrChange>
            </w:pPr>
            <w:ins w:id="2412" w:author="Kronsberg, Shari" w:date="2021-04-27T21:18:00Z">
              <w:r>
                <w:rPr>
                  <w:rFonts w:eastAsiaTheme="minorEastAsia"/>
                </w:rPr>
                <w:t>1351</w:t>
              </w:r>
            </w:ins>
          </w:p>
        </w:tc>
        <w:tc>
          <w:tcPr>
            <w:tcW w:w="1980" w:type="dxa"/>
            <w:vAlign w:val="center"/>
            <w:tcPrChange w:id="2413" w:author="Kronsberg, Shari" w:date="2021-04-27T17:09:00Z">
              <w:tcPr>
                <w:tcW w:w="1980" w:type="dxa"/>
                <w:vAlign w:val="center"/>
              </w:tcPr>
            </w:tcPrChange>
          </w:tcPr>
          <w:p w14:paraId="0AC37BF6" w14:textId="4684474F" w:rsidR="007F1B66" w:rsidRPr="00514618" w:rsidRDefault="007F1B66" w:rsidP="004A1674">
            <w:pPr>
              <w:pStyle w:val="NoSpacing"/>
            </w:pPr>
            <w:r w:rsidRPr="00514618">
              <w:rPr>
                <w:rFonts w:eastAsiaTheme="minorEastAsia"/>
              </w:rPr>
              <w:t>0.068296</w:t>
            </w:r>
          </w:p>
        </w:tc>
        <w:tc>
          <w:tcPr>
            <w:tcW w:w="1260" w:type="dxa"/>
            <w:vAlign w:val="center"/>
            <w:tcPrChange w:id="2414" w:author="Kronsberg, Shari" w:date="2021-04-27T17:09:00Z">
              <w:tcPr>
                <w:tcW w:w="1260" w:type="dxa"/>
                <w:vAlign w:val="center"/>
              </w:tcPr>
            </w:tcPrChange>
          </w:tcPr>
          <w:p w14:paraId="087755E0" w14:textId="2A6DF331" w:rsidR="007F1B66" w:rsidRPr="00FF2D1E" w:rsidRDefault="007F1B66" w:rsidP="004A1674">
            <w:pPr>
              <w:pStyle w:val="NoSpacing"/>
            </w:pPr>
            <w:r>
              <w:t>0.01</w:t>
            </w:r>
            <w:ins w:id="2415" w:author="Kronsberg, Shari" w:date="2020-12-17T11:18:00Z">
              <w:r>
                <w:t>14</w:t>
              </w:r>
            </w:ins>
            <w:del w:id="2416" w:author="Kronsberg, Shari" w:date="2020-12-17T11:18:00Z">
              <w:r w:rsidDel="00002FC2">
                <w:delText>07</w:delText>
              </w:r>
            </w:del>
          </w:p>
        </w:tc>
        <w:tc>
          <w:tcPr>
            <w:tcW w:w="1980" w:type="dxa"/>
            <w:tcPrChange w:id="2417" w:author="Kronsberg, Shari" w:date="2021-04-27T17:09:00Z">
              <w:tcPr>
                <w:tcW w:w="1980" w:type="dxa"/>
              </w:tcPr>
            </w:tcPrChange>
          </w:tcPr>
          <w:p w14:paraId="135B414E" w14:textId="2FF7C4E6" w:rsidR="007F1B66" w:rsidRPr="00B968C7" w:rsidRDefault="00FB2D32">
            <w:pPr>
              <w:pStyle w:val="NoSpacing"/>
              <w:jc w:val="center"/>
              <w:rPr>
                <w:ins w:id="2418" w:author="Kronsberg, Shari" w:date="2021-04-27T17:09:00Z"/>
                <w:rFonts w:eastAsiaTheme="minorEastAsia"/>
              </w:rPr>
              <w:pPrChange w:id="2419" w:author="Kronsberg, Shari" w:date="2021-04-29T12:40:00Z">
                <w:pPr>
                  <w:pStyle w:val="NoSpacing"/>
                </w:pPr>
              </w:pPrChange>
            </w:pPr>
            <w:ins w:id="2420" w:author="Kronsberg, Shari" w:date="2021-04-29T12:45:00Z">
              <w:r>
                <w:rPr>
                  <w:rFonts w:eastAsiaTheme="minorEastAsia"/>
                </w:rPr>
                <w:t>1662</w:t>
              </w:r>
            </w:ins>
          </w:p>
        </w:tc>
        <w:tc>
          <w:tcPr>
            <w:tcW w:w="1980" w:type="dxa"/>
            <w:vAlign w:val="center"/>
            <w:tcPrChange w:id="2421" w:author="Kronsberg, Shari" w:date="2021-04-27T17:09:00Z">
              <w:tcPr>
                <w:tcW w:w="1980" w:type="dxa"/>
                <w:vAlign w:val="center"/>
              </w:tcPr>
            </w:tcPrChange>
          </w:tcPr>
          <w:p w14:paraId="65262D1E" w14:textId="3DE84992" w:rsidR="007F1B66" w:rsidRPr="00B968C7" w:rsidRDefault="007F1B66" w:rsidP="004A1674">
            <w:pPr>
              <w:pStyle w:val="NoSpacing"/>
            </w:pPr>
            <w:r w:rsidRPr="00B968C7">
              <w:rPr>
                <w:rFonts w:eastAsiaTheme="minorEastAsia"/>
              </w:rPr>
              <w:t>0.101375</w:t>
            </w:r>
          </w:p>
        </w:tc>
        <w:tc>
          <w:tcPr>
            <w:tcW w:w="1080" w:type="dxa"/>
            <w:vAlign w:val="center"/>
            <w:tcPrChange w:id="2422" w:author="Kronsberg, Shari" w:date="2021-04-27T17:09:00Z">
              <w:tcPr>
                <w:tcW w:w="1080" w:type="dxa"/>
                <w:vAlign w:val="center"/>
              </w:tcPr>
            </w:tcPrChange>
          </w:tcPr>
          <w:p w14:paraId="049DC154" w14:textId="77777777" w:rsidR="007F1B66" w:rsidRPr="00B968C7" w:rsidRDefault="007F1B66" w:rsidP="004A1674">
            <w:pPr>
              <w:pStyle w:val="NoSpacing"/>
            </w:pPr>
            <w:r w:rsidRPr="00B968C7">
              <w:t>&lt;0.0001</w:t>
            </w:r>
          </w:p>
        </w:tc>
      </w:tr>
      <w:tr w:rsidR="007F1B66" w:rsidRPr="00B968C7" w14:paraId="04F594EB" w14:textId="77777777" w:rsidTr="007F1B66">
        <w:trPr>
          <w:trHeight w:val="288"/>
          <w:trPrChange w:id="2423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2424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4816AC87" w14:textId="2377D1FA" w:rsidR="007F1B66" w:rsidRDefault="007F1B66" w:rsidP="004A1674">
            <w:pPr>
              <w:pStyle w:val="NoSpacing"/>
            </w:pPr>
            <w:ins w:id="2425" w:author="Rade, Jeffrey" w:date="2020-12-29T09:57:00Z">
              <w:r>
                <w:t xml:space="preserve">     </w:t>
              </w:r>
            </w:ins>
            <w:r>
              <w:t>Serum insulin (</w:t>
            </w:r>
            <w:proofErr w:type="spellStart"/>
            <w:r>
              <w:t>pmol</w:t>
            </w:r>
            <w:proofErr w:type="spellEnd"/>
            <w:r>
              <w:t>/L)</w:t>
            </w:r>
          </w:p>
        </w:tc>
        <w:tc>
          <w:tcPr>
            <w:tcW w:w="1980" w:type="dxa"/>
            <w:tcPrChange w:id="2426" w:author="Kronsberg, Shari" w:date="2021-04-27T17:09:00Z">
              <w:tcPr>
                <w:tcW w:w="1980" w:type="dxa"/>
              </w:tcPr>
            </w:tcPrChange>
          </w:tcPr>
          <w:p w14:paraId="02451A6C" w14:textId="70C71F84" w:rsidR="007F1B66" w:rsidRPr="00514618" w:rsidRDefault="0079103D">
            <w:pPr>
              <w:pStyle w:val="NoSpacing"/>
              <w:jc w:val="center"/>
              <w:rPr>
                <w:ins w:id="2427" w:author="Kronsberg, Shari" w:date="2021-04-27T17:09:00Z"/>
                <w:rFonts w:eastAsiaTheme="minorEastAsia"/>
              </w:rPr>
              <w:pPrChange w:id="2428" w:author="Kronsberg, Shari" w:date="2021-04-27T21:17:00Z">
                <w:pPr>
                  <w:pStyle w:val="NoSpacing"/>
                </w:pPr>
              </w:pPrChange>
            </w:pPr>
            <w:ins w:id="2429" w:author="Kronsberg, Shari" w:date="2021-04-27T21:18:00Z">
              <w:r>
                <w:rPr>
                  <w:rFonts w:eastAsiaTheme="minorEastAsia"/>
                </w:rPr>
                <w:t>1354</w:t>
              </w:r>
            </w:ins>
          </w:p>
        </w:tc>
        <w:tc>
          <w:tcPr>
            <w:tcW w:w="1980" w:type="dxa"/>
            <w:vAlign w:val="center"/>
            <w:tcPrChange w:id="2430" w:author="Kronsberg, Shari" w:date="2021-04-27T17:09:00Z">
              <w:tcPr>
                <w:tcW w:w="1980" w:type="dxa"/>
                <w:vAlign w:val="center"/>
              </w:tcPr>
            </w:tcPrChange>
          </w:tcPr>
          <w:p w14:paraId="28E58678" w14:textId="1DB6A0D7" w:rsidR="007F1B66" w:rsidRPr="00514618" w:rsidRDefault="007F1B66" w:rsidP="004A1674">
            <w:pPr>
              <w:pStyle w:val="NoSpacing"/>
            </w:pPr>
            <w:r w:rsidRPr="00514618">
              <w:rPr>
                <w:rFonts w:eastAsiaTheme="minorEastAsia"/>
              </w:rPr>
              <w:t>0.067949</w:t>
            </w:r>
          </w:p>
        </w:tc>
        <w:tc>
          <w:tcPr>
            <w:tcW w:w="1260" w:type="dxa"/>
            <w:vAlign w:val="center"/>
            <w:tcPrChange w:id="2431" w:author="Kronsberg, Shari" w:date="2021-04-27T17:09:00Z">
              <w:tcPr>
                <w:tcW w:w="1260" w:type="dxa"/>
                <w:vAlign w:val="center"/>
              </w:tcPr>
            </w:tcPrChange>
          </w:tcPr>
          <w:p w14:paraId="086471C1" w14:textId="18C5BB72" w:rsidR="007F1B66" w:rsidRPr="00FF2D1E" w:rsidRDefault="007F1B66" w:rsidP="004A1674">
            <w:pPr>
              <w:pStyle w:val="NoSpacing"/>
            </w:pPr>
            <w:r>
              <w:t>0.0</w:t>
            </w:r>
            <w:ins w:id="2432" w:author="Kronsberg, Shari" w:date="2020-12-17T11:19:00Z">
              <w:r>
                <w:t>119</w:t>
              </w:r>
            </w:ins>
            <w:del w:id="2433" w:author="Kronsberg, Shari" w:date="2020-12-17T11:19:00Z">
              <w:r w:rsidDel="00002FC2">
                <w:delText>274</w:delText>
              </w:r>
            </w:del>
          </w:p>
        </w:tc>
        <w:tc>
          <w:tcPr>
            <w:tcW w:w="1980" w:type="dxa"/>
            <w:tcPrChange w:id="2434" w:author="Kronsberg, Shari" w:date="2021-04-27T17:09:00Z">
              <w:tcPr>
                <w:tcW w:w="1980" w:type="dxa"/>
              </w:tcPr>
            </w:tcPrChange>
          </w:tcPr>
          <w:p w14:paraId="23BBAD75" w14:textId="2A3D6226" w:rsidR="007F1B66" w:rsidRPr="00B968C7" w:rsidRDefault="00FB2D32">
            <w:pPr>
              <w:pStyle w:val="NoSpacing"/>
              <w:jc w:val="center"/>
              <w:rPr>
                <w:ins w:id="2435" w:author="Kronsberg, Shari" w:date="2021-04-27T17:09:00Z"/>
                <w:rFonts w:eastAsiaTheme="minorEastAsia"/>
              </w:rPr>
              <w:pPrChange w:id="2436" w:author="Kronsberg, Shari" w:date="2021-04-29T12:40:00Z">
                <w:pPr>
                  <w:pStyle w:val="NoSpacing"/>
                </w:pPr>
              </w:pPrChange>
            </w:pPr>
            <w:ins w:id="2437" w:author="Kronsberg, Shari" w:date="2021-04-29T12:46:00Z">
              <w:r>
                <w:rPr>
                  <w:rFonts w:eastAsiaTheme="minorEastAsia"/>
                </w:rPr>
                <w:t>1670</w:t>
              </w:r>
            </w:ins>
          </w:p>
        </w:tc>
        <w:tc>
          <w:tcPr>
            <w:tcW w:w="1980" w:type="dxa"/>
            <w:vAlign w:val="center"/>
            <w:tcPrChange w:id="2438" w:author="Kronsberg, Shari" w:date="2021-04-27T17:09:00Z">
              <w:tcPr>
                <w:tcW w:w="1980" w:type="dxa"/>
                <w:vAlign w:val="center"/>
              </w:tcPr>
            </w:tcPrChange>
          </w:tcPr>
          <w:p w14:paraId="106CA985" w14:textId="2EE509F4" w:rsidR="007F1B66" w:rsidRPr="00B968C7" w:rsidRDefault="007F1B66" w:rsidP="004A1674">
            <w:pPr>
              <w:pStyle w:val="NoSpacing"/>
            </w:pPr>
            <w:r w:rsidRPr="00B968C7">
              <w:rPr>
                <w:rFonts w:eastAsiaTheme="minorEastAsia"/>
              </w:rPr>
              <w:t>0.114534</w:t>
            </w:r>
          </w:p>
        </w:tc>
        <w:tc>
          <w:tcPr>
            <w:tcW w:w="1080" w:type="dxa"/>
            <w:vAlign w:val="center"/>
            <w:tcPrChange w:id="2439" w:author="Kronsberg, Shari" w:date="2021-04-27T17:09:00Z">
              <w:tcPr>
                <w:tcW w:w="1080" w:type="dxa"/>
                <w:vAlign w:val="center"/>
              </w:tcPr>
            </w:tcPrChange>
          </w:tcPr>
          <w:p w14:paraId="33B013D5" w14:textId="77777777" w:rsidR="007F1B66" w:rsidRPr="00B968C7" w:rsidRDefault="007F1B66" w:rsidP="004A1674">
            <w:pPr>
              <w:pStyle w:val="NoSpacing"/>
            </w:pPr>
            <w:r w:rsidRPr="00B968C7">
              <w:t>&lt;0.0001</w:t>
            </w:r>
          </w:p>
        </w:tc>
      </w:tr>
      <w:tr w:rsidR="007F1B66" w:rsidRPr="00B968C7" w14:paraId="56A0E9AD" w14:textId="77777777" w:rsidTr="007F1B66">
        <w:trPr>
          <w:trHeight w:val="288"/>
          <w:trPrChange w:id="2440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2441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5C5EBA3C" w14:textId="40818F00" w:rsidR="007F1B66" w:rsidRPr="00FF2D1E" w:rsidRDefault="007F1B66" w:rsidP="004A1674">
            <w:pPr>
              <w:pStyle w:val="NoSpacing"/>
            </w:pPr>
            <w:ins w:id="2442" w:author="Rade, Jeffrey" w:date="2020-12-29T09:57:00Z">
              <w:r>
                <w:t xml:space="preserve">     </w:t>
              </w:r>
            </w:ins>
            <w:r>
              <w:t>MCP-1 (</w:t>
            </w:r>
            <w:proofErr w:type="spellStart"/>
            <w:r>
              <w:t>pg</w:t>
            </w:r>
            <w:proofErr w:type="spellEnd"/>
            <w:r>
              <w:t>/mL)</w:t>
            </w:r>
          </w:p>
        </w:tc>
        <w:tc>
          <w:tcPr>
            <w:tcW w:w="1980" w:type="dxa"/>
            <w:tcPrChange w:id="2443" w:author="Kronsberg, Shari" w:date="2021-04-27T17:09:00Z">
              <w:tcPr>
                <w:tcW w:w="1980" w:type="dxa"/>
              </w:tcPr>
            </w:tcPrChange>
          </w:tcPr>
          <w:p w14:paraId="6F388C37" w14:textId="29E45AD8" w:rsidR="007F1B66" w:rsidRPr="00514618" w:rsidRDefault="0079103D">
            <w:pPr>
              <w:pStyle w:val="NoSpacing"/>
              <w:jc w:val="center"/>
              <w:rPr>
                <w:ins w:id="2444" w:author="Kronsberg, Shari" w:date="2021-04-27T17:09:00Z"/>
                <w:rFonts w:eastAsiaTheme="minorEastAsia"/>
              </w:rPr>
              <w:pPrChange w:id="2445" w:author="Kronsberg, Shari" w:date="2021-04-27T21:17:00Z">
                <w:pPr>
                  <w:pStyle w:val="NoSpacing"/>
                </w:pPr>
              </w:pPrChange>
            </w:pPr>
            <w:ins w:id="2446" w:author="Kronsberg, Shari" w:date="2021-04-27T21:18:00Z">
              <w:r>
                <w:rPr>
                  <w:rFonts w:eastAsiaTheme="minorEastAsia"/>
                </w:rPr>
                <w:t>1300</w:t>
              </w:r>
            </w:ins>
          </w:p>
        </w:tc>
        <w:tc>
          <w:tcPr>
            <w:tcW w:w="1980" w:type="dxa"/>
            <w:vAlign w:val="center"/>
            <w:tcPrChange w:id="2447" w:author="Kronsberg, Shari" w:date="2021-04-27T17:09:00Z">
              <w:tcPr>
                <w:tcW w:w="1980" w:type="dxa"/>
                <w:vAlign w:val="center"/>
              </w:tcPr>
            </w:tcPrChange>
          </w:tcPr>
          <w:p w14:paraId="391B78D9" w14:textId="30134B32" w:rsidR="007F1B66" w:rsidRPr="00514618" w:rsidRDefault="007F1B66" w:rsidP="004A1674">
            <w:pPr>
              <w:pStyle w:val="NoSpacing"/>
            </w:pPr>
            <w:r w:rsidRPr="00514618">
              <w:rPr>
                <w:rFonts w:eastAsiaTheme="minorEastAsia"/>
              </w:rPr>
              <w:t>0.048542</w:t>
            </w:r>
          </w:p>
        </w:tc>
        <w:tc>
          <w:tcPr>
            <w:tcW w:w="1260" w:type="dxa"/>
            <w:vAlign w:val="center"/>
            <w:tcPrChange w:id="2448" w:author="Kronsberg, Shari" w:date="2021-04-27T17:09:00Z">
              <w:tcPr>
                <w:tcW w:w="1260" w:type="dxa"/>
                <w:vAlign w:val="center"/>
              </w:tcPr>
            </w:tcPrChange>
          </w:tcPr>
          <w:p w14:paraId="6DF7E9A2" w14:textId="2538CBAF" w:rsidR="007F1B66" w:rsidRPr="00FF2D1E" w:rsidRDefault="007F1B66" w:rsidP="004A1674">
            <w:pPr>
              <w:pStyle w:val="NoSpacing"/>
            </w:pPr>
            <w:r>
              <w:t>0.</w:t>
            </w:r>
            <w:ins w:id="2449" w:author="Kronsberg, Shari" w:date="2020-12-17T11:19:00Z">
              <w:r>
                <w:t>0777</w:t>
              </w:r>
            </w:ins>
            <w:del w:id="2450" w:author="Kronsberg, Shari" w:date="2020-12-17T11:19:00Z">
              <w:r w:rsidDel="00002FC2">
                <w:delText>1109</w:delText>
              </w:r>
            </w:del>
          </w:p>
        </w:tc>
        <w:tc>
          <w:tcPr>
            <w:tcW w:w="1980" w:type="dxa"/>
            <w:tcPrChange w:id="2451" w:author="Kronsberg, Shari" w:date="2021-04-27T17:09:00Z">
              <w:tcPr>
                <w:tcW w:w="1980" w:type="dxa"/>
              </w:tcPr>
            </w:tcPrChange>
          </w:tcPr>
          <w:p w14:paraId="2716F867" w14:textId="10FB9F04" w:rsidR="007F1B66" w:rsidRPr="00B968C7" w:rsidRDefault="00FB2D32">
            <w:pPr>
              <w:pStyle w:val="NoSpacing"/>
              <w:jc w:val="center"/>
              <w:rPr>
                <w:ins w:id="2452" w:author="Kronsberg, Shari" w:date="2021-04-27T17:09:00Z"/>
                <w:rFonts w:eastAsiaTheme="minorEastAsia"/>
              </w:rPr>
              <w:pPrChange w:id="2453" w:author="Kronsberg, Shari" w:date="2021-04-29T12:40:00Z">
                <w:pPr>
                  <w:pStyle w:val="NoSpacing"/>
                </w:pPr>
              </w:pPrChange>
            </w:pPr>
            <w:ins w:id="2454" w:author="Kronsberg, Shari" w:date="2021-04-29T12:46:00Z">
              <w:r>
                <w:rPr>
                  <w:rFonts w:eastAsiaTheme="minorEastAsia"/>
                </w:rPr>
                <w:t>1605</w:t>
              </w:r>
            </w:ins>
          </w:p>
        </w:tc>
        <w:tc>
          <w:tcPr>
            <w:tcW w:w="1980" w:type="dxa"/>
            <w:vAlign w:val="center"/>
            <w:tcPrChange w:id="2455" w:author="Kronsberg, Shari" w:date="2021-04-27T17:09:00Z">
              <w:tcPr>
                <w:tcW w:w="1980" w:type="dxa"/>
                <w:vAlign w:val="center"/>
              </w:tcPr>
            </w:tcPrChange>
          </w:tcPr>
          <w:p w14:paraId="5ACACCA8" w14:textId="71FA36D8" w:rsidR="007F1B66" w:rsidRPr="00B968C7" w:rsidRDefault="007F1B66" w:rsidP="004A1674">
            <w:pPr>
              <w:pStyle w:val="NoSpacing"/>
            </w:pPr>
            <w:r w:rsidRPr="00B968C7">
              <w:rPr>
                <w:rFonts w:eastAsiaTheme="minorEastAsia"/>
              </w:rPr>
              <w:t>0.045726</w:t>
            </w:r>
          </w:p>
        </w:tc>
        <w:tc>
          <w:tcPr>
            <w:tcW w:w="1080" w:type="dxa"/>
            <w:vAlign w:val="center"/>
            <w:tcPrChange w:id="2456" w:author="Kronsberg, Shari" w:date="2021-04-27T17:09:00Z">
              <w:tcPr>
                <w:tcW w:w="1080" w:type="dxa"/>
                <w:vAlign w:val="center"/>
              </w:tcPr>
            </w:tcPrChange>
          </w:tcPr>
          <w:p w14:paraId="311A3CF2" w14:textId="77777777" w:rsidR="007F1B66" w:rsidRPr="00B968C7" w:rsidRDefault="007F1B66" w:rsidP="004A1674">
            <w:pPr>
              <w:pStyle w:val="NoSpacing"/>
            </w:pPr>
            <w:r w:rsidRPr="00B968C7">
              <w:t>0.0670</w:t>
            </w:r>
          </w:p>
        </w:tc>
      </w:tr>
      <w:tr w:rsidR="007F1B66" w:rsidRPr="00B968C7" w14:paraId="21ACABAF" w14:textId="77777777" w:rsidTr="007F1B66">
        <w:trPr>
          <w:trHeight w:val="288"/>
          <w:trPrChange w:id="2457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2458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763182E9" w14:textId="550C6BB4" w:rsidR="007F1B66" w:rsidRPr="00FF2D1E" w:rsidRDefault="007F1B66" w:rsidP="004A1674">
            <w:pPr>
              <w:pStyle w:val="NoSpacing"/>
            </w:pPr>
            <w:ins w:id="2459" w:author="Rade, Jeffrey" w:date="2020-12-29T09:57:00Z">
              <w:r>
                <w:t xml:space="preserve">     </w:t>
              </w:r>
            </w:ins>
            <w:r>
              <w:t>IL-6 (</w:t>
            </w:r>
            <w:proofErr w:type="spellStart"/>
            <w:r>
              <w:t>pg</w:t>
            </w:r>
            <w:proofErr w:type="spellEnd"/>
            <w:r>
              <w:t>/mL)</w:t>
            </w:r>
          </w:p>
        </w:tc>
        <w:tc>
          <w:tcPr>
            <w:tcW w:w="1980" w:type="dxa"/>
            <w:tcPrChange w:id="2460" w:author="Kronsberg, Shari" w:date="2021-04-27T17:09:00Z">
              <w:tcPr>
                <w:tcW w:w="1980" w:type="dxa"/>
              </w:tcPr>
            </w:tcPrChange>
          </w:tcPr>
          <w:p w14:paraId="1B54C1C7" w14:textId="4EA44303" w:rsidR="007F1B66" w:rsidRPr="00514618" w:rsidRDefault="0079103D">
            <w:pPr>
              <w:pStyle w:val="NoSpacing"/>
              <w:jc w:val="center"/>
              <w:rPr>
                <w:ins w:id="2461" w:author="Kronsberg, Shari" w:date="2021-04-27T17:09:00Z"/>
                <w:rFonts w:eastAsiaTheme="minorEastAsia"/>
              </w:rPr>
              <w:pPrChange w:id="2462" w:author="Kronsberg, Shari" w:date="2021-04-27T21:19:00Z">
                <w:pPr>
                  <w:pStyle w:val="NoSpacing"/>
                </w:pPr>
              </w:pPrChange>
            </w:pPr>
            <w:ins w:id="2463" w:author="Kronsberg, Shari" w:date="2021-04-27T21:18:00Z">
              <w:r>
                <w:rPr>
                  <w:rFonts w:eastAsiaTheme="minorEastAsia"/>
                </w:rPr>
                <w:t>1300</w:t>
              </w:r>
            </w:ins>
          </w:p>
        </w:tc>
        <w:tc>
          <w:tcPr>
            <w:tcW w:w="1980" w:type="dxa"/>
            <w:vAlign w:val="center"/>
            <w:tcPrChange w:id="2464" w:author="Kronsberg, Shari" w:date="2021-04-27T17:09:00Z">
              <w:tcPr>
                <w:tcW w:w="1980" w:type="dxa"/>
                <w:vAlign w:val="center"/>
              </w:tcPr>
            </w:tcPrChange>
          </w:tcPr>
          <w:p w14:paraId="64782884" w14:textId="6767FCA9" w:rsidR="007F1B66" w:rsidRPr="00514618" w:rsidRDefault="007F1B66" w:rsidP="004A1674">
            <w:pPr>
              <w:pStyle w:val="NoSpacing"/>
            </w:pPr>
            <w:r w:rsidRPr="00514618">
              <w:rPr>
                <w:rFonts w:eastAsiaTheme="minorEastAsia"/>
              </w:rPr>
              <w:t>0.113729</w:t>
            </w:r>
          </w:p>
        </w:tc>
        <w:tc>
          <w:tcPr>
            <w:tcW w:w="1260" w:type="dxa"/>
            <w:vAlign w:val="center"/>
            <w:tcPrChange w:id="2465" w:author="Kronsberg, Shari" w:date="2021-04-27T17:09:00Z">
              <w:tcPr>
                <w:tcW w:w="1260" w:type="dxa"/>
                <w:vAlign w:val="center"/>
              </w:tcPr>
            </w:tcPrChange>
          </w:tcPr>
          <w:p w14:paraId="70B7442A" w14:textId="0EEAAEE7" w:rsidR="007F1B66" w:rsidRPr="00FF2D1E" w:rsidRDefault="007F1B66" w:rsidP="004A1674">
            <w:pPr>
              <w:pStyle w:val="NoSpacing"/>
            </w:pPr>
            <w:ins w:id="2466" w:author="Kronsberg, Shari" w:date="2020-12-17T11:19:00Z">
              <w:r>
                <w:t>&lt;</w:t>
              </w:r>
            </w:ins>
            <w:r>
              <w:t>0.0001</w:t>
            </w:r>
          </w:p>
        </w:tc>
        <w:tc>
          <w:tcPr>
            <w:tcW w:w="1980" w:type="dxa"/>
            <w:tcPrChange w:id="2467" w:author="Kronsberg, Shari" w:date="2021-04-27T17:09:00Z">
              <w:tcPr>
                <w:tcW w:w="1980" w:type="dxa"/>
              </w:tcPr>
            </w:tcPrChange>
          </w:tcPr>
          <w:p w14:paraId="521817E5" w14:textId="4C197B40" w:rsidR="007F1B66" w:rsidRPr="00B968C7" w:rsidRDefault="00FB2D32">
            <w:pPr>
              <w:pStyle w:val="NoSpacing"/>
              <w:jc w:val="center"/>
              <w:rPr>
                <w:ins w:id="2468" w:author="Kronsberg, Shari" w:date="2021-04-27T17:09:00Z"/>
                <w:rFonts w:eastAsiaTheme="minorEastAsia"/>
              </w:rPr>
              <w:pPrChange w:id="2469" w:author="Kronsberg, Shari" w:date="2021-04-29T12:46:00Z">
                <w:pPr>
                  <w:pStyle w:val="NoSpacing"/>
                </w:pPr>
              </w:pPrChange>
            </w:pPr>
            <w:ins w:id="2470" w:author="Kronsberg, Shari" w:date="2021-04-29T12:46:00Z">
              <w:r>
                <w:rPr>
                  <w:rFonts w:eastAsiaTheme="minorEastAsia"/>
                </w:rPr>
                <w:t>1604</w:t>
              </w:r>
            </w:ins>
          </w:p>
        </w:tc>
        <w:tc>
          <w:tcPr>
            <w:tcW w:w="1980" w:type="dxa"/>
            <w:vAlign w:val="center"/>
            <w:tcPrChange w:id="2471" w:author="Kronsberg, Shari" w:date="2021-04-27T17:09:00Z">
              <w:tcPr>
                <w:tcW w:w="1980" w:type="dxa"/>
                <w:vAlign w:val="center"/>
              </w:tcPr>
            </w:tcPrChange>
          </w:tcPr>
          <w:p w14:paraId="41BEF4E5" w14:textId="37444BAE" w:rsidR="007F1B66" w:rsidRPr="00B968C7" w:rsidRDefault="007F1B66" w:rsidP="004A1674">
            <w:pPr>
              <w:pStyle w:val="NoSpacing"/>
            </w:pPr>
            <w:r w:rsidRPr="00B968C7">
              <w:rPr>
                <w:rFonts w:eastAsiaTheme="minorEastAsia"/>
              </w:rPr>
              <w:t>0.</w:t>
            </w:r>
            <w:ins w:id="2472" w:author="Kronsberg, Shari" w:date="2020-12-17T11:21:00Z">
              <w:r>
                <w:rPr>
                  <w:rFonts w:eastAsiaTheme="minorEastAsia"/>
                </w:rPr>
                <w:t>159307</w:t>
              </w:r>
            </w:ins>
            <w:del w:id="2473" w:author="Kronsberg, Shari" w:date="2020-12-17T11:21:00Z">
              <w:r w:rsidRPr="00B968C7" w:rsidDel="00002FC2">
                <w:rPr>
                  <w:rFonts w:eastAsiaTheme="minorEastAsia"/>
                </w:rPr>
                <w:delText>006651</w:delText>
              </w:r>
            </w:del>
          </w:p>
        </w:tc>
        <w:tc>
          <w:tcPr>
            <w:tcW w:w="1080" w:type="dxa"/>
            <w:vAlign w:val="center"/>
            <w:tcPrChange w:id="2474" w:author="Kronsberg, Shari" w:date="2021-04-27T17:09:00Z">
              <w:tcPr>
                <w:tcW w:w="1080" w:type="dxa"/>
                <w:vAlign w:val="center"/>
              </w:tcPr>
            </w:tcPrChange>
          </w:tcPr>
          <w:p w14:paraId="55C5D5EC" w14:textId="77777777" w:rsidR="007F1B66" w:rsidRPr="00B968C7" w:rsidRDefault="007F1B66" w:rsidP="004A1674">
            <w:pPr>
              <w:pStyle w:val="NoSpacing"/>
            </w:pPr>
            <w:r w:rsidRPr="00B968C7">
              <w:t>&lt;0.0001</w:t>
            </w:r>
          </w:p>
        </w:tc>
      </w:tr>
      <w:tr w:rsidR="007F1B66" w:rsidRPr="00B968C7" w14:paraId="33AFC5FD" w14:textId="77777777" w:rsidTr="007F1B66">
        <w:trPr>
          <w:trHeight w:val="288"/>
          <w:trPrChange w:id="2475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2476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78431018" w14:textId="12DBBEBA" w:rsidR="007F1B66" w:rsidRPr="00FF2D1E" w:rsidRDefault="007F1B66" w:rsidP="004A1674">
            <w:pPr>
              <w:pStyle w:val="NoSpacing"/>
            </w:pPr>
            <w:ins w:id="2477" w:author="Rade, Jeffrey" w:date="2020-12-29T09:57:00Z">
              <w:r>
                <w:t xml:space="preserve">     </w:t>
              </w:r>
            </w:ins>
            <w:r>
              <w:t>Lp-PLA2 (ng/mL)</w:t>
            </w:r>
          </w:p>
        </w:tc>
        <w:tc>
          <w:tcPr>
            <w:tcW w:w="1980" w:type="dxa"/>
            <w:tcPrChange w:id="2478" w:author="Kronsberg, Shari" w:date="2021-04-27T17:09:00Z">
              <w:tcPr>
                <w:tcW w:w="1980" w:type="dxa"/>
              </w:tcPr>
            </w:tcPrChange>
          </w:tcPr>
          <w:p w14:paraId="533A7085" w14:textId="217FD0CD" w:rsidR="007F1B66" w:rsidRPr="00514618" w:rsidRDefault="0079103D">
            <w:pPr>
              <w:pStyle w:val="NoSpacing"/>
              <w:jc w:val="center"/>
              <w:rPr>
                <w:ins w:id="2479" w:author="Kronsberg, Shari" w:date="2021-04-27T17:09:00Z"/>
                <w:rFonts w:eastAsiaTheme="minorEastAsia"/>
              </w:rPr>
              <w:pPrChange w:id="2480" w:author="Kronsberg, Shari" w:date="2021-04-27T21:19:00Z">
                <w:pPr>
                  <w:pStyle w:val="NoSpacing"/>
                </w:pPr>
              </w:pPrChange>
            </w:pPr>
            <w:ins w:id="2481" w:author="Kronsberg, Shari" w:date="2021-04-27T21:18:00Z">
              <w:r>
                <w:rPr>
                  <w:rFonts w:eastAsiaTheme="minorEastAsia"/>
                </w:rPr>
                <w:t>1339</w:t>
              </w:r>
            </w:ins>
          </w:p>
        </w:tc>
        <w:tc>
          <w:tcPr>
            <w:tcW w:w="1980" w:type="dxa"/>
            <w:vAlign w:val="center"/>
            <w:tcPrChange w:id="2482" w:author="Kronsberg, Shari" w:date="2021-04-27T17:09:00Z">
              <w:tcPr>
                <w:tcW w:w="1980" w:type="dxa"/>
                <w:vAlign w:val="center"/>
              </w:tcPr>
            </w:tcPrChange>
          </w:tcPr>
          <w:p w14:paraId="3FCD5969" w14:textId="1D9AB5BA" w:rsidR="007F1B66" w:rsidRPr="00514618" w:rsidRDefault="007F1B66" w:rsidP="004A1674">
            <w:pPr>
              <w:pStyle w:val="NoSpacing"/>
            </w:pPr>
            <w:r w:rsidRPr="00514618">
              <w:rPr>
                <w:rFonts w:eastAsiaTheme="minorEastAsia"/>
              </w:rPr>
              <w:t>0.010924</w:t>
            </w:r>
          </w:p>
        </w:tc>
        <w:tc>
          <w:tcPr>
            <w:tcW w:w="1260" w:type="dxa"/>
            <w:vAlign w:val="center"/>
            <w:tcPrChange w:id="2483" w:author="Kronsberg, Shari" w:date="2021-04-27T17:09:00Z">
              <w:tcPr>
                <w:tcW w:w="1260" w:type="dxa"/>
                <w:vAlign w:val="center"/>
              </w:tcPr>
            </w:tcPrChange>
          </w:tcPr>
          <w:p w14:paraId="43EBF22D" w14:textId="5F37A78F" w:rsidR="007F1B66" w:rsidRPr="00412A47" w:rsidRDefault="007F1B66" w:rsidP="004A1674">
            <w:pPr>
              <w:pStyle w:val="NoSpacing"/>
              <w:rPr>
                <w:b/>
                <w:bCs/>
              </w:rPr>
            </w:pPr>
            <w:r>
              <w:t>0.6</w:t>
            </w:r>
            <w:ins w:id="2484" w:author="Kronsberg, Shari" w:date="2020-12-17T11:19:00Z">
              <w:r>
                <w:t>873</w:t>
              </w:r>
            </w:ins>
            <w:del w:id="2485" w:author="Kronsberg, Shari" w:date="2020-12-17T11:19:00Z">
              <w:r w:rsidDel="00002FC2">
                <w:delText>684</w:delText>
              </w:r>
            </w:del>
          </w:p>
        </w:tc>
        <w:tc>
          <w:tcPr>
            <w:tcW w:w="1980" w:type="dxa"/>
            <w:tcPrChange w:id="2486" w:author="Kronsberg, Shari" w:date="2021-04-27T17:09:00Z">
              <w:tcPr>
                <w:tcW w:w="1980" w:type="dxa"/>
              </w:tcPr>
            </w:tcPrChange>
          </w:tcPr>
          <w:p w14:paraId="620A777E" w14:textId="052BEDEF" w:rsidR="007F1B66" w:rsidRPr="00B968C7" w:rsidRDefault="00FB2D32">
            <w:pPr>
              <w:pStyle w:val="NoSpacing"/>
              <w:jc w:val="center"/>
              <w:rPr>
                <w:ins w:id="2487" w:author="Kronsberg, Shari" w:date="2021-04-27T17:09:00Z"/>
                <w:rFonts w:eastAsiaTheme="minorEastAsia"/>
              </w:rPr>
              <w:pPrChange w:id="2488" w:author="Kronsberg, Shari" w:date="2021-04-29T12:46:00Z">
                <w:pPr>
                  <w:pStyle w:val="NoSpacing"/>
                </w:pPr>
              </w:pPrChange>
            </w:pPr>
            <w:ins w:id="2489" w:author="Kronsberg, Shari" w:date="2021-04-29T12:46:00Z">
              <w:r>
                <w:rPr>
                  <w:rFonts w:eastAsiaTheme="minorEastAsia"/>
                </w:rPr>
                <w:t>1639</w:t>
              </w:r>
            </w:ins>
          </w:p>
        </w:tc>
        <w:tc>
          <w:tcPr>
            <w:tcW w:w="1980" w:type="dxa"/>
            <w:vAlign w:val="center"/>
            <w:tcPrChange w:id="2490" w:author="Kronsberg, Shari" w:date="2021-04-27T17:09:00Z">
              <w:tcPr>
                <w:tcW w:w="1980" w:type="dxa"/>
                <w:vAlign w:val="center"/>
              </w:tcPr>
            </w:tcPrChange>
          </w:tcPr>
          <w:p w14:paraId="4DB68ACE" w14:textId="01598330" w:rsidR="007F1B66" w:rsidRPr="00B968C7" w:rsidRDefault="007F1B66" w:rsidP="004A1674">
            <w:pPr>
              <w:pStyle w:val="NoSpacing"/>
            </w:pPr>
            <w:r w:rsidRPr="00B968C7">
              <w:rPr>
                <w:rFonts w:eastAsiaTheme="minorEastAsia"/>
              </w:rPr>
              <w:t>0.017394</w:t>
            </w:r>
          </w:p>
        </w:tc>
        <w:tc>
          <w:tcPr>
            <w:tcW w:w="1080" w:type="dxa"/>
            <w:vAlign w:val="center"/>
            <w:tcPrChange w:id="2491" w:author="Kronsberg, Shari" w:date="2021-04-27T17:09:00Z">
              <w:tcPr>
                <w:tcW w:w="1080" w:type="dxa"/>
                <w:vAlign w:val="center"/>
              </w:tcPr>
            </w:tcPrChange>
          </w:tcPr>
          <w:p w14:paraId="6EF7CE3C" w14:textId="77777777" w:rsidR="007F1B66" w:rsidRPr="00B968C7" w:rsidRDefault="007F1B66" w:rsidP="004A1674">
            <w:pPr>
              <w:pStyle w:val="NoSpacing"/>
            </w:pPr>
            <w:r w:rsidRPr="00B968C7">
              <w:t>0.4816</w:t>
            </w:r>
          </w:p>
        </w:tc>
      </w:tr>
      <w:tr w:rsidR="007F1B66" w:rsidRPr="00B968C7" w14:paraId="56AEFFC4" w14:textId="77777777" w:rsidTr="007F1B66">
        <w:trPr>
          <w:trHeight w:val="288"/>
          <w:trPrChange w:id="2492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2493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794B4DDA" w14:textId="4FA96643" w:rsidR="007F1B66" w:rsidRPr="00FF2D1E" w:rsidRDefault="007F1B66" w:rsidP="004A1674">
            <w:pPr>
              <w:pStyle w:val="NoSpacing"/>
            </w:pPr>
            <w:ins w:id="2494" w:author="Rade, Jeffrey" w:date="2020-12-29T09:57:00Z">
              <w:r>
                <w:t xml:space="preserve">     </w:t>
              </w:r>
            </w:ins>
            <w:r>
              <w:t>P-selectin (</w:t>
            </w:r>
            <w:proofErr w:type="spellStart"/>
            <w:r>
              <w:t>pg</w:t>
            </w:r>
            <w:proofErr w:type="spellEnd"/>
            <w:r>
              <w:t>/mL)</w:t>
            </w:r>
          </w:p>
        </w:tc>
        <w:tc>
          <w:tcPr>
            <w:tcW w:w="1980" w:type="dxa"/>
            <w:tcPrChange w:id="2495" w:author="Kronsberg, Shari" w:date="2021-04-27T17:09:00Z">
              <w:tcPr>
                <w:tcW w:w="1980" w:type="dxa"/>
              </w:tcPr>
            </w:tcPrChange>
          </w:tcPr>
          <w:p w14:paraId="602694BF" w14:textId="2C2CBA89" w:rsidR="007F1B66" w:rsidRPr="00514618" w:rsidRDefault="0079103D">
            <w:pPr>
              <w:pStyle w:val="NoSpacing"/>
              <w:jc w:val="center"/>
              <w:rPr>
                <w:ins w:id="2496" w:author="Kronsberg, Shari" w:date="2021-04-27T17:09:00Z"/>
                <w:rFonts w:eastAsiaTheme="minorEastAsia"/>
              </w:rPr>
              <w:pPrChange w:id="2497" w:author="Kronsberg, Shari" w:date="2021-04-27T21:19:00Z">
                <w:pPr>
                  <w:pStyle w:val="NoSpacing"/>
                </w:pPr>
              </w:pPrChange>
            </w:pPr>
            <w:ins w:id="2498" w:author="Kronsberg, Shari" w:date="2021-04-27T21:19:00Z">
              <w:r>
                <w:rPr>
                  <w:rFonts w:eastAsiaTheme="minorEastAsia"/>
                </w:rPr>
                <w:t>1356</w:t>
              </w:r>
            </w:ins>
          </w:p>
        </w:tc>
        <w:tc>
          <w:tcPr>
            <w:tcW w:w="1980" w:type="dxa"/>
            <w:vAlign w:val="center"/>
            <w:tcPrChange w:id="2499" w:author="Kronsberg, Shari" w:date="2021-04-27T17:09:00Z">
              <w:tcPr>
                <w:tcW w:w="1980" w:type="dxa"/>
                <w:vAlign w:val="center"/>
              </w:tcPr>
            </w:tcPrChange>
          </w:tcPr>
          <w:p w14:paraId="58F6A752" w14:textId="03FB70E4" w:rsidR="007F1B66" w:rsidRPr="00514618" w:rsidRDefault="007F1B66" w:rsidP="004A1674">
            <w:pPr>
              <w:pStyle w:val="NoSpacing"/>
            </w:pPr>
            <w:r w:rsidRPr="00514618">
              <w:rPr>
                <w:rFonts w:eastAsiaTheme="minorEastAsia"/>
              </w:rPr>
              <w:t>0.099453</w:t>
            </w:r>
          </w:p>
        </w:tc>
        <w:tc>
          <w:tcPr>
            <w:tcW w:w="1260" w:type="dxa"/>
            <w:vAlign w:val="center"/>
            <w:tcPrChange w:id="2500" w:author="Kronsberg, Shari" w:date="2021-04-27T17:09:00Z">
              <w:tcPr>
                <w:tcW w:w="1260" w:type="dxa"/>
                <w:vAlign w:val="center"/>
              </w:tcPr>
            </w:tcPrChange>
          </w:tcPr>
          <w:p w14:paraId="097DC9D6" w14:textId="7523F854" w:rsidR="007F1B66" w:rsidRPr="00412A47" w:rsidRDefault="007F1B66" w:rsidP="004A1674">
            <w:pPr>
              <w:pStyle w:val="NoSpacing"/>
              <w:rPr>
                <w:b/>
                <w:bCs/>
              </w:rPr>
            </w:pPr>
            <w:r>
              <w:t>0.000</w:t>
            </w:r>
            <w:ins w:id="2501" w:author="Kronsberg, Shari" w:date="2020-12-17T11:20:00Z">
              <w:r>
                <w:t>2</w:t>
              </w:r>
            </w:ins>
            <w:del w:id="2502" w:author="Kronsberg, Shari" w:date="2020-12-17T11:20:00Z">
              <w:r w:rsidDel="00002FC2">
                <w:delText>3</w:delText>
              </w:r>
            </w:del>
          </w:p>
        </w:tc>
        <w:tc>
          <w:tcPr>
            <w:tcW w:w="1980" w:type="dxa"/>
            <w:tcPrChange w:id="2503" w:author="Kronsberg, Shari" w:date="2021-04-27T17:09:00Z">
              <w:tcPr>
                <w:tcW w:w="1980" w:type="dxa"/>
              </w:tcPr>
            </w:tcPrChange>
          </w:tcPr>
          <w:p w14:paraId="28E73D84" w14:textId="3978F65D" w:rsidR="007F1B66" w:rsidRPr="00B968C7" w:rsidRDefault="00FB2D32">
            <w:pPr>
              <w:pStyle w:val="NoSpacing"/>
              <w:jc w:val="center"/>
              <w:rPr>
                <w:ins w:id="2504" w:author="Kronsberg, Shari" w:date="2021-04-27T17:09:00Z"/>
                <w:rFonts w:eastAsiaTheme="minorEastAsia"/>
              </w:rPr>
              <w:pPrChange w:id="2505" w:author="Kronsberg, Shari" w:date="2021-04-29T12:46:00Z">
                <w:pPr>
                  <w:pStyle w:val="NoSpacing"/>
                </w:pPr>
              </w:pPrChange>
            </w:pPr>
            <w:ins w:id="2506" w:author="Kronsberg, Shari" w:date="2021-04-29T12:46:00Z">
              <w:r>
                <w:rPr>
                  <w:rFonts w:eastAsiaTheme="minorEastAsia"/>
                </w:rPr>
                <w:t>1670</w:t>
              </w:r>
            </w:ins>
          </w:p>
        </w:tc>
        <w:tc>
          <w:tcPr>
            <w:tcW w:w="1980" w:type="dxa"/>
            <w:vAlign w:val="center"/>
            <w:tcPrChange w:id="2507" w:author="Kronsberg, Shari" w:date="2021-04-27T17:09:00Z">
              <w:tcPr>
                <w:tcW w:w="1980" w:type="dxa"/>
                <w:vAlign w:val="center"/>
              </w:tcPr>
            </w:tcPrChange>
          </w:tcPr>
          <w:p w14:paraId="39B4D070" w14:textId="4696F950" w:rsidR="007F1B66" w:rsidRPr="00B968C7" w:rsidRDefault="007F1B66" w:rsidP="004A1674">
            <w:pPr>
              <w:pStyle w:val="NoSpacing"/>
            </w:pPr>
            <w:r w:rsidRPr="00B968C7">
              <w:rPr>
                <w:rFonts w:eastAsiaTheme="minorEastAsia"/>
              </w:rPr>
              <w:t>0.098264</w:t>
            </w:r>
          </w:p>
        </w:tc>
        <w:tc>
          <w:tcPr>
            <w:tcW w:w="1080" w:type="dxa"/>
            <w:vAlign w:val="center"/>
            <w:tcPrChange w:id="2508" w:author="Kronsberg, Shari" w:date="2021-04-27T17:09:00Z">
              <w:tcPr>
                <w:tcW w:w="1080" w:type="dxa"/>
                <w:vAlign w:val="center"/>
              </w:tcPr>
            </w:tcPrChange>
          </w:tcPr>
          <w:p w14:paraId="68AD2D48" w14:textId="77777777" w:rsidR="007F1B66" w:rsidRPr="00B968C7" w:rsidRDefault="007F1B66" w:rsidP="004A1674">
            <w:pPr>
              <w:pStyle w:val="NoSpacing"/>
              <w:rPr>
                <w:b/>
                <w:bCs/>
              </w:rPr>
            </w:pPr>
            <w:r w:rsidRPr="00B968C7">
              <w:t>&lt;0.0001</w:t>
            </w:r>
          </w:p>
        </w:tc>
      </w:tr>
      <w:tr w:rsidR="007F1B66" w:rsidRPr="00B968C7" w14:paraId="40812394" w14:textId="77777777" w:rsidTr="007F1B66">
        <w:trPr>
          <w:trHeight w:val="288"/>
          <w:ins w:id="2509" w:author="Kronsberg, Shari" w:date="2021-03-05T11:05:00Z"/>
          <w:trPrChange w:id="2510" w:author="Kronsberg, Shari" w:date="2021-04-27T17:09:00Z">
            <w:trPr>
              <w:trHeight w:val="288"/>
            </w:trPr>
          </w:trPrChange>
        </w:trPr>
        <w:tc>
          <w:tcPr>
            <w:tcW w:w="4410" w:type="dxa"/>
            <w:gridSpan w:val="2"/>
            <w:vAlign w:val="center"/>
            <w:tcPrChange w:id="2511" w:author="Kronsberg, Shari" w:date="2021-04-27T17:09:00Z">
              <w:tcPr>
                <w:tcW w:w="4410" w:type="dxa"/>
                <w:gridSpan w:val="3"/>
                <w:vAlign w:val="center"/>
              </w:tcPr>
            </w:tcPrChange>
          </w:tcPr>
          <w:p w14:paraId="1F0D68E1" w14:textId="1DECDC77" w:rsidR="007F1B66" w:rsidRDefault="007F1B66" w:rsidP="004A1674">
            <w:pPr>
              <w:pStyle w:val="NoSpacing"/>
              <w:rPr>
                <w:ins w:id="2512" w:author="Kronsberg, Shari" w:date="2021-03-05T11:05:00Z"/>
              </w:rPr>
            </w:pPr>
            <w:ins w:id="2513" w:author="Kronsberg, Shari" w:date="2021-03-05T11:05:00Z">
              <w:r>
                <w:t xml:space="preserve">     eGFR</w:t>
              </w:r>
            </w:ins>
          </w:p>
        </w:tc>
        <w:tc>
          <w:tcPr>
            <w:tcW w:w="1980" w:type="dxa"/>
            <w:tcPrChange w:id="2514" w:author="Kronsberg, Shari" w:date="2021-04-27T17:09:00Z">
              <w:tcPr>
                <w:tcW w:w="1980" w:type="dxa"/>
              </w:tcPr>
            </w:tcPrChange>
          </w:tcPr>
          <w:p w14:paraId="090370B7" w14:textId="0C3CB5F7" w:rsidR="007F1B66" w:rsidRDefault="0079103D">
            <w:pPr>
              <w:pStyle w:val="NoSpacing"/>
              <w:jc w:val="center"/>
              <w:rPr>
                <w:ins w:id="2515" w:author="Kronsberg, Shari" w:date="2021-04-27T17:09:00Z"/>
                <w:rFonts w:eastAsiaTheme="minorEastAsia"/>
              </w:rPr>
              <w:pPrChange w:id="2516" w:author="Kronsberg, Shari" w:date="2021-04-27T21:19:00Z">
                <w:pPr>
                  <w:pStyle w:val="NoSpacing"/>
                </w:pPr>
              </w:pPrChange>
            </w:pPr>
            <w:ins w:id="2517" w:author="Kronsberg, Shari" w:date="2021-04-27T21:19:00Z">
              <w:r>
                <w:rPr>
                  <w:rFonts w:eastAsiaTheme="minorEastAsia"/>
                </w:rPr>
                <w:t>1352</w:t>
              </w:r>
            </w:ins>
          </w:p>
        </w:tc>
        <w:tc>
          <w:tcPr>
            <w:tcW w:w="1980" w:type="dxa"/>
            <w:vAlign w:val="center"/>
            <w:tcPrChange w:id="2518" w:author="Kronsberg, Shari" w:date="2021-04-27T17:09:00Z">
              <w:tcPr>
                <w:tcW w:w="1980" w:type="dxa"/>
                <w:vAlign w:val="center"/>
              </w:tcPr>
            </w:tcPrChange>
          </w:tcPr>
          <w:p w14:paraId="607D3875" w14:textId="43254CE3" w:rsidR="007F1B66" w:rsidRPr="00514618" w:rsidRDefault="007F1B66" w:rsidP="004A1674">
            <w:pPr>
              <w:pStyle w:val="NoSpacing"/>
              <w:rPr>
                <w:ins w:id="2519" w:author="Kronsberg, Shari" w:date="2021-03-05T11:05:00Z"/>
                <w:rFonts w:eastAsiaTheme="minorEastAsia"/>
              </w:rPr>
            </w:pPr>
            <w:ins w:id="2520" w:author="Kronsberg, Shari" w:date="2021-03-05T11:05:00Z">
              <w:r>
                <w:rPr>
                  <w:rFonts w:eastAsiaTheme="minorEastAsia"/>
                </w:rPr>
                <w:t>0.12</w:t>
              </w:r>
            </w:ins>
            <w:ins w:id="2521" w:author="Kronsberg, Shari" w:date="2021-04-16T12:15:00Z">
              <w:r>
                <w:rPr>
                  <w:rFonts w:eastAsiaTheme="minorEastAsia"/>
                </w:rPr>
                <w:t>7245</w:t>
              </w:r>
            </w:ins>
          </w:p>
        </w:tc>
        <w:tc>
          <w:tcPr>
            <w:tcW w:w="1260" w:type="dxa"/>
            <w:vAlign w:val="center"/>
            <w:tcPrChange w:id="2522" w:author="Kronsberg, Shari" w:date="2021-04-27T17:09:00Z">
              <w:tcPr>
                <w:tcW w:w="1260" w:type="dxa"/>
                <w:vAlign w:val="center"/>
              </w:tcPr>
            </w:tcPrChange>
          </w:tcPr>
          <w:p w14:paraId="3EEBCD9A" w14:textId="2CAAF881" w:rsidR="007F1B66" w:rsidRDefault="007F1B66" w:rsidP="004A1674">
            <w:pPr>
              <w:pStyle w:val="NoSpacing"/>
              <w:rPr>
                <w:ins w:id="2523" w:author="Kronsberg, Shari" w:date="2021-03-05T11:05:00Z"/>
              </w:rPr>
            </w:pPr>
            <w:ins w:id="2524" w:author="Kronsberg, Shari" w:date="2021-03-05T11:06:00Z">
              <w:r>
                <w:t>&lt;0.0001</w:t>
              </w:r>
            </w:ins>
          </w:p>
        </w:tc>
        <w:tc>
          <w:tcPr>
            <w:tcW w:w="1980" w:type="dxa"/>
            <w:tcPrChange w:id="2525" w:author="Kronsberg, Shari" w:date="2021-04-27T17:09:00Z">
              <w:tcPr>
                <w:tcW w:w="1980" w:type="dxa"/>
              </w:tcPr>
            </w:tcPrChange>
          </w:tcPr>
          <w:p w14:paraId="2602453D" w14:textId="56CE4A18" w:rsidR="007F1B66" w:rsidRDefault="00FB2D32">
            <w:pPr>
              <w:pStyle w:val="NoSpacing"/>
              <w:jc w:val="center"/>
              <w:rPr>
                <w:ins w:id="2526" w:author="Kronsberg, Shari" w:date="2021-04-27T17:09:00Z"/>
                <w:rFonts w:eastAsiaTheme="minorEastAsia"/>
              </w:rPr>
              <w:pPrChange w:id="2527" w:author="Kronsberg, Shari" w:date="2021-04-29T12:46:00Z">
                <w:pPr>
                  <w:pStyle w:val="NoSpacing"/>
                </w:pPr>
              </w:pPrChange>
            </w:pPr>
            <w:ins w:id="2528" w:author="Kronsberg, Shari" w:date="2021-04-29T12:46:00Z">
              <w:r>
                <w:rPr>
                  <w:rFonts w:eastAsiaTheme="minorEastAsia"/>
                </w:rPr>
                <w:t>1662</w:t>
              </w:r>
            </w:ins>
          </w:p>
        </w:tc>
        <w:tc>
          <w:tcPr>
            <w:tcW w:w="1980" w:type="dxa"/>
            <w:vAlign w:val="center"/>
            <w:tcPrChange w:id="2529" w:author="Kronsberg, Shari" w:date="2021-04-27T17:09:00Z">
              <w:tcPr>
                <w:tcW w:w="1980" w:type="dxa"/>
                <w:vAlign w:val="center"/>
              </w:tcPr>
            </w:tcPrChange>
          </w:tcPr>
          <w:p w14:paraId="773B5267" w14:textId="4A2FC76C" w:rsidR="007F1B66" w:rsidRPr="00B968C7" w:rsidRDefault="007F1B66" w:rsidP="004A1674">
            <w:pPr>
              <w:pStyle w:val="NoSpacing"/>
              <w:rPr>
                <w:ins w:id="2530" w:author="Kronsberg, Shari" w:date="2021-03-05T11:05:00Z"/>
                <w:rFonts w:eastAsiaTheme="minorEastAsia"/>
              </w:rPr>
            </w:pPr>
            <w:ins w:id="2531" w:author="Kronsberg, Shari" w:date="2021-03-05T11:06:00Z">
              <w:r>
                <w:rPr>
                  <w:rFonts w:eastAsiaTheme="minorEastAsia"/>
                </w:rPr>
                <w:t>0.05</w:t>
              </w:r>
            </w:ins>
            <w:ins w:id="2532" w:author="Kronsberg, Shari" w:date="2021-04-16T12:15:00Z">
              <w:r>
                <w:rPr>
                  <w:rFonts w:eastAsiaTheme="minorEastAsia"/>
                </w:rPr>
                <w:t>7184</w:t>
              </w:r>
            </w:ins>
          </w:p>
        </w:tc>
        <w:tc>
          <w:tcPr>
            <w:tcW w:w="1080" w:type="dxa"/>
            <w:vAlign w:val="center"/>
            <w:tcPrChange w:id="2533" w:author="Kronsberg, Shari" w:date="2021-04-27T17:09:00Z">
              <w:tcPr>
                <w:tcW w:w="1080" w:type="dxa"/>
                <w:vAlign w:val="center"/>
              </w:tcPr>
            </w:tcPrChange>
          </w:tcPr>
          <w:p w14:paraId="39D521DE" w14:textId="29A2221D" w:rsidR="007F1B66" w:rsidRPr="00B968C7" w:rsidRDefault="007F1B66" w:rsidP="004A1674">
            <w:pPr>
              <w:pStyle w:val="NoSpacing"/>
              <w:rPr>
                <w:ins w:id="2534" w:author="Kronsberg, Shari" w:date="2021-03-05T11:05:00Z"/>
              </w:rPr>
            </w:pPr>
            <w:ins w:id="2535" w:author="Kronsberg, Shari" w:date="2021-03-05T11:06:00Z">
              <w:r>
                <w:t>0.0</w:t>
              </w:r>
            </w:ins>
            <w:ins w:id="2536" w:author="Kronsberg, Shari" w:date="2021-04-16T12:15:00Z">
              <w:r>
                <w:t>197</w:t>
              </w:r>
            </w:ins>
          </w:p>
        </w:tc>
      </w:tr>
      <w:tr w:rsidR="007F1B66" w:rsidRPr="00412A47" w14:paraId="16020DE5" w14:textId="77777777" w:rsidTr="0079103D">
        <w:trPr>
          <w:trHeight w:val="58"/>
          <w:trPrChange w:id="2537" w:author="Kronsberg, Shari" w:date="2021-04-27T21:20:00Z">
            <w:trPr>
              <w:trHeight w:val="359"/>
            </w:trPr>
          </w:trPrChange>
        </w:trPr>
        <w:tc>
          <w:tcPr>
            <w:tcW w:w="1980" w:type="dxa"/>
            <w:tcPrChange w:id="2538" w:author="Kronsberg, Shari" w:date="2021-04-27T21:20:00Z">
              <w:tcPr>
                <w:tcW w:w="1980" w:type="dxa"/>
              </w:tcPr>
            </w:tcPrChange>
          </w:tcPr>
          <w:p w14:paraId="1DD8381D" w14:textId="77777777" w:rsidR="007F1B66" w:rsidRPr="00FF2D1E" w:rsidRDefault="007F1B66" w:rsidP="004A1674">
            <w:pPr>
              <w:pStyle w:val="NoSpacing"/>
            </w:pPr>
          </w:p>
        </w:tc>
        <w:tc>
          <w:tcPr>
            <w:tcW w:w="2430" w:type="dxa"/>
            <w:tcPrChange w:id="2539" w:author="Kronsberg, Shari" w:date="2021-04-27T21:20:00Z">
              <w:tcPr>
                <w:tcW w:w="1980" w:type="dxa"/>
              </w:tcPr>
            </w:tcPrChange>
          </w:tcPr>
          <w:p w14:paraId="3471B071" w14:textId="77777777" w:rsidR="007F1B66" w:rsidRPr="00FF2D1E" w:rsidRDefault="007F1B66" w:rsidP="004A1674">
            <w:pPr>
              <w:pStyle w:val="NoSpacing"/>
              <w:rPr>
                <w:ins w:id="2540" w:author="Kronsberg, Shari" w:date="2021-04-27T17:09:00Z"/>
              </w:rPr>
            </w:pPr>
          </w:p>
        </w:tc>
        <w:tc>
          <w:tcPr>
            <w:tcW w:w="10260" w:type="dxa"/>
            <w:gridSpan w:val="6"/>
            <w:vAlign w:val="center"/>
            <w:tcPrChange w:id="2541" w:author="Kronsberg, Shari" w:date="2021-04-27T21:20:00Z">
              <w:tcPr>
                <w:tcW w:w="10710" w:type="dxa"/>
                <w:gridSpan w:val="7"/>
                <w:vAlign w:val="center"/>
              </w:tcPr>
            </w:tcPrChange>
          </w:tcPr>
          <w:p w14:paraId="5E325EFD" w14:textId="4027082E" w:rsidR="007F1B66" w:rsidRPr="00FF2D1E" w:rsidRDefault="007F1B66" w:rsidP="004A1674">
            <w:pPr>
              <w:pStyle w:val="NoSpacing"/>
            </w:pPr>
            <w:r w:rsidRPr="00FF2D1E">
              <w:t xml:space="preserve"> </w:t>
            </w:r>
          </w:p>
          <w:p w14:paraId="14D3A232" w14:textId="77777777" w:rsidR="007F1B66" w:rsidRPr="00412A47" w:rsidRDefault="007F1B66" w:rsidP="004A1674">
            <w:pPr>
              <w:pStyle w:val="NoSpacing"/>
              <w:rPr>
                <w:b/>
                <w:bCs/>
              </w:rPr>
            </w:pPr>
          </w:p>
        </w:tc>
      </w:tr>
    </w:tbl>
    <w:p w14:paraId="75645429" w14:textId="40FCCEA3" w:rsidR="00966B80" w:rsidRPr="00FF2D1E" w:rsidRDefault="00966B80" w:rsidP="00FF2D1E">
      <w:pPr>
        <w:spacing w:line="480" w:lineRule="auto"/>
        <w:rPr>
          <w:rFonts w:eastAsia="Calibri"/>
        </w:rPr>
      </w:pPr>
    </w:p>
    <w:sectPr w:rsidR="00966B80" w:rsidRPr="00FF2D1E" w:rsidSect="007F1B66">
      <w:pgSz w:w="15840" w:h="12240" w:orient="landscape"/>
      <w:pgMar w:top="1440" w:right="900" w:bottom="1440" w:left="900" w:header="720" w:footer="720" w:gutter="0"/>
      <w:cols w:space="720"/>
      <w:docGrid w:linePitch="360"/>
      <w:sectPrChange w:id="2542" w:author="Kronsberg, Shari" w:date="2021-04-27T17:08:00Z">
        <w:sectPr w:rsidR="00966B80" w:rsidRPr="00FF2D1E" w:rsidSect="007F1B66">
          <w:pgSz w:w="12240" w:h="15840" w:orient="portrait"/>
          <w:pgMar w:top="900" w:right="1440" w:bottom="900" w:left="1440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39" w:author="Kronsberg, Shari" w:date="2021-02-05T11:00:00Z" w:initials="KS">
    <w:p w14:paraId="69C60FFB" w14:textId="1BB2FD35" w:rsidR="003D5834" w:rsidRDefault="003D5834">
      <w:pPr>
        <w:pStyle w:val="CommentText"/>
      </w:pPr>
      <w:r>
        <w:rPr>
          <w:rStyle w:val="CommentReference"/>
        </w:rPr>
        <w:annotationRef/>
      </w:r>
      <w:r>
        <w:t>Units and label may need revision</w:t>
      </w:r>
    </w:p>
  </w:comment>
  <w:comment w:id="1252" w:author="Kronsberg, Shari" w:date="2021-04-27T08:22:00Z" w:initials="KS">
    <w:p w14:paraId="1C4FDB10" w14:textId="3D4FD0C6" w:rsidR="003D5834" w:rsidRDefault="003D5834">
      <w:pPr>
        <w:pStyle w:val="CommentText"/>
      </w:pPr>
      <w:r>
        <w:rPr>
          <w:rStyle w:val="CommentReference"/>
        </w:rPr>
        <w:annotationRef/>
      </w:r>
      <w:r>
        <w:t>Should say vs white - #’s are correct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C60FFB" w15:done="0"/>
  <w15:commentEx w15:paraId="1C4FDB1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C60FFB" w16cid:durableId="23C7A3EB"/>
  <w16cid:commentId w16cid:paraId="1C4FDB10" w16cid:durableId="243248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ACDBF" w14:textId="77777777" w:rsidR="003D5834" w:rsidRDefault="003D5834" w:rsidP="00226187">
      <w:pPr>
        <w:spacing w:after="0" w:line="240" w:lineRule="auto"/>
      </w:pPr>
      <w:r>
        <w:separator/>
      </w:r>
    </w:p>
  </w:endnote>
  <w:endnote w:type="continuationSeparator" w:id="0">
    <w:p w14:paraId="537F88CA" w14:textId="77777777" w:rsidR="003D5834" w:rsidRDefault="003D5834" w:rsidP="00226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63908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59B29B" w14:textId="77777777" w:rsidR="003D5834" w:rsidRDefault="003D58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2725D454" w14:textId="77777777" w:rsidR="003D5834" w:rsidRDefault="003D58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C0FC1" w14:textId="77777777" w:rsidR="003D5834" w:rsidRDefault="003D5834" w:rsidP="00226187">
      <w:pPr>
        <w:spacing w:after="0" w:line="240" w:lineRule="auto"/>
      </w:pPr>
      <w:r>
        <w:separator/>
      </w:r>
    </w:p>
  </w:footnote>
  <w:footnote w:type="continuationSeparator" w:id="0">
    <w:p w14:paraId="46EA8263" w14:textId="77777777" w:rsidR="003D5834" w:rsidRDefault="003D5834" w:rsidP="00226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73C80"/>
    <w:multiLevelType w:val="hybridMultilevel"/>
    <w:tmpl w:val="5706D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B4F61"/>
    <w:multiLevelType w:val="hybridMultilevel"/>
    <w:tmpl w:val="B4C2F51C"/>
    <w:lvl w:ilvl="0" w:tplc="726E3F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5F1C4AF2" w:tentative="1">
      <w:start w:val="1"/>
      <w:numFmt w:val="lowerLetter"/>
      <w:lvlText w:val="%2."/>
      <w:lvlJc w:val="left"/>
      <w:pPr>
        <w:ind w:left="1440" w:hanging="360"/>
      </w:pPr>
    </w:lvl>
    <w:lvl w:ilvl="2" w:tplc="B2C6FEE8" w:tentative="1">
      <w:start w:val="1"/>
      <w:numFmt w:val="lowerRoman"/>
      <w:lvlText w:val="%3."/>
      <w:lvlJc w:val="right"/>
      <w:pPr>
        <w:ind w:left="2160" w:hanging="180"/>
      </w:pPr>
    </w:lvl>
    <w:lvl w:ilvl="3" w:tplc="A7FE5A9E" w:tentative="1">
      <w:start w:val="1"/>
      <w:numFmt w:val="decimal"/>
      <w:lvlText w:val="%4."/>
      <w:lvlJc w:val="left"/>
      <w:pPr>
        <w:ind w:left="2880" w:hanging="360"/>
      </w:pPr>
    </w:lvl>
    <w:lvl w:ilvl="4" w:tplc="FCBC4734" w:tentative="1">
      <w:start w:val="1"/>
      <w:numFmt w:val="lowerLetter"/>
      <w:lvlText w:val="%5."/>
      <w:lvlJc w:val="left"/>
      <w:pPr>
        <w:ind w:left="3600" w:hanging="360"/>
      </w:pPr>
    </w:lvl>
    <w:lvl w:ilvl="5" w:tplc="00C60B3A" w:tentative="1">
      <w:start w:val="1"/>
      <w:numFmt w:val="lowerRoman"/>
      <w:lvlText w:val="%6."/>
      <w:lvlJc w:val="right"/>
      <w:pPr>
        <w:ind w:left="4320" w:hanging="180"/>
      </w:pPr>
    </w:lvl>
    <w:lvl w:ilvl="6" w:tplc="2848B48C" w:tentative="1">
      <w:start w:val="1"/>
      <w:numFmt w:val="decimal"/>
      <w:lvlText w:val="%7."/>
      <w:lvlJc w:val="left"/>
      <w:pPr>
        <w:ind w:left="5040" w:hanging="360"/>
      </w:pPr>
    </w:lvl>
    <w:lvl w:ilvl="7" w:tplc="E58812D4" w:tentative="1">
      <w:start w:val="1"/>
      <w:numFmt w:val="lowerLetter"/>
      <w:lvlText w:val="%8."/>
      <w:lvlJc w:val="left"/>
      <w:pPr>
        <w:ind w:left="5760" w:hanging="360"/>
      </w:pPr>
    </w:lvl>
    <w:lvl w:ilvl="8" w:tplc="CD1E8B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75154"/>
    <w:multiLevelType w:val="hybridMultilevel"/>
    <w:tmpl w:val="806C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D44FD"/>
    <w:multiLevelType w:val="hybridMultilevel"/>
    <w:tmpl w:val="620E123E"/>
    <w:lvl w:ilvl="0" w:tplc="C0E0DEDC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C303F"/>
    <w:multiLevelType w:val="hybridMultilevel"/>
    <w:tmpl w:val="1B560C78"/>
    <w:lvl w:ilvl="0" w:tplc="403C8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9CF7BE" w:tentative="1">
      <w:start w:val="1"/>
      <w:numFmt w:val="lowerLetter"/>
      <w:lvlText w:val="%2."/>
      <w:lvlJc w:val="left"/>
      <w:pPr>
        <w:ind w:left="1440" w:hanging="360"/>
      </w:pPr>
    </w:lvl>
    <w:lvl w:ilvl="2" w:tplc="F948E138" w:tentative="1">
      <w:start w:val="1"/>
      <w:numFmt w:val="lowerRoman"/>
      <w:lvlText w:val="%3."/>
      <w:lvlJc w:val="right"/>
      <w:pPr>
        <w:ind w:left="2160" w:hanging="180"/>
      </w:pPr>
    </w:lvl>
    <w:lvl w:ilvl="3" w:tplc="BAE220B6" w:tentative="1">
      <w:start w:val="1"/>
      <w:numFmt w:val="decimal"/>
      <w:lvlText w:val="%4."/>
      <w:lvlJc w:val="left"/>
      <w:pPr>
        <w:ind w:left="2880" w:hanging="360"/>
      </w:pPr>
    </w:lvl>
    <w:lvl w:ilvl="4" w:tplc="4D3A275A" w:tentative="1">
      <w:start w:val="1"/>
      <w:numFmt w:val="lowerLetter"/>
      <w:lvlText w:val="%5."/>
      <w:lvlJc w:val="left"/>
      <w:pPr>
        <w:ind w:left="3600" w:hanging="360"/>
      </w:pPr>
    </w:lvl>
    <w:lvl w:ilvl="5" w:tplc="EE84CF9A" w:tentative="1">
      <w:start w:val="1"/>
      <w:numFmt w:val="lowerRoman"/>
      <w:lvlText w:val="%6."/>
      <w:lvlJc w:val="right"/>
      <w:pPr>
        <w:ind w:left="4320" w:hanging="180"/>
      </w:pPr>
    </w:lvl>
    <w:lvl w:ilvl="6" w:tplc="CD7A37EA" w:tentative="1">
      <w:start w:val="1"/>
      <w:numFmt w:val="decimal"/>
      <w:lvlText w:val="%7."/>
      <w:lvlJc w:val="left"/>
      <w:pPr>
        <w:ind w:left="5040" w:hanging="360"/>
      </w:pPr>
    </w:lvl>
    <w:lvl w:ilvl="7" w:tplc="7EBC5144" w:tentative="1">
      <w:start w:val="1"/>
      <w:numFmt w:val="lowerLetter"/>
      <w:lvlText w:val="%8."/>
      <w:lvlJc w:val="left"/>
      <w:pPr>
        <w:ind w:left="5760" w:hanging="360"/>
      </w:pPr>
    </w:lvl>
    <w:lvl w:ilvl="8" w:tplc="F7D8AF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042FD"/>
    <w:multiLevelType w:val="hybridMultilevel"/>
    <w:tmpl w:val="36FCD0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372131"/>
    <w:multiLevelType w:val="hybridMultilevel"/>
    <w:tmpl w:val="640A50BA"/>
    <w:lvl w:ilvl="0" w:tplc="407E6E1A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F2E1B"/>
    <w:multiLevelType w:val="hybridMultilevel"/>
    <w:tmpl w:val="F3906D84"/>
    <w:lvl w:ilvl="0" w:tplc="15FCA20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ronsberg, Shari">
    <w15:presenceInfo w15:providerId="AD" w15:userId="S::Shari.Kronsberg@umassmed.edu::ec2f2864-a30f-4acd-8374-bb2143e3b877"/>
  </w15:person>
  <w15:person w15:author="Rade, Jeffrey">
    <w15:presenceInfo w15:providerId="AD" w15:userId="S::Jeffrey.Rade@umassmed.edu::a68e0542-61af-481f-a9c3-1fa112c25f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linkStyles/>
  <w:trackRevisions/>
  <w:defaultTabStop w:val="720"/>
  <w:drawingGridHorizontalSpacing w:val="110"/>
  <w:displayHorizontalDrawingGridEvery w:val="2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J Amer College Cardi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fzsvv9vdv559xepeft5sttqte55ew5das2x&quot;&gt;Innovance references&lt;record-ids&gt;&lt;item&gt;1&lt;/item&gt;&lt;item&gt;2&lt;/item&gt;&lt;item&gt;4&lt;/item&gt;&lt;item&gt;5&lt;/item&gt;&lt;item&gt;6&lt;/item&gt;&lt;item&gt;8&lt;/item&gt;&lt;item&gt;9&lt;/item&gt;&lt;item&gt;12&lt;/item&gt;&lt;item&gt;13&lt;/item&gt;&lt;item&gt;14&lt;/item&gt;&lt;item&gt;18&lt;/item&gt;&lt;item&gt;19&lt;/item&gt;&lt;item&gt;21&lt;/item&gt;&lt;item&gt;22&lt;/item&gt;&lt;item&gt;25&lt;/item&gt;&lt;item&gt;30&lt;/item&gt;&lt;item&gt;31&lt;/item&gt;&lt;item&gt;32&lt;/item&gt;&lt;item&gt;34&lt;/item&gt;&lt;item&gt;36&lt;/item&gt;&lt;item&gt;37&lt;/item&gt;&lt;item&gt;39&lt;/item&gt;&lt;item&gt;40&lt;/item&gt;&lt;item&gt;45&lt;/item&gt;&lt;item&gt;50&lt;/item&gt;&lt;item&gt;51&lt;/item&gt;&lt;item&gt;52&lt;/item&gt;&lt;item&gt;53&lt;/item&gt;&lt;item&gt;54&lt;/item&gt;&lt;item&gt;57&lt;/item&gt;&lt;item&gt;58&lt;/item&gt;&lt;item&gt;59&lt;/item&gt;&lt;item&gt;61&lt;/item&gt;&lt;item&gt;62&lt;/item&gt;&lt;item&gt;63&lt;/item&gt;&lt;item&gt;64&lt;/item&gt;&lt;item&gt;65&lt;/item&gt;&lt;item&gt;66&lt;/item&gt;&lt;item&gt;67&lt;/item&gt;&lt;/record-ids&gt;&lt;/item&gt;&lt;/Libraries&gt;"/>
    <w:docVar w:name="REFMGR.InstantFormat" w:val="&lt;ENInstantFormat&gt;&lt;Enabled&gt;0&lt;/Enabled&gt;&lt;ScanUnformatted&gt;1&lt;/ScanUnformatted&gt;&lt;ScanChanges&gt;1&lt;/ScanChanges&gt;&lt;/ENInstantFormat&gt;"/>
    <w:docVar w:name="REFMGR.Layout" w:val="&lt;ENLayout&gt;&lt;Style&gt;Journal of the American College of Cardiology&lt;/Style&gt;&lt;LeftDelim&gt;{&lt;/LeftDelim&gt;&lt;RightDelim&gt;}&lt;/RightDelim&gt;&lt;FontName&gt;Times New Roman&lt;/FontName&gt;&lt;FontSize&gt;12&lt;/FontSize&gt;&lt;ReflistTitle&gt;REFERENCES&lt;/ReflistTitle&gt;&lt;StartingRefnum&gt;1&lt;/StartingRefnum&gt;&lt;FirstLineIndent&gt;0&lt;/FirstLineIndent&gt;&lt;HangingIndent&gt;0&lt;/HangingIndent&gt;&lt;LineSpacing&gt;0&lt;/LineSpacing&gt;&lt;SpaceAfter&gt;3&lt;/SpaceAfter&gt;&lt;ReflistOrder&gt;0&lt;/ReflistOrder&gt;&lt;CitationOrder&gt;0&lt;/CitationOrder&gt;&lt;NumberReferences&gt;1&lt;/NumberReferences&gt;&lt;ShowRecordID&gt;0&lt;/ShowRecordID&gt;&lt;ShowNotes&gt;0&lt;/ShowNotes&gt;&lt;ShowAbstract&gt;0&lt;/ShowAbstract&gt;&lt;ShowReprint&gt;0&lt;/ShowReprint&gt;&lt;ShowKeywords&gt;0&lt;/ShowKeywords&gt;&lt;/ENLayout&gt;"/>
    <w:docVar w:name="REFMGR.Libraries" w:val="&lt;ENLibraries&gt;&lt;Libraries&gt;&lt;item&gt;main&lt;/item&gt;&lt;/Libraries&gt;&lt;/ENLibraries&gt;"/>
  </w:docVars>
  <w:rsids>
    <w:rsidRoot w:val="00F5305F"/>
    <w:rsid w:val="00002FC2"/>
    <w:rsid w:val="00006CF6"/>
    <w:rsid w:val="000071C9"/>
    <w:rsid w:val="000125D9"/>
    <w:rsid w:val="000157A3"/>
    <w:rsid w:val="0001629F"/>
    <w:rsid w:val="0002009E"/>
    <w:rsid w:val="00020F14"/>
    <w:rsid w:val="0002226D"/>
    <w:rsid w:val="00022489"/>
    <w:rsid w:val="000237FB"/>
    <w:rsid w:val="00023D9A"/>
    <w:rsid w:val="00025EE5"/>
    <w:rsid w:val="00026A8F"/>
    <w:rsid w:val="00030162"/>
    <w:rsid w:val="00030296"/>
    <w:rsid w:val="00030C3D"/>
    <w:rsid w:val="00032DE2"/>
    <w:rsid w:val="0003342E"/>
    <w:rsid w:val="00036402"/>
    <w:rsid w:val="00036FD9"/>
    <w:rsid w:val="00037412"/>
    <w:rsid w:val="000378F3"/>
    <w:rsid w:val="0004038A"/>
    <w:rsid w:val="00040765"/>
    <w:rsid w:val="0004119F"/>
    <w:rsid w:val="0004272A"/>
    <w:rsid w:val="00042F4E"/>
    <w:rsid w:val="00043EDD"/>
    <w:rsid w:val="00046D5D"/>
    <w:rsid w:val="00047134"/>
    <w:rsid w:val="0005093E"/>
    <w:rsid w:val="00051438"/>
    <w:rsid w:val="00051454"/>
    <w:rsid w:val="00051C25"/>
    <w:rsid w:val="00052ABE"/>
    <w:rsid w:val="00052C8F"/>
    <w:rsid w:val="00054D2E"/>
    <w:rsid w:val="000560C1"/>
    <w:rsid w:val="00057867"/>
    <w:rsid w:val="000578FC"/>
    <w:rsid w:val="00057DB4"/>
    <w:rsid w:val="00061208"/>
    <w:rsid w:val="00061680"/>
    <w:rsid w:val="000622F6"/>
    <w:rsid w:val="0006300B"/>
    <w:rsid w:val="0006433A"/>
    <w:rsid w:val="00064EF7"/>
    <w:rsid w:val="00066008"/>
    <w:rsid w:val="000666A7"/>
    <w:rsid w:val="000666AD"/>
    <w:rsid w:val="00073026"/>
    <w:rsid w:val="00073EC2"/>
    <w:rsid w:val="00074747"/>
    <w:rsid w:val="00075BFC"/>
    <w:rsid w:val="000803DA"/>
    <w:rsid w:val="000807B0"/>
    <w:rsid w:val="0008096F"/>
    <w:rsid w:val="00082E42"/>
    <w:rsid w:val="00083179"/>
    <w:rsid w:val="00083A9F"/>
    <w:rsid w:val="000866CA"/>
    <w:rsid w:val="000901DE"/>
    <w:rsid w:val="00091561"/>
    <w:rsid w:val="00096161"/>
    <w:rsid w:val="00097D9E"/>
    <w:rsid w:val="000A0069"/>
    <w:rsid w:val="000A0DC0"/>
    <w:rsid w:val="000A190B"/>
    <w:rsid w:val="000A2D38"/>
    <w:rsid w:val="000A3261"/>
    <w:rsid w:val="000A5E47"/>
    <w:rsid w:val="000A7972"/>
    <w:rsid w:val="000B2464"/>
    <w:rsid w:val="000B571E"/>
    <w:rsid w:val="000B6368"/>
    <w:rsid w:val="000B6378"/>
    <w:rsid w:val="000B668E"/>
    <w:rsid w:val="000B6FDF"/>
    <w:rsid w:val="000B7255"/>
    <w:rsid w:val="000B7266"/>
    <w:rsid w:val="000C14FB"/>
    <w:rsid w:val="000C28EB"/>
    <w:rsid w:val="000C3617"/>
    <w:rsid w:val="000C3B30"/>
    <w:rsid w:val="000C4106"/>
    <w:rsid w:val="000C47AE"/>
    <w:rsid w:val="000C5126"/>
    <w:rsid w:val="000C67F2"/>
    <w:rsid w:val="000C7644"/>
    <w:rsid w:val="000C7F30"/>
    <w:rsid w:val="000D4D09"/>
    <w:rsid w:val="000D5A5F"/>
    <w:rsid w:val="000D7131"/>
    <w:rsid w:val="000D7B3D"/>
    <w:rsid w:val="000E0199"/>
    <w:rsid w:val="000E0BF3"/>
    <w:rsid w:val="000E213A"/>
    <w:rsid w:val="000E330E"/>
    <w:rsid w:val="000E4B99"/>
    <w:rsid w:val="000E5545"/>
    <w:rsid w:val="000E5BA6"/>
    <w:rsid w:val="000E5D8D"/>
    <w:rsid w:val="000E6293"/>
    <w:rsid w:val="000E6702"/>
    <w:rsid w:val="000E6E34"/>
    <w:rsid w:val="000E768B"/>
    <w:rsid w:val="000F0163"/>
    <w:rsid w:val="000F045B"/>
    <w:rsid w:val="000F06D7"/>
    <w:rsid w:val="000F36F1"/>
    <w:rsid w:val="00100EE2"/>
    <w:rsid w:val="001026DF"/>
    <w:rsid w:val="00102ADA"/>
    <w:rsid w:val="0010421F"/>
    <w:rsid w:val="00104718"/>
    <w:rsid w:val="00105212"/>
    <w:rsid w:val="0010587B"/>
    <w:rsid w:val="00105D39"/>
    <w:rsid w:val="00106186"/>
    <w:rsid w:val="0010760B"/>
    <w:rsid w:val="0011069B"/>
    <w:rsid w:val="00110F66"/>
    <w:rsid w:val="001128D6"/>
    <w:rsid w:val="00112C18"/>
    <w:rsid w:val="00115847"/>
    <w:rsid w:val="00115BBC"/>
    <w:rsid w:val="00122D6B"/>
    <w:rsid w:val="001234D8"/>
    <w:rsid w:val="00127974"/>
    <w:rsid w:val="0013130C"/>
    <w:rsid w:val="00137922"/>
    <w:rsid w:val="00142CA2"/>
    <w:rsid w:val="00143733"/>
    <w:rsid w:val="00143B8E"/>
    <w:rsid w:val="00144B7E"/>
    <w:rsid w:val="00145C4A"/>
    <w:rsid w:val="00146117"/>
    <w:rsid w:val="00147041"/>
    <w:rsid w:val="00147919"/>
    <w:rsid w:val="00147A5D"/>
    <w:rsid w:val="00150286"/>
    <w:rsid w:val="001519A8"/>
    <w:rsid w:val="00152348"/>
    <w:rsid w:val="0015413A"/>
    <w:rsid w:val="001553F7"/>
    <w:rsid w:val="00155562"/>
    <w:rsid w:val="001566D7"/>
    <w:rsid w:val="00156881"/>
    <w:rsid w:val="001571CD"/>
    <w:rsid w:val="00157F33"/>
    <w:rsid w:val="00160A01"/>
    <w:rsid w:val="00160DB8"/>
    <w:rsid w:val="00162185"/>
    <w:rsid w:val="00162280"/>
    <w:rsid w:val="001625E4"/>
    <w:rsid w:val="0016326E"/>
    <w:rsid w:val="001638AA"/>
    <w:rsid w:val="0016451B"/>
    <w:rsid w:val="001647AB"/>
    <w:rsid w:val="00165D22"/>
    <w:rsid w:val="001677A8"/>
    <w:rsid w:val="00167939"/>
    <w:rsid w:val="00167B96"/>
    <w:rsid w:val="00170A69"/>
    <w:rsid w:val="00170D5B"/>
    <w:rsid w:val="00174687"/>
    <w:rsid w:val="00174EE8"/>
    <w:rsid w:val="00176D6B"/>
    <w:rsid w:val="001779C5"/>
    <w:rsid w:val="00181104"/>
    <w:rsid w:val="0018182D"/>
    <w:rsid w:val="00182DBE"/>
    <w:rsid w:val="001835AD"/>
    <w:rsid w:val="0018608B"/>
    <w:rsid w:val="0018612E"/>
    <w:rsid w:val="001869F6"/>
    <w:rsid w:val="00187621"/>
    <w:rsid w:val="001907FB"/>
    <w:rsid w:val="00192ED6"/>
    <w:rsid w:val="00193144"/>
    <w:rsid w:val="00195093"/>
    <w:rsid w:val="001957BB"/>
    <w:rsid w:val="00196156"/>
    <w:rsid w:val="00197039"/>
    <w:rsid w:val="00197F4D"/>
    <w:rsid w:val="001A1FD7"/>
    <w:rsid w:val="001A203A"/>
    <w:rsid w:val="001A2D0F"/>
    <w:rsid w:val="001A2F61"/>
    <w:rsid w:val="001A385A"/>
    <w:rsid w:val="001A4D11"/>
    <w:rsid w:val="001A5A42"/>
    <w:rsid w:val="001A6AF4"/>
    <w:rsid w:val="001A77E8"/>
    <w:rsid w:val="001B1348"/>
    <w:rsid w:val="001B27DC"/>
    <w:rsid w:val="001B28DA"/>
    <w:rsid w:val="001B3320"/>
    <w:rsid w:val="001B7B2E"/>
    <w:rsid w:val="001C0F67"/>
    <w:rsid w:val="001C2772"/>
    <w:rsid w:val="001C4D9C"/>
    <w:rsid w:val="001C59BD"/>
    <w:rsid w:val="001C5DD8"/>
    <w:rsid w:val="001C600C"/>
    <w:rsid w:val="001C6D3E"/>
    <w:rsid w:val="001D299D"/>
    <w:rsid w:val="001D2B5E"/>
    <w:rsid w:val="001D3266"/>
    <w:rsid w:val="001D7FCE"/>
    <w:rsid w:val="001E0D2B"/>
    <w:rsid w:val="001E0ECE"/>
    <w:rsid w:val="001E27D0"/>
    <w:rsid w:val="001E2ADA"/>
    <w:rsid w:val="001E3080"/>
    <w:rsid w:val="001E4806"/>
    <w:rsid w:val="001E5F37"/>
    <w:rsid w:val="001F01E2"/>
    <w:rsid w:val="001F17E9"/>
    <w:rsid w:val="001F2A3E"/>
    <w:rsid w:val="001F3307"/>
    <w:rsid w:val="001F379C"/>
    <w:rsid w:val="001F40D0"/>
    <w:rsid w:val="001F4CAB"/>
    <w:rsid w:val="001F59DB"/>
    <w:rsid w:val="001F5DFC"/>
    <w:rsid w:val="001F67D7"/>
    <w:rsid w:val="001F78BB"/>
    <w:rsid w:val="00201597"/>
    <w:rsid w:val="00204E49"/>
    <w:rsid w:val="002055BD"/>
    <w:rsid w:val="00207F8B"/>
    <w:rsid w:val="002100DB"/>
    <w:rsid w:val="00211B77"/>
    <w:rsid w:val="00214A4D"/>
    <w:rsid w:val="0021629E"/>
    <w:rsid w:val="00216BE5"/>
    <w:rsid w:val="00221C63"/>
    <w:rsid w:val="00221C7F"/>
    <w:rsid w:val="002221D3"/>
    <w:rsid w:val="00224A9E"/>
    <w:rsid w:val="00226187"/>
    <w:rsid w:val="00226A69"/>
    <w:rsid w:val="00226E12"/>
    <w:rsid w:val="002278E4"/>
    <w:rsid w:val="002307BF"/>
    <w:rsid w:val="00231004"/>
    <w:rsid w:val="002318BF"/>
    <w:rsid w:val="00231A5A"/>
    <w:rsid w:val="002349D2"/>
    <w:rsid w:val="00235C09"/>
    <w:rsid w:val="002365B8"/>
    <w:rsid w:val="00237DD1"/>
    <w:rsid w:val="00241021"/>
    <w:rsid w:val="00241077"/>
    <w:rsid w:val="00242A1B"/>
    <w:rsid w:val="0024328B"/>
    <w:rsid w:val="002433E3"/>
    <w:rsid w:val="00244438"/>
    <w:rsid w:val="00246FCA"/>
    <w:rsid w:val="00252290"/>
    <w:rsid w:val="00253CF7"/>
    <w:rsid w:val="002550BC"/>
    <w:rsid w:val="002556A2"/>
    <w:rsid w:val="002578B1"/>
    <w:rsid w:val="002649F3"/>
    <w:rsid w:val="00265A35"/>
    <w:rsid w:val="00265CAD"/>
    <w:rsid w:val="0026613C"/>
    <w:rsid w:val="00266C4D"/>
    <w:rsid w:val="00267513"/>
    <w:rsid w:val="00267BAD"/>
    <w:rsid w:val="002706E6"/>
    <w:rsid w:val="00272262"/>
    <w:rsid w:val="00273AB9"/>
    <w:rsid w:val="00274B5D"/>
    <w:rsid w:val="00280B99"/>
    <w:rsid w:val="00280CF0"/>
    <w:rsid w:val="00281A2E"/>
    <w:rsid w:val="00283103"/>
    <w:rsid w:val="0028373F"/>
    <w:rsid w:val="002837DB"/>
    <w:rsid w:val="00284BF9"/>
    <w:rsid w:val="00287AB6"/>
    <w:rsid w:val="00287F40"/>
    <w:rsid w:val="002927B2"/>
    <w:rsid w:val="00294E09"/>
    <w:rsid w:val="0029637E"/>
    <w:rsid w:val="00296622"/>
    <w:rsid w:val="00296A2C"/>
    <w:rsid w:val="00297CFD"/>
    <w:rsid w:val="002A0211"/>
    <w:rsid w:val="002A1863"/>
    <w:rsid w:val="002A1D21"/>
    <w:rsid w:val="002B0E33"/>
    <w:rsid w:val="002B1A21"/>
    <w:rsid w:val="002B2C0C"/>
    <w:rsid w:val="002B46B0"/>
    <w:rsid w:val="002B7964"/>
    <w:rsid w:val="002C0F4B"/>
    <w:rsid w:val="002C261B"/>
    <w:rsid w:val="002C32DC"/>
    <w:rsid w:val="002C32E1"/>
    <w:rsid w:val="002C3FD9"/>
    <w:rsid w:val="002C50D8"/>
    <w:rsid w:val="002C5F73"/>
    <w:rsid w:val="002C6B3C"/>
    <w:rsid w:val="002C78B7"/>
    <w:rsid w:val="002D1E96"/>
    <w:rsid w:val="002D2DEB"/>
    <w:rsid w:val="002D549F"/>
    <w:rsid w:val="002D5E01"/>
    <w:rsid w:val="002D6D86"/>
    <w:rsid w:val="002D765D"/>
    <w:rsid w:val="002D7D6D"/>
    <w:rsid w:val="002E1F3E"/>
    <w:rsid w:val="002E258F"/>
    <w:rsid w:val="002E4014"/>
    <w:rsid w:val="002E4A3F"/>
    <w:rsid w:val="002E735F"/>
    <w:rsid w:val="002E759B"/>
    <w:rsid w:val="002E7A42"/>
    <w:rsid w:val="002F4924"/>
    <w:rsid w:val="002F5CF2"/>
    <w:rsid w:val="002F5F1E"/>
    <w:rsid w:val="002F6305"/>
    <w:rsid w:val="002F6A45"/>
    <w:rsid w:val="003004BA"/>
    <w:rsid w:val="00300F95"/>
    <w:rsid w:val="00301104"/>
    <w:rsid w:val="00301D05"/>
    <w:rsid w:val="00302DA7"/>
    <w:rsid w:val="003052E1"/>
    <w:rsid w:val="0030562A"/>
    <w:rsid w:val="00306308"/>
    <w:rsid w:val="003068D8"/>
    <w:rsid w:val="00310928"/>
    <w:rsid w:val="003132D2"/>
    <w:rsid w:val="0031600E"/>
    <w:rsid w:val="00317AAD"/>
    <w:rsid w:val="00321F00"/>
    <w:rsid w:val="00323367"/>
    <w:rsid w:val="00324414"/>
    <w:rsid w:val="0032449A"/>
    <w:rsid w:val="00325C4D"/>
    <w:rsid w:val="00325F3E"/>
    <w:rsid w:val="00326BA7"/>
    <w:rsid w:val="00331B1D"/>
    <w:rsid w:val="00331E6E"/>
    <w:rsid w:val="00332106"/>
    <w:rsid w:val="00332807"/>
    <w:rsid w:val="0033517B"/>
    <w:rsid w:val="00335CBE"/>
    <w:rsid w:val="0033659E"/>
    <w:rsid w:val="003365AF"/>
    <w:rsid w:val="00337EEE"/>
    <w:rsid w:val="00343EFB"/>
    <w:rsid w:val="00344DA2"/>
    <w:rsid w:val="00344F0F"/>
    <w:rsid w:val="003451EB"/>
    <w:rsid w:val="0034695D"/>
    <w:rsid w:val="00346D38"/>
    <w:rsid w:val="00351271"/>
    <w:rsid w:val="003516F4"/>
    <w:rsid w:val="0035179D"/>
    <w:rsid w:val="00351E77"/>
    <w:rsid w:val="00351EC3"/>
    <w:rsid w:val="00354057"/>
    <w:rsid w:val="003550E0"/>
    <w:rsid w:val="003571A6"/>
    <w:rsid w:val="003576AC"/>
    <w:rsid w:val="0036014B"/>
    <w:rsid w:val="00360A73"/>
    <w:rsid w:val="00360DD4"/>
    <w:rsid w:val="0036190A"/>
    <w:rsid w:val="00363117"/>
    <w:rsid w:val="0036359C"/>
    <w:rsid w:val="003661AE"/>
    <w:rsid w:val="003668EF"/>
    <w:rsid w:val="0036784E"/>
    <w:rsid w:val="003700F0"/>
    <w:rsid w:val="0037287C"/>
    <w:rsid w:val="003730C9"/>
    <w:rsid w:val="0037578E"/>
    <w:rsid w:val="003767EB"/>
    <w:rsid w:val="003826D1"/>
    <w:rsid w:val="00383331"/>
    <w:rsid w:val="0038771B"/>
    <w:rsid w:val="00390E66"/>
    <w:rsid w:val="00392635"/>
    <w:rsid w:val="00392ADA"/>
    <w:rsid w:val="00394015"/>
    <w:rsid w:val="00394584"/>
    <w:rsid w:val="00397C8E"/>
    <w:rsid w:val="003A2FA5"/>
    <w:rsid w:val="003A4A62"/>
    <w:rsid w:val="003A5F0D"/>
    <w:rsid w:val="003A6A7D"/>
    <w:rsid w:val="003B0551"/>
    <w:rsid w:val="003B28C4"/>
    <w:rsid w:val="003B3205"/>
    <w:rsid w:val="003B62C2"/>
    <w:rsid w:val="003B631B"/>
    <w:rsid w:val="003B6D0E"/>
    <w:rsid w:val="003B7366"/>
    <w:rsid w:val="003C1F40"/>
    <w:rsid w:val="003C2884"/>
    <w:rsid w:val="003C2A5F"/>
    <w:rsid w:val="003C2F75"/>
    <w:rsid w:val="003C6B50"/>
    <w:rsid w:val="003C6FD2"/>
    <w:rsid w:val="003D30D4"/>
    <w:rsid w:val="003D395C"/>
    <w:rsid w:val="003D3B83"/>
    <w:rsid w:val="003D5834"/>
    <w:rsid w:val="003D6743"/>
    <w:rsid w:val="003D779E"/>
    <w:rsid w:val="003E2A60"/>
    <w:rsid w:val="003E2EB0"/>
    <w:rsid w:val="003F01C3"/>
    <w:rsid w:val="003F2DC0"/>
    <w:rsid w:val="003F2ECF"/>
    <w:rsid w:val="003F2F95"/>
    <w:rsid w:val="003F3CC2"/>
    <w:rsid w:val="003F50CD"/>
    <w:rsid w:val="003F633D"/>
    <w:rsid w:val="003F72B7"/>
    <w:rsid w:val="00400C53"/>
    <w:rsid w:val="00400E40"/>
    <w:rsid w:val="004019A2"/>
    <w:rsid w:val="00402991"/>
    <w:rsid w:val="00402AEF"/>
    <w:rsid w:val="00403379"/>
    <w:rsid w:val="00404278"/>
    <w:rsid w:val="00404F43"/>
    <w:rsid w:val="00410D5A"/>
    <w:rsid w:val="0041170B"/>
    <w:rsid w:val="00412A47"/>
    <w:rsid w:val="00412ACD"/>
    <w:rsid w:val="00415D15"/>
    <w:rsid w:val="0041717A"/>
    <w:rsid w:val="004202A1"/>
    <w:rsid w:val="00420DF2"/>
    <w:rsid w:val="00421B22"/>
    <w:rsid w:val="00422F82"/>
    <w:rsid w:val="00424D43"/>
    <w:rsid w:val="00425546"/>
    <w:rsid w:val="00425F8E"/>
    <w:rsid w:val="00426FEF"/>
    <w:rsid w:val="004300C4"/>
    <w:rsid w:val="00430DF2"/>
    <w:rsid w:val="0043203B"/>
    <w:rsid w:val="00433242"/>
    <w:rsid w:val="004332D3"/>
    <w:rsid w:val="004339D2"/>
    <w:rsid w:val="004349E1"/>
    <w:rsid w:val="00435F3D"/>
    <w:rsid w:val="00436584"/>
    <w:rsid w:val="00437F67"/>
    <w:rsid w:val="00437FBB"/>
    <w:rsid w:val="004407CF"/>
    <w:rsid w:val="004433E0"/>
    <w:rsid w:val="00444399"/>
    <w:rsid w:val="00446A29"/>
    <w:rsid w:val="00446C85"/>
    <w:rsid w:val="00450A98"/>
    <w:rsid w:val="0045336C"/>
    <w:rsid w:val="00454CD6"/>
    <w:rsid w:val="004552C5"/>
    <w:rsid w:val="00461E58"/>
    <w:rsid w:val="00461FDF"/>
    <w:rsid w:val="00464309"/>
    <w:rsid w:val="00465551"/>
    <w:rsid w:val="00465C60"/>
    <w:rsid w:val="00466666"/>
    <w:rsid w:val="00467452"/>
    <w:rsid w:val="00467C9F"/>
    <w:rsid w:val="00470DB7"/>
    <w:rsid w:val="00471869"/>
    <w:rsid w:val="00472873"/>
    <w:rsid w:val="00475872"/>
    <w:rsid w:val="00476244"/>
    <w:rsid w:val="004810F5"/>
    <w:rsid w:val="00484E8B"/>
    <w:rsid w:val="00485ED9"/>
    <w:rsid w:val="00485F1C"/>
    <w:rsid w:val="0048709A"/>
    <w:rsid w:val="004907AE"/>
    <w:rsid w:val="00490FE2"/>
    <w:rsid w:val="004914F3"/>
    <w:rsid w:val="00493B41"/>
    <w:rsid w:val="0049432B"/>
    <w:rsid w:val="00494C06"/>
    <w:rsid w:val="00495AD5"/>
    <w:rsid w:val="00495B8A"/>
    <w:rsid w:val="00496F91"/>
    <w:rsid w:val="004A0ACA"/>
    <w:rsid w:val="004A0F61"/>
    <w:rsid w:val="004A1674"/>
    <w:rsid w:val="004A35EF"/>
    <w:rsid w:val="004A3714"/>
    <w:rsid w:val="004A5522"/>
    <w:rsid w:val="004A5D38"/>
    <w:rsid w:val="004A7F8A"/>
    <w:rsid w:val="004A7FEC"/>
    <w:rsid w:val="004B08AD"/>
    <w:rsid w:val="004B09FC"/>
    <w:rsid w:val="004B0D91"/>
    <w:rsid w:val="004B1F96"/>
    <w:rsid w:val="004B3BAE"/>
    <w:rsid w:val="004B45CB"/>
    <w:rsid w:val="004B45FB"/>
    <w:rsid w:val="004B4C61"/>
    <w:rsid w:val="004B5F15"/>
    <w:rsid w:val="004B6036"/>
    <w:rsid w:val="004B607F"/>
    <w:rsid w:val="004B630F"/>
    <w:rsid w:val="004B6CF7"/>
    <w:rsid w:val="004B7A13"/>
    <w:rsid w:val="004C0FF3"/>
    <w:rsid w:val="004C17B5"/>
    <w:rsid w:val="004C1AD5"/>
    <w:rsid w:val="004C29C4"/>
    <w:rsid w:val="004C2E7F"/>
    <w:rsid w:val="004C3258"/>
    <w:rsid w:val="004C437F"/>
    <w:rsid w:val="004C584E"/>
    <w:rsid w:val="004C5A21"/>
    <w:rsid w:val="004C5FC9"/>
    <w:rsid w:val="004C6C9F"/>
    <w:rsid w:val="004D0262"/>
    <w:rsid w:val="004D2000"/>
    <w:rsid w:val="004D3C98"/>
    <w:rsid w:val="004D4462"/>
    <w:rsid w:val="004D4F2E"/>
    <w:rsid w:val="004D536A"/>
    <w:rsid w:val="004D7FD0"/>
    <w:rsid w:val="004E5AA8"/>
    <w:rsid w:val="004E6BF7"/>
    <w:rsid w:val="004E7396"/>
    <w:rsid w:val="004E7E3A"/>
    <w:rsid w:val="004F2413"/>
    <w:rsid w:val="004F361F"/>
    <w:rsid w:val="004F451F"/>
    <w:rsid w:val="004F470C"/>
    <w:rsid w:val="004F4794"/>
    <w:rsid w:val="004F4D72"/>
    <w:rsid w:val="004F57F2"/>
    <w:rsid w:val="004F5BBB"/>
    <w:rsid w:val="004F603C"/>
    <w:rsid w:val="004F6D97"/>
    <w:rsid w:val="00500604"/>
    <w:rsid w:val="00500DC9"/>
    <w:rsid w:val="0050158D"/>
    <w:rsid w:val="005017BC"/>
    <w:rsid w:val="005059C5"/>
    <w:rsid w:val="005074A4"/>
    <w:rsid w:val="00507B75"/>
    <w:rsid w:val="005105BD"/>
    <w:rsid w:val="00510A72"/>
    <w:rsid w:val="0051167E"/>
    <w:rsid w:val="00512781"/>
    <w:rsid w:val="00512B85"/>
    <w:rsid w:val="00512DF5"/>
    <w:rsid w:val="00513B96"/>
    <w:rsid w:val="00514618"/>
    <w:rsid w:val="00514D7F"/>
    <w:rsid w:val="00515516"/>
    <w:rsid w:val="0051730F"/>
    <w:rsid w:val="0051732C"/>
    <w:rsid w:val="00520451"/>
    <w:rsid w:val="0052050E"/>
    <w:rsid w:val="00521B67"/>
    <w:rsid w:val="005225EB"/>
    <w:rsid w:val="00524BC9"/>
    <w:rsid w:val="0052518C"/>
    <w:rsid w:val="00531564"/>
    <w:rsid w:val="00533C12"/>
    <w:rsid w:val="005346D0"/>
    <w:rsid w:val="0054022E"/>
    <w:rsid w:val="0054151A"/>
    <w:rsid w:val="00541C28"/>
    <w:rsid w:val="0054387E"/>
    <w:rsid w:val="0054712D"/>
    <w:rsid w:val="00550B3F"/>
    <w:rsid w:val="0055355D"/>
    <w:rsid w:val="005542DC"/>
    <w:rsid w:val="00556E74"/>
    <w:rsid w:val="0056006E"/>
    <w:rsid w:val="00560C0F"/>
    <w:rsid w:val="00561196"/>
    <w:rsid w:val="00561AD8"/>
    <w:rsid w:val="00562358"/>
    <w:rsid w:val="005623B3"/>
    <w:rsid w:val="005643F0"/>
    <w:rsid w:val="00564861"/>
    <w:rsid w:val="00565650"/>
    <w:rsid w:val="0056621D"/>
    <w:rsid w:val="00566225"/>
    <w:rsid w:val="0057186D"/>
    <w:rsid w:val="00571C32"/>
    <w:rsid w:val="00573287"/>
    <w:rsid w:val="00575119"/>
    <w:rsid w:val="005779A6"/>
    <w:rsid w:val="00580EAA"/>
    <w:rsid w:val="00581F73"/>
    <w:rsid w:val="005822DE"/>
    <w:rsid w:val="0058266E"/>
    <w:rsid w:val="00583CF1"/>
    <w:rsid w:val="005843BC"/>
    <w:rsid w:val="00584564"/>
    <w:rsid w:val="00590F23"/>
    <w:rsid w:val="005958BB"/>
    <w:rsid w:val="00596404"/>
    <w:rsid w:val="005967DF"/>
    <w:rsid w:val="005979B9"/>
    <w:rsid w:val="00597A42"/>
    <w:rsid w:val="005A112F"/>
    <w:rsid w:val="005A16A7"/>
    <w:rsid w:val="005A2A94"/>
    <w:rsid w:val="005A2EE1"/>
    <w:rsid w:val="005A550A"/>
    <w:rsid w:val="005B14D1"/>
    <w:rsid w:val="005B1A72"/>
    <w:rsid w:val="005B21C8"/>
    <w:rsid w:val="005B221F"/>
    <w:rsid w:val="005B2C34"/>
    <w:rsid w:val="005B3639"/>
    <w:rsid w:val="005B7FAD"/>
    <w:rsid w:val="005C1D1A"/>
    <w:rsid w:val="005C3F02"/>
    <w:rsid w:val="005C4A0B"/>
    <w:rsid w:val="005C4ABE"/>
    <w:rsid w:val="005C58A2"/>
    <w:rsid w:val="005C6A2D"/>
    <w:rsid w:val="005C6EFE"/>
    <w:rsid w:val="005D076B"/>
    <w:rsid w:val="005D15B5"/>
    <w:rsid w:val="005D1FED"/>
    <w:rsid w:val="005D517C"/>
    <w:rsid w:val="005D5F35"/>
    <w:rsid w:val="005D5F4F"/>
    <w:rsid w:val="005D67C5"/>
    <w:rsid w:val="005D6AC0"/>
    <w:rsid w:val="005D6FA1"/>
    <w:rsid w:val="005D7C57"/>
    <w:rsid w:val="005E0540"/>
    <w:rsid w:val="005E121D"/>
    <w:rsid w:val="005E1894"/>
    <w:rsid w:val="005E4143"/>
    <w:rsid w:val="005E5762"/>
    <w:rsid w:val="005E7513"/>
    <w:rsid w:val="005E765F"/>
    <w:rsid w:val="005F0A92"/>
    <w:rsid w:val="005F32CD"/>
    <w:rsid w:val="005F4BF8"/>
    <w:rsid w:val="005F6155"/>
    <w:rsid w:val="005F6655"/>
    <w:rsid w:val="005F66AA"/>
    <w:rsid w:val="005F7547"/>
    <w:rsid w:val="005F7C37"/>
    <w:rsid w:val="006006D9"/>
    <w:rsid w:val="00601718"/>
    <w:rsid w:val="00601AAF"/>
    <w:rsid w:val="00601E4E"/>
    <w:rsid w:val="006032C1"/>
    <w:rsid w:val="00604665"/>
    <w:rsid w:val="00607554"/>
    <w:rsid w:val="00611019"/>
    <w:rsid w:val="00611403"/>
    <w:rsid w:val="006118EF"/>
    <w:rsid w:val="00611A7D"/>
    <w:rsid w:val="00612220"/>
    <w:rsid w:val="00612F3C"/>
    <w:rsid w:val="00613D91"/>
    <w:rsid w:val="00615D15"/>
    <w:rsid w:val="006161C0"/>
    <w:rsid w:val="0061661C"/>
    <w:rsid w:val="00616815"/>
    <w:rsid w:val="00620213"/>
    <w:rsid w:val="00620306"/>
    <w:rsid w:val="006205FC"/>
    <w:rsid w:val="006216D4"/>
    <w:rsid w:val="006219FE"/>
    <w:rsid w:val="00621DFC"/>
    <w:rsid w:val="00622699"/>
    <w:rsid w:val="00623C3C"/>
    <w:rsid w:val="00624BFB"/>
    <w:rsid w:val="00625F00"/>
    <w:rsid w:val="006266AB"/>
    <w:rsid w:val="00627626"/>
    <w:rsid w:val="00631331"/>
    <w:rsid w:val="00631526"/>
    <w:rsid w:val="0063232E"/>
    <w:rsid w:val="00633552"/>
    <w:rsid w:val="00633FCD"/>
    <w:rsid w:val="00636049"/>
    <w:rsid w:val="006364D1"/>
    <w:rsid w:val="006367F9"/>
    <w:rsid w:val="006409DA"/>
    <w:rsid w:val="00641063"/>
    <w:rsid w:val="0064159E"/>
    <w:rsid w:val="00641BD0"/>
    <w:rsid w:val="00643743"/>
    <w:rsid w:val="00644A0D"/>
    <w:rsid w:val="006456E2"/>
    <w:rsid w:val="00646FC5"/>
    <w:rsid w:val="00647D75"/>
    <w:rsid w:val="006525F4"/>
    <w:rsid w:val="00653592"/>
    <w:rsid w:val="00656754"/>
    <w:rsid w:val="00656FC5"/>
    <w:rsid w:val="00657740"/>
    <w:rsid w:val="0066450C"/>
    <w:rsid w:val="00667F41"/>
    <w:rsid w:val="006700C2"/>
    <w:rsid w:val="00671C6F"/>
    <w:rsid w:val="006725DF"/>
    <w:rsid w:val="0067284D"/>
    <w:rsid w:val="00674A39"/>
    <w:rsid w:val="00674C5C"/>
    <w:rsid w:val="0067540D"/>
    <w:rsid w:val="00675A57"/>
    <w:rsid w:val="00676AD1"/>
    <w:rsid w:val="00680871"/>
    <w:rsid w:val="0068141A"/>
    <w:rsid w:val="0068151E"/>
    <w:rsid w:val="006872C3"/>
    <w:rsid w:val="00690AE4"/>
    <w:rsid w:val="00690FE0"/>
    <w:rsid w:val="006926A3"/>
    <w:rsid w:val="0069316D"/>
    <w:rsid w:val="006932C9"/>
    <w:rsid w:val="00693C63"/>
    <w:rsid w:val="00694F90"/>
    <w:rsid w:val="00696C43"/>
    <w:rsid w:val="006971A1"/>
    <w:rsid w:val="006976E2"/>
    <w:rsid w:val="00697EA7"/>
    <w:rsid w:val="006A0578"/>
    <w:rsid w:val="006A1A52"/>
    <w:rsid w:val="006A2679"/>
    <w:rsid w:val="006A5374"/>
    <w:rsid w:val="006A5765"/>
    <w:rsid w:val="006A59DD"/>
    <w:rsid w:val="006A66F3"/>
    <w:rsid w:val="006A6C8E"/>
    <w:rsid w:val="006A7811"/>
    <w:rsid w:val="006B031D"/>
    <w:rsid w:val="006B08FB"/>
    <w:rsid w:val="006B1C57"/>
    <w:rsid w:val="006B50CC"/>
    <w:rsid w:val="006B63B9"/>
    <w:rsid w:val="006B64B6"/>
    <w:rsid w:val="006B7721"/>
    <w:rsid w:val="006C0BF5"/>
    <w:rsid w:val="006C1191"/>
    <w:rsid w:val="006C1D31"/>
    <w:rsid w:val="006C263A"/>
    <w:rsid w:val="006C2A52"/>
    <w:rsid w:val="006C3DE9"/>
    <w:rsid w:val="006C4F2E"/>
    <w:rsid w:val="006C63EE"/>
    <w:rsid w:val="006C66FF"/>
    <w:rsid w:val="006D10E4"/>
    <w:rsid w:val="006D12A8"/>
    <w:rsid w:val="006D1956"/>
    <w:rsid w:val="006D23F7"/>
    <w:rsid w:val="006D2BE6"/>
    <w:rsid w:val="006D36EF"/>
    <w:rsid w:val="006D3F4E"/>
    <w:rsid w:val="006D730B"/>
    <w:rsid w:val="006D796F"/>
    <w:rsid w:val="006E459E"/>
    <w:rsid w:val="006E48B1"/>
    <w:rsid w:val="006E59E5"/>
    <w:rsid w:val="006E5E03"/>
    <w:rsid w:val="006E672F"/>
    <w:rsid w:val="006F3602"/>
    <w:rsid w:val="006F38DE"/>
    <w:rsid w:val="006F60F1"/>
    <w:rsid w:val="006F67D0"/>
    <w:rsid w:val="007002CA"/>
    <w:rsid w:val="00701219"/>
    <w:rsid w:val="007059D4"/>
    <w:rsid w:val="00706639"/>
    <w:rsid w:val="007066AD"/>
    <w:rsid w:val="0070772C"/>
    <w:rsid w:val="0070799F"/>
    <w:rsid w:val="00707C75"/>
    <w:rsid w:val="007103D3"/>
    <w:rsid w:val="007107DD"/>
    <w:rsid w:val="00713444"/>
    <w:rsid w:val="00713D2C"/>
    <w:rsid w:val="00714A17"/>
    <w:rsid w:val="00714C9A"/>
    <w:rsid w:val="00715DA9"/>
    <w:rsid w:val="00716E88"/>
    <w:rsid w:val="007208FF"/>
    <w:rsid w:val="007213D5"/>
    <w:rsid w:val="00722B4D"/>
    <w:rsid w:val="00724AC2"/>
    <w:rsid w:val="0072500C"/>
    <w:rsid w:val="007259B3"/>
    <w:rsid w:val="00727B08"/>
    <w:rsid w:val="00727EAA"/>
    <w:rsid w:val="00731C06"/>
    <w:rsid w:val="00731D85"/>
    <w:rsid w:val="007329DD"/>
    <w:rsid w:val="00733AC0"/>
    <w:rsid w:val="00733D77"/>
    <w:rsid w:val="00733FCC"/>
    <w:rsid w:val="00734264"/>
    <w:rsid w:val="007354B3"/>
    <w:rsid w:val="007367D8"/>
    <w:rsid w:val="0073683A"/>
    <w:rsid w:val="007379D2"/>
    <w:rsid w:val="00737E95"/>
    <w:rsid w:val="007434BA"/>
    <w:rsid w:val="00743881"/>
    <w:rsid w:val="00743D89"/>
    <w:rsid w:val="00743E7A"/>
    <w:rsid w:val="0074437B"/>
    <w:rsid w:val="00744E05"/>
    <w:rsid w:val="00745141"/>
    <w:rsid w:val="00745344"/>
    <w:rsid w:val="00745549"/>
    <w:rsid w:val="00745ABB"/>
    <w:rsid w:val="00746943"/>
    <w:rsid w:val="00747349"/>
    <w:rsid w:val="00747B59"/>
    <w:rsid w:val="007517A0"/>
    <w:rsid w:val="00753704"/>
    <w:rsid w:val="00754A67"/>
    <w:rsid w:val="00755442"/>
    <w:rsid w:val="00756BBF"/>
    <w:rsid w:val="00757848"/>
    <w:rsid w:val="00757A29"/>
    <w:rsid w:val="00761BD4"/>
    <w:rsid w:val="00764F56"/>
    <w:rsid w:val="00765076"/>
    <w:rsid w:val="00767B36"/>
    <w:rsid w:val="00770142"/>
    <w:rsid w:val="00770497"/>
    <w:rsid w:val="00772BD6"/>
    <w:rsid w:val="007746DA"/>
    <w:rsid w:val="00774F43"/>
    <w:rsid w:val="00776140"/>
    <w:rsid w:val="007762B2"/>
    <w:rsid w:val="007763A3"/>
    <w:rsid w:val="00776929"/>
    <w:rsid w:val="00776C39"/>
    <w:rsid w:val="007772B7"/>
    <w:rsid w:val="00783CB8"/>
    <w:rsid w:val="00784C20"/>
    <w:rsid w:val="007866D5"/>
    <w:rsid w:val="00786C95"/>
    <w:rsid w:val="00787DB0"/>
    <w:rsid w:val="0079103D"/>
    <w:rsid w:val="00791F58"/>
    <w:rsid w:val="00792D73"/>
    <w:rsid w:val="00793E81"/>
    <w:rsid w:val="007950BB"/>
    <w:rsid w:val="00795288"/>
    <w:rsid w:val="00795818"/>
    <w:rsid w:val="00795BA6"/>
    <w:rsid w:val="007A3D95"/>
    <w:rsid w:val="007A4B2E"/>
    <w:rsid w:val="007A7012"/>
    <w:rsid w:val="007A7179"/>
    <w:rsid w:val="007B20A5"/>
    <w:rsid w:val="007B2D9A"/>
    <w:rsid w:val="007B4EC2"/>
    <w:rsid w:val="007B678D"/>
    <w:rsid w:val="007B6C27"/>
    <w:rsid w:val="007B77B3"/>
    <w:rsid w:val="007B7B8A"/>
    <w:rsid w:val="007C2294"/>
    <w:rsid w:val="007C368F"/>
    <w:rsid w:val="007D3CBD"/>
    <w:rsid w:val="007D45D2"/>
    <w:rsid w:val="007E1FB7"/>
    <w:rsid w:val="007E3A90"/>
    <w:rsid w:val="007E6EBC"/>
    <w:rsid w:val="007E6F94"/>
    <w:rsid w:val="007E72DF"/>
    <w:rsid w:val="007E7D41"/>
    <w:rsid w:val="007F06DB"/>
    <w:rsid w:val="007F0FCB"/>
    <w:rsid w:val="007F1B66"/>
    <w:rsid w:val="007F1CAB"/>
    <w:rsid w:val="007F286C"/>
    <w:rsid w:val="007F2C10"/>
    <w:rsid w:val="007F681F"/>
    <w:rsid w:val="007F7A7D"/>
    <w:rsid w:val="0080123D"/>
    <w:rsid w:val="008013D9"/>
    <w:rsid w:val="00801ECD"/>
    <w:rsid w:val="00802E1D"/>
    <w:rsid w:val="0080331F"/>
    <w:rsid w:val="00803784"/>
    <w:rsid w:val="00805ADE"/>
    <w:rsid w:val="00806300"/>
    <w:rsid w:val="00806642"/>
    <w:rsid w:val="00806E2C"/>
    <w:rsid w:val="00811673"/>
    <w:rsid w:val="008144C3"/>
    <w:rsid w:val="0081798A"/>
    <w:rsid w:val="00817E25"/>
    <w:rsid w:val="0082085F"/>
    <w:rsid w:val="00821696"/>
    <w:rsid w:val="0082279A"/>
    <w:rsid w:val="00823924"/>
    <w:rsid w:val="008248EA"/>
    <w:rsid w:val="00825039"/>
    <w:rsid w:val="008255F1"/>
    <w:rsid w:val="0082657D"/>
    <w:rsid w:val="00827183"/>
    <w:rsid w:val="00827587"/>
    <w:rsid w:val="00827756"/>
    <w:rsid w:val="00830D48"/>
    <w:rsid w:val="00831FA0"/>
    <w:rsid w:val="00833470"/>
    <w:rsid w:val="00833991"/>
    <w:rsid w:val="008355AE"/>
    <w:rsid w:val="0083623F"/>
    <w:rsid w:val="00837776"/>
    <w:rsid w:val="00840A33"/>
    <w:rsid w:val="00841BE9"/>
    <w:rsid w:val="0084249F"/>
    <w:rsid w:val="008428A7"/>
    <w:rsid w:val="00843862"/>
    <w:rsid w:val="008439DF"/>
    <w:rsid w:val="0084486B"/>
    <w:rsid w:val="0084577C"/>
    <w:rsid w:val="00845905"/>
    <w:rsid w:val="00847006"/>
    <w:rsid w:val="00847B86"/>
    <w:rsid w:val="0085075F"/>
    <w:rsid w:val="00850AAC"/>
    <w:rsid w:val="008526AF"/>
    <w:rsid w:val="00852E5B"/>
    <w:rsid w:val="00852FC5"/>
    <w:rsid w:val="0085433D"/>
    <w:rsid w:val="00862C3B"/>
    <w:rsid w:val="00862CC7"/>
    <w:rsid w:val="00863149"/>
    <w:rsid w:val="008639B3"/>
    <w:rsid w:val="00865625"/>
    <w:rsid w:val="00865F74"/>
    <w:rsid w:val="00866F2C"/>
    <w:rsid w:val="00870894"/>
    <w:rsid w:val="00870AE2"/>
    <w:rsid w:val="00871A8E"/>
    <w:rsid w:val="008722EF"/>
    <w:rsid w:val="00873204"/>
    <w:rsid w:val="008761FD"/>
    <w:rsid w:val="0088294B"/>
    <w:rsid w:val="00883094"/>
    <w:rsid w:val="008833FF"/>
    <w:rsid w:val="00883446"/>
    <w:rsid w:val="0088549D"/>
    <w:rsid w:val="00887DD9"/>
    <w:rsid w:val="0089017E"/>
    <w:rsid w:val="00891BA2"/>
    <w:rsid w:val="008928B4"/>
    <w:rsid w:val="00893204"/>
    <w:rsid w:val="008942E9"/>
    <w:rsid w:val="008949B5"/>
    <w:rsid w:val="00896953"/>
    <w:rsid w:val="00897317"/>
    <w:rsid w:val="008A0233"/>
    <w:rsid w:val="008A11A6"/>
    <w:rsid w:val="008A56E3"/>
    <w:rsid w:val="008A5C0F"/>
    <w:rsid w:val="008A63D8"/>
    <w:rsid w:val="008A7AE5"/>
    <w:rsid w:val="008B05B3"/>
    <w:rsid w:val="008B0611"/>
    <w:rsid w:val="008B0AC8"/>
    <w:rsid w:val="008B0F56"/>
    <w:rsid w:val="008B1BE7"/>
    <w:rsid w:val="008B1DEE"/>
    <w:rsid w:val="008B2F2F"/>
    <w:rsid w:val="008B301E"/>
    <w:rsid w:val="008B3797"/>
    <w:rsid w:val="008B6C90"/>
    <w:rsid w:val="008B7803"/>
    <w:rsid w:val="008C10A2"/>
    <w:rsid w:val="008C30F7"/>
    <w:rsid w:val="008C36B3"/>
    <w:rsid w:val="008C3C8D"/>
    <w:rsid w:val="008C497F"/>
    <w:rsid w:val="008C5DE3"/>
    <w:rsid w:val="008C7E8A"/>
    <w:rsid w:val="008D2F16"/>
    <w:rsid w:val="008D386E"/>
    <w:rsid w:val="008D4F59"/>
    <w:rsid w:val="008D6B36"/>
    <w:rsid w:val="008E16EE"/>
    <w:rsid w:val="008E284C"/>
    <w:rsid w:val="008E32C9"/>
    <w:rsid w:val="008E7D47"/>
    <w:rsid w:val="008F233F"/>
    <w:rsid w:val="008F2EE3"/>
    <w:rsid w:val="008F3F08"/>
    <w:rsid w:val="008F5B4E"/>
    <w:rsid w:val="008F6433"/>
    <w:rsid w:val="008F70A0"/>
    <w:rsid w:val="008F7652"/>
    <w:rsid w:val="008F769D"/>
    <w:rsid w:val="008F7B70"/>
    <w:rsid w:val="009022B1"/>
    <w:rsid w:val="00902E97"/>
    <w:rsid w:val="00903FC2"/>
    <w:rsid w:val="009046C3"/>
    <w:rsid w:val="009053EF"/>
    <w:rsid w:val="00905D7A"/>
    <w:rsid w:val="0091044B"/>
    <w:rsid w:val="00910EFB"/>
    <w:rsid w:val="009114FC"/>
    <w:rsid w:val="00912F43"/>
    <w:rsid w:val="00916557"/>
    <w:rsid w:val="00916EDA"/>
    <w:rsid w:val="0091768F"/>
    <w:rsid w:val="009177CE"/>
    <w:rsid w:val="00917BB3"/>
    <w:rsid w:val="009201EC"/>
    <w:rsid w:val="00921241"/>
    <w:rsid w:val="009213D1"/>
    <w:rsid w:val="00922B69"/>
    <w:rsid w:val="00923B98"/>
    <w:rsid w:val="009263EA"/>
    <w:rsid w:val="009316B5"/>
    <w:rsid w:val="009318C2"/>
    <w:rsid w:val="00932BDF"/>
    <w:rsid w:val="009330AC"/>
    <w:rsid w:val="00933451"/>
    <w:rsid w:val="0093363A"/>
    <w:rsid w:val="00935E81"/>
    <w:rsid w:val="009410E3"/>
    <w:rsid w:val="009416F6"/>
    <w:rsid w:val="009420B5"/>
    <w:rsid w:val="00942404"/>
    <w:rsid w:val="00943C4F"/>
    <w:rsid w:val="00944F0B"/>
    <w:rsid w:val="009451A3"/>
    <w:rsid w:val="009453F3"/>
    <w:rsid w:val="009476B8"/>
    <w:rsid w:val="00947E53"/>
    <w:rsid w:val="00950489"/>
    <w:rsid w:val="00951C3B"/>
    <w:rsid w:val="009523F9"/>
    <w:rsid w:val="00952CF3"/>
    <w:rsid w:val="00953849"/>
    <w:rsid w:val="009552FC"/>
    <w:rsid w:val="00955F30"/>
    <w:rsid w:val="0096173A"/>
    <w:rsid w:val="00961E6A"/>
    <w:rsid w:val="00966194"/>
    <w:rsid w:val="00966B80"/>
    <w:rsid w:val="00966FF3"/>
    <w:rsid w:val="0096726D"/>
    <w:rsid w:val="00971355"/>
    <w:rsid w:val="0097390A"/>
    <w:rsid w:val="0098160E"/>
    <w:rsid w:val="009821E0"/>
    <w:rsid w:val="00982B84"/>
    <w:rsid w:val="00984215"/>
    <w:rsid w:val="00986783"/>
    <w:rsid w:val="00990401"/>
    <w:rsid w:val="00990590"/>
    <w:rsid w:val="009912CC"/>
    <w:rsid w:val="00991BC3"/>
    <w:rsid w:val="00993D52"/>
    <w:rsid w:val="0099598C"/>
    <w:rsid w:val="00996564"/>
    <w:rsid w:val="00997F0F"/>
    <w:rsid w:val="009A00A0"/>
    <w:rsid w:val="009A01B9"/>
    <w:rsid w:val="009A168C"/>
    <w:rsid w:val="009A32A6"/>
    <w:rsid w:val="009A4C45"/>
    <w:rsid w:val="009A78D6"/>
    <w:rsid w:val="009B15A5"/>
    <w:rsid w:val="009B4FFC"/>
    <w:rsid w:val="009B5430"/>
    <w:rsid w:val="009B66FE"/>
    <w:rsid w:val="009C4D7B"/>
    <w:rsid w:val="009C68F1"/>
    <w:rsid w:val="009C6A66"/>
    <w:rsid w:val="009C6BD2"/>
    <w:rsid w:val="009D02E3"/>
    <w:rsid w:val="009D0992"/>
    <w:rsid w:val="009D6356"/>
    <w:rsid w:val="009D6A48"/>
    <w:rsid w:val="009D7717"/>
    <w:rsid w:val="009D78A4"/>
    <w:rsid w:val="009E481A"/>
    <w:rsid w:val="009E5316"/>
    <w:rsid w:val="009E6057"/>
    <w:rsid w:val="009E6B90"/>
    <w:rsid w:val="009E6D19"/>
    <w:rsid w:val="009F1375"/>
    <w:rsid w:val="009F2118"/>
    <w:rsid w:val="009F7D94"/>
    <w:rsid w:val="00A00BCC"/>
    <w:rsid w:val="00A02D66"/>
    <w:rsid w:val="00A03127"/>
    <w:rsid w:val="00A03658"/>
    <w:rsid w:val="00A03B13"/>
    <w:rsid w:val="00A06174"/>
    <w:rsid w:val="00A10820"/>
    <w:rsid w:val="00A10D6D"/>
    <w:rsid w:val="00A110E5"/>
    <w:rsid w:val="00A12096"/>
    <w:rsid w:val="00A1236E"/>
    <w:rsid w:val="00A14B7C"/>
    <w:rsid w:val="00A15086"/>
    <w:rsid w:val="00A1517D"/>
    <w:rsid w:val="00A15979"/>
    <w:rsid w:val="00A21672"/>
    <w:rsid w:val="00A21EA9"/>
    <w:rsid w:val="00A23641"/>
    <w:rsid w:val="00A24E5B"/>
    <w:rsid w:val="00A314B8"/>
    <w:rsid w:val="00A31AD5"/>
    <w:rsid w:val="00A3218F"/>
    <w:rsid w:val="00A3309F"/>
    <w:rsid w:val="00A3311D"/>
    <w:rsid w:val="00A34569"/>
    <w:rsid w:val="00A36124"/>
    <w:rsid w:val="00A4039D"/>
    <w:rsid w:val="00A41957"/>
    <w:rsid w:val="00A41E77"/>
    <w:rsid w:val="00A4258A"/>
    <w:rsid w:val="00A44C93"/>
    <w:rsid w:val="00A45C72"/>
    <w:rsid w:val="00A45FD3"/>
    <w:rsid w:val="00A462CA"/>
    <w:rsid w:val="00A473DC"/>
    <w:rsid w:val="00A475B9"/>
    <w:rsid w:val="00A47DE4"/>
    <w:rsid w:val="00A508F6"/>
    <w:rsid w:val="00A54D51"/>
    <w:rsid w:val="00A54F79"/>
    <w:rsid w:val="00A60F1B"/>
    <w:rsid w:val="00A634B8"/>
    <w:rsid w:val="00A63C8E"/>
    <w:rsid w:val="00A6669F"/>
    <w:rsid w:val="00A669E4"/>
    <w:rsid w:val="00A70907"/>
    <w:rsid w:val="00A71E3E"/>
    <w:rsid w:val="00A72E26"/>
    <w:rsid w:val="00A736CF"/>
    <w:rsid w:val="00A73C03"/>
    <w:rsid w:val="00A75A87"/>
    <w:rsid w:val="00A76BF3"/>
    <w:rsid w:val="00A81001"/>
    <w:rsid w:val="00A85011"/>
    <w:rsid w:val="00A860D9"/>
    <w:rsid w:val="00A90500"/>
    <w:rsid w:val="00A90516"/>
    <w:rsid w:val="00A9059F"/>
    <w:rsid w:val="00A907B3"/>
    <w:rsid w:val="00A938C0"/>
    <w:rsid w:val="00A95845"/>
    <w:rsid w:val="00A97F41"/>
    <w:rsid w:val="00AA070C"/>
    <w:rsid w:val="00AA1BEC"/>
    <w:rsid w:val="00AA2031"/>
    <w:rsid w:val="00AA3DA0"/>
    <w:rsid w:val="00AA54E8"/>
    <w:rsid w:val="00AA54FD"/>
    <w:rsid w:val="00AB49D0"/>
    <w:rsid w:val="00AC01C4"/>
    <w:rsid w:val="00AC05DD"/>
    <w:rsid w:val="00AC096F"/>
    <w:rsid w:val="00AC0BBE"/>
    <w:rsid w:val="00AC20B8"/>
    <w:rsid w:val="00AC2F3B"/>
    <w:rsid w:val="00AC4402"/>
    <w:rsid w:val="00AC45B4"/>
    <w:rsid w:val="00AC4991"/>
    <w:rsid w:val="00AC4F02"/>
    <w:rsid w:val="00AC5FBF"/>
    <w:rsid w:val="00AC64AE"/>
    <w:rsid w:val="00AC793B"/>
    <w:rsid w:val="00AD08B1"/>
    <w:rsid w:val="00AD1371"/>
    <w:rsid w:val="00AD2C81"/>
    <w:rsid w:val="00AD358A"/>
    <w:rsid w:val="00AD4404"/>
    <w:rsid w:val="00AD4F70"/>
    <w:rsid w:val="00AD652A"/>
    <w:rsid w:val="00AD685C"/>
    <w:rsid w:val="00AD7717"/>
    <w:rsid w:val="00AD79B9"/>
    <w:rsid w:val="00AE1FB5"/>
    <w:rsid w:val="00AE25DB"/>
    <w:rsid w:val="00AE26CD"/>
    <w:rsid w:val="00AE3403"/>
    <w:rsid w:val="00AE3BF1"/>
    <w:rsid w:val="00AE43B4"/>
    <w:rsid w:val="00AE4BED"/>
    <w:rsid w:val="00AE5A9A"/>
    <w:rsid w:val="00AE6020"/>
    <w:rsid w:val="00AE6BF2"/>
    <w:rsid w:val="00AF14D4"/>
    <w:rsid w:val="00AF1E5F"/>
    <w:rsid w:val="00AF31DE"/>
    <w:rsid w:val="00AF4BBF"/>
    <w:rsid w:val="00AF5244"/>
    <w:rsid w:val="00AF6267"/>
    <w:rsid w:val="00AF6433"/>
    <w:rsid w:val="00AF7A38"/>
    <w:rsid w:val="00B00B89"/>
    <w:rsid w:val="00B00E43"/>
    <w:rsid w:val="00B02552"/>
    <w:rsid w:val="00B03E88"/>
    <w:rsid w:val="00B06948"/>
    <w:rsid w:val="00B071D4"/>
    <w:rsid w:val="00B074C5"/>
    <w:rsid w:val="00B10403"/>
    <w:rsid w:val="00B10C2B"/>
    <w:rsid w:val="00B13A9B"/>
    <w:rsid w:val="00B145AA"/>
    <w:rsid w:val="00B17414"/>
    <w:rsid w:val="00B177F9"/>
    <w:rsid w:val="00B205C2"/>
    <w:rsid w:val="00B22CD7"/>
    <w:rsid w:val="00B25943"/>
    <w:rsid w:val="00B25C48"/>
    <w:rsid w:val="00B2629A"/>
    <w:rsid w:val="00B30823"/>
    <w:rsid w:val="00B31E23"/>
    <w:rsid w:val="00B338AE"/>
    <w:rsid w:val="00B33B4C"/>
    <w:rsid w:val="00B34A49"/>
    <w:rsid w:val="00B3525B"/>
    <w:rsid w:val="00B3538D"/>
    <w:rsid w:val="00B370B0"/>
    <w:rsid w:val="00B40102"/>
    <w:rsid w:val="00B40576"/>
    <w:rsid w:val="00B410A8"/>
    <w:rsid w:val="00B423B5"/>
    <w:rsid w:val="00B43C5B"/>
    <w:rsid w:val="00B43DF9"/>
    <w:rsid w:val="00B45347"/>
    <w:rsid w:val="00B46319"/>
    <w:rsid w:val="00B47508"/>
    <w:rsid w:val="00B502C7"/>
    <w:rsid w:val="00B50481"/>
    <w:rsid w:val="00B50E63"/>
    <w:rsid w:val="00B5114F"/>
    <w:rsid w:val="00B5160C"/>
    <w:rsid w:val="00B51611"/>
    <w:rsid w:val="00B530B2"/>
    <w:rsid w:val="00B550FF"/>
    <w:rsid w:val="00B55B48"/>
    <w:rsid w:val="00B55F74"/>
    <w:rsid w:val="00B562DC"/>
    <w:rsid w:val="00B573C1"/>
    <w:rsid w:val="00B61BA8"/>
    <w:rsid w:val="00B61CE4"/>
    <w:rsid w:val="00B6284C"/>
    <w:rsid w:val="00B6366A"/>
    <w:rsid w:val="00B70FA7"/>
    <w:rsid w:val="00B714AD"/>
    <w:rsid w:val="00B7221A"/>
    <w:rsid w:val="00B7303A"/>
    <w:rsid w:val="00B75001"/>
    <w:rsid w:val="00B75B33"/>
    <w:rsid w:val="00B76EAC"/>
    <w:rsid w:val="00B801FC"/>
    <w:rsid w:val="00B81B99"/>
    <w:rsid w:val="00B832D8"/>
    <w:rsid w:val="00B843AD"/>
    <w:rsid w:val="00B87C61"/>
    <w:rsid w:val="00B90058"/>
    <w:rsid w:val="00B92085"/>
    <w:rsid w:val="00B92299"/>
    <w:rsid w:val="00B92866"/>
    <w:rsid w:val="00B9289C"/>
    <w:rsid w:val="00B9289E"/>
    <w:rsid w:val="00B9295A"/>
    <w:rsid w:val="00B929EB"/>
    <w:rsid w:val="00B957F3"/>
    <w:rsid w:val="00B95EB1"/>
    <w:rsid w:val="00B968C7"/>
    <w:rsid w:val="00B9697C"/>
    <w:rsid w:val="00B97CEE"/>
    <w:rsid w:val="00BA08A9"/>
    <w:rsid w:val="00BA0E8A"/>
    <w:rsid w:val="00BA11F3"/>
    <w:rsid w:val="00BA150F"/>
    <w:rsid w:val="00BA1863"/>
    <w:rsid w:val="00BA1CD1"/>
    <w:rsid w:val="00BA536A"/>
    <w:rsid w:val="00BA6996"/>
    <w:rsid w:val="00BB0F64"/>
    <w:rsid w:val="00BB1B09"/>
    <w:rsid w:val="00BB2CBA"/>
    <w:rsid w:val="00BB5C75"/>
    <w:rsid w:val="00BC0DEC"/>
    <w:rsid w:val="00BC1B6B"/>
    <w:rsid w:val="00BC1EA0"/>
    <w:rsid w:val="00BC3119"/>
    <w:rsid w:val="00BC436D"/>
    <w:rsid w:val="00BC631D"/>
    <w:rsid w:val="00BD0775"/>
    <w:rsid w:val="00BD1B6C"/>
    <w:rsid w:val="00BD22E5"/>
    <w:rsid w:val="00BD43BF"/>
    <w:rsid w:val="00BD4804"/>
    <w:rsid w:val="00BD62D0"/>
    <w:rsid w:val="00BD6A7F"/>
    <w:rsid w:val="00BD716D"/>
    <w:rsid w:val="00BD7283"/>
    <w:rsid w:val="00BD7B52"/>
    <w:rsid w:val="00BE04DA"/>
    <w:rsid w:val="00BE0918"/>
    <w:rsid w:val="00BE7A01"/>
    <w:rsid w:val="00BE7EB2"/>
    <w:rsid w:val="00BF01B9"/>
    <w:rsid w:val="00BF09AB"/>
    <w:rsid w:val="00BF23A0"/>
    <w:rsid w:val="00BF662D"/>
    <w:rsid w:val="00C024A7"/>
    <w:rsid w:val="00C02F83"/>
    <w:rsid w:val="00C065E4"/>
    <w:rsid w:val="00C06B6F"/>
    <w:rsid w:val="00C10047"/>
    <w:rsid w:val="00C10D6C"/>
    <w:rsid w:val="00C11904"/>
    <w:rsid w:val="00C14668"/>
    <w:rsid w:val="00C2064E"/>
    <w:rsid w:val="00C21BC9"/>
    <w:rsid w:val="00C223EB"/>
    <w:rsid w:val="00C2268D"/>
    <w:rsid w:val="00C23D11"/>
    <w:rsid w:val="00C247AB"/>
    <w:rsid w:val="00C30E98"/>
    <w:rsid w:val="00C33420"/>
    <w:rsid w:val="00C33CDB"/>
    <w:rsid w:val="00C3675F"/>
    <w:rsid w:val="00C3722C"/>
    <w:rsid w:val="00C403FE"/>
    <w:rsid w:val="00C409BD"/>
    <w:rsid w:val="00C40C3D"/>
    <w:rsid w:val="00C415B8"/>
    <w:rsid w:val="00C41986"/>
    <w:rsid w:val="00C42E09"/>
    <w:rsid w:val="00C4345B"/>
    <w:rsid w:val="00C43AB7"/>
    <w:rsid w:val="00C47C23"/>
    <w:rsid w:val="00C50671"/>
    <w:rsid w:val="00C506FB"/>
    <w:rsid w:val="00C51848"/>
    <w:rsid w:val="00C51D24"/>
    <w:rsid w:val="00C53797"/>
    <w:rsid w:val="00C568E8"/>
    <w:rsid w:val="00C56BC3"/>
    <w:rsid w:val="00C60132"/>
    <w:rsid w:val="00C621BA"/>
    <w:rsid w:val="00C62E4D"/>
    <w:rsid w:val="00C63491"/>
    <w:rsid w:val="00C638FA"/>
    <w:rsid w:val="00C645C1"/>
    <w:rsid w:val="00C664ED"/>
    <w:rsid w:val="00C66E3B"/>
    <w:rsid w:val="00C701B5"/>
    <w:rsid w:val="00C701BA"/>
    <w:rsid w:val="00C72207"/>
    <w:rsid w:val="00C73F6B"/>
    <w:rsid w:val="00C7410E"/>
    <w:rsid w:val="00C745DC"/>
    <w:rsid w:val="00C74714"/>
    <w:rsid w:val="00C74CB0"/>
    <w:rsid w:val="00C75D87"/>
    <w:rsid w:val="00C7789C"/>
    <w:rsid w:val="00C80DD3"/>
    <w:rsid w:val="00C82450"/>
    <w:rsid w:val="00C832B9"/>
    <w:rsid w:val="00C83F61"/>
    <w:rsid w:val="00C84A51"/>
    <w:rsid w:val="00C84BD0"/>
    <w:rsid w:val="00C851D3"/>
    <w:rsid w:val="00C86DA3"/>
    <w:rsid w:val="00C90467"/>
    <w:rsid w:val="00C9306D"/>
    <w:rsid w:val="00C942EE"/>
    <w:rsid w:val="00C954AE"/>
    <w:rsid w:val="00C95921"/>
    <w:rsid w:val="00C96D33"/>
    <w:rsid w:val="00CA2308"/>
    <w:rsid w:val="00CA7DE9"/>
    <w:rsid w:val="00CB0C07"/>
    <w:rsid w:val="00CB1FC6"/>
    <w:rsid w:val="00CB212D"/>
    <w:rsid w:val="00CB22BF"/>
    <w:rsid w:val="00CB54C2"/>
    <w:rsid w:val="00CB785B"/>
    <w:rsid w:val="00CC160E"/>
    <w:rsid w:val="00CC1F8C"/>
    <w:rsid w:val="00CC2C60"/>
    <w:rsid w:val="00CC30E8"/>
    <w:rsid w:val="00CC3D08"/>
    <w:rsid w:val="00CC41DD"/>
    <w:rsid w:val="00CC5F29"/>
    <w:rsid w:val="00CC798C"/>
    <w:rsid w:val="00CD1E4F"/>
    <w:rsid w:val="00CD33E4"/>
    <w:rsid w:val="00CD428D"/>
    <w:rsid w:val="00CD58EC"/>
    <w:rsid w:val="00CD7D77"/>
    <w:rsid w:val="00CE154B"/>
    <w:rsid w:val="00CE1FDB"/>
    <w:rsid w:val="00CE2CF6"/>
    <w:rsid w:val="00CE44AF"/>
    <w:rsid w:val="00CE53DC"/>
    <w:rsid w:val="00CE6380"/>
    <w:rsid w:val="00CE65AB"/>
    <w:rsid w:val="00CF0907"/>
    <w:rsid w:val="00CF2CCD"/>
    <w:rsid w:val="00CF38FA"/>
    <w:rsid w:val="00CF4067"/>
    <w:rsid w:val="00CF6164"/>
    <w:rsid w:val="00CF6572"/>
    <w:rsid w:val="00CF7143"/>
    <w:rsid w:val="00CF77F8"/>
    <w:rsid w:val="00CF7FEC"/>
    <w:rsid w:val="00D00731"/>
    <w:rsid w:val="00D007EB"/>
    <w:rsid w:val="00D00858"/>
    <w:rsid w:val="00D00ABF"/>
    <w:rsid w:val="00D0329E"/>
    <w:rsid w:val="00D03366"/>
    <w:rsid w:val="00D03F76"/>
    <w:rsid w:val="00D040CD"/>
    <w:rsid w:val="00D05683"/>
    <w:rsid w:val="00D07FBA"/>
    <w:rsid w:val="00D10DC3"/>
    <w:rsid w:val="00D11081"/>
    <w:rsid w:val="00D11191"/>
    <w:rsid w:val="00D1281E"/>
    <w:rsid w:val="00D1308E"/>
    <w:rsid w:val="00D1320C"/>
    <w:rsid w:val="00D145F8"/>
    <w:rsid w:val="00D16FCF"/>
    <w:rsid w:val="00D20933"/>
    <w:rsid w:val="00D2419D"/>
    <w:rsid w:val="00D259A6"/>
    <w:rsid w:val="00D259B3"/>
    <w:rsid w:val="00D269E3"/>
    <w:rsid w:val="00D27154"/>
    <w:rsid w:val="00D300A0"/>
    <w:rsid w:val="00D308BF"/>
    <w:rsid w:val="00D31E1E"/>
    <w:rsid w:val="00D31E4C"/>
    <w:rsid w:val="00D31F76"/>
    <w:rsid w:val="00D320DA"/>
    <w:rsid w:val="00D32472"/>
    <w:rsid w:val="00D3474E"/>
    <w:rsid w:val="00D348F2"/>
    <w:rsid w:val="00D35C8B"/>
    <w:rsid w:val="00D36D41"/>
    <w:rsid w:val="00D40184"/>
    <w:rsid w:val="00D406BA"/>
    <w:rsid w:val="00D41606"/>
    <w:rsid w:val="00D42430"/>
    <w:rsid w:val="00D42DFB"/>
    <w:rsid w:val="00D44370"/>
    <w:rsid w:val="00D45354"/>
    <w:rsid w:val="00D454AB"/>
    <w:rsid w:val="00D46091"/>
    <w:rsid w:val="00D474C5"/>
    <w:rsid w:val="00D47CC4"/>
    <w:rsid w:val="00D5048A"/>
    <w:rsid w:val="00D50AFB"/>
    <w:rsid w:val="00D52DEF"/>
    <w:rsid w:val="00D547AE"/>
    <w:rsid w:val="00D54B40"/>
    <w:rsid w:val="00D6012E"/>
    <w:rsid w:val="00D60EE0"/>
    <w:rsid w:val="00D61ECE"/>
    <w:rsid w:val="00D62611"/>
    <w:rsid w:val="00D62E36"/>
    <w:rsid w:val="00D64E26"/>
    <w:rsid w:val="00D6573C"/>
    <w:rsid w:val="00D71F7A"/>
    <w:rsid w:val="00D72492"/>
    <w:rsid w:val="00D7445A"/>
    <w:rsid w:val="00D75966"/>
    <w:rsid w:val="00D76222"/>
    <w:rsid w:val="00D765B5"/>
    <w:rsid w:val="00D77AE9"/>
    <w:rsid w:val="00D80146"/>
    <w:rsid w:val="00D8068B"/>
    <w:rsid w:val="00D80A2E"/>
    <w:rsid w:val="00D86A2D"/>
    <w:rsid w:val="00D87594"/>
    <w:rsid w:val="00D87F7D"/>
    <w:rsid w:val="00D92129"/>
    <w:rsid w:val="00D92218"/>
    <w:rsid w:val="00D92236"/>
    <w:rsid w:val="00D92619"/>
    <w:rsid w:val="00D92D4C"/>
    <w:rsid w:val="00D950FC"/>
    <w:rsid w:val="00D9580E"/>
    <w:rsid w:val="00D95B59"/>
    <w:rsid w:val="00D96AA5"/>
    <w:rsid w:val="00D97339"/>
    <w:rsid w:val="00D97C46"/>
    <w:rsid w:val="00DA1DD4"/>
    <w:rsid w:val="00DA3E12"/>
    <w:rsid w:val="00DA6C01"/>
    <w:rsid w:val="00DB0147"/>
    <w:rsid w:val="00DB081D"/>
    <w:rsid w:val="00DB08CC"/>
    <w:rsid w:val="00DB2227"/>
    <w:rsid w:val="00DB2677"/>
    <w:rsid w:val="00DB656C"/>
    <w:rsid w:val="00DB719A"/>
    <w:rsid w:val="00DC21A8"/>
    <w:rsid w:val="00DC29D8"/>
    <w:rsid w:val="00DC2C98"/>
    <w:rsid w:val="00DC31FD"/>
    <w:rsid w:val="00DC5D50"/>
    <w:rsid w:val="00DC7C25"/>
    <w:rsid w:val="00DD04DE"/>
    <w:rsid w:val="00DD2A56"/>
    <w:rsid w:val="00DD327A"/>
    <w:rsid w:val="00DD44E8"/>
    <w:rsid w:val="00DD45E9"/>
    <w:rsid w:val="00DD478B"/>
    <w:rsid w:val="00DE01BF"/>
    <w:rsid w:val="00DE2531"/>
    <w:rsid w:val="00DE33FB"/>
    <w:rsid w:val="00DE4482"/>
    <w:rsid w:val="00DE52A3"/>
    <w:rsid w:val="00DE582A"/>
    <w:rsid w:val="00DE667F"/>
    <w:rsid w:val="00DE77C8"/>
    <w:rsid w:val="00DF0DC3"/>
    <w:rsid w:val="00DF1F37"/>
    <w:rsid w:val="00DF23C1"/>
    <w:rsid w:val="00DF2888"/>
    <w:rsid w:val="00DF2A2C"/>
    <w:rsid w:val="00DF59DD"/>
    <w:rsid w:val="00DF7D0D"/>
    <w:rsid w:val="00E0043D"/>
    <w:rsid w:val="00E00888"/>
    <w:rsid w:val="00E026E8"/>
    <w:rsid w:val="00E02AA8"/>
    <w:rsid w:val="00E04B8F"/>
    <w:rsid w:val="00E05EE4"/>
    <w:rsid w:val="00E105C6"/>
    <w:rsid w:val="00E11A59"/>
    <w:rsid w:val="00E122A0"/>
    <w:rsid w:val="00E12791"/>
    <w:rsid w:val="00E145F7"/>
    <w:rsid w:val="00E173E4"/>
    <w:rsid w:val="00E17D2D"/>
    <w:rsid w:val="00E2038D"/>
    <w:rsid w:val="00E207A2"/>
    <w:rsid w:val="00E21090"/>
    <w:rsid w:val="00E211B5"/>
    <w:rsid w:val="00E22293"/>
    <w:rsid w:val="00E235FE"/>
    <w:rsid w:val="00E26603"/>
    <w:rsid w:val="00E2769C"/>
    <w:rsid w:val="00E319A7"/>
    <w:rsid w:val="00E3419B"/>
    <w:rsid w:val="00E346C5"/>
    <w:rsid w:val="00E35E9F"/>
    <w:rsid w:val="00E3633A"/>
    <w:rsid w:val="00E40590"/>
    <w:rsid w:val="00E41A05"/>
    <w:rsid w:val="00E42227"/>
    <w:rsid w:val="00E42CA5"/>
    <w:rsid w:val="00E434EB"/>
    <w:rsid w:val="00E450A8"/>
    <w:rsid w:val="00E46A2D"/>
    <w:rsid w:val="00E470B5"/>
    <w:rsid w:val="00E4792B"/>
    <w:rsid w:val="00E51877"/>
    <w:rsid w:val="00E51E34"/>
    <w:rsid w:val="00E5500B"/>
    <w:rsid w:val="00E56E5A"/>
    <w:rsid w:val="00E57B99"/>
    <w:rsid w:val="00E6053D"/>
    <w:rsid w:val="00E6118F"/>
    <w:rsid w:val="00E625CE"/>
    <w:rsid w:val="00E62A03"/>
    <w:rsid w:val="00E65568"/>
    <w:rsid w:val="00E65849"/>
    <w:rsid w:val="00E67D26"/>
    <w:rsid w:val="00E70B4B"/>
    <w:rsid w:val="00E718B1"/>
    <w:rsid w:val="00E719B3"/>
    <w:rsid w:val="00E72A02"/>
    <w:rsid w:val="00E735D9"/>
    <w:rsid w:val="00E73D75"/>
    <w:rsid w:val="00E76BED"/>
    <w:rsid w:val="00E76DC7"/>
    <w:rsid w:val="00E81A66"/>
    <w:rsid w:val="00E829C5"/>
    <w:rsid w:val="00E82C82"/>
    <w:rsid w:val="00E836EF"/>
    <w:rsid w:val="00E856F3"/>
    <w:rsid w:val="00E85C57"/>
    <w:rsid w:val="00E874C0"/>
    <w:rsid w:val="00E907F3"/>
    <w:rsid w:val="00E93B8F"/>
    <w:rsid w:val="00E93C1B"/>
    <w:rsid w:val="00E93FD0"/>
    <w:rsid w:val="00E9464F"/>
    <w:rsid w:val="00E94D7E"/>
    <w:rsid w:val="00E95258"/>
    <w:rsid w:val="00E96811"/>
    <w:rsid w:val="00E96941"/>
    <w:rsid w:val="00E969D2"/>
    <w:rsid w:val="00EA0210"/>
    <w:rsid w:val="00EA19EB"/>
    <w:rsid w:val="00EA2498"/>
    <w:rsid w:val="00EA67FE"/>
    <w:rsid w:val="00EA712D"/>
    <w:rsid w:val="00EB04D3"/>
    <w:rsid w:val="00EB0E50"/>
    <w:rsid w:val="00EB2D66"/>
    <w:rsid w:val="00EB2F62"/>
    <w:rsid w:val="00EB3946"/>
    <w:rsid w:val="00EB6FDD"/>
    <w:rsid w:val="00EC015E"/>
    <w:rsid w:val="00EC2553"/>
    <w:rsid w:val="00EC4542"/>
    <w:rsid w:val="00EC6EE4"/>
    <w:rsid w:val="00EC7FEF"/>
    <w:rsid w:val="00ED06BE"/>
    <w:rsid w:val="00ED07D0"/>
    <w:rsid w:val="00ED21C4"/>
    <w:rsid w:val="00ED2924"/>
    <w:rsid w:val="00ED2CB4"/>
    <w:rsid w:val="00ED3460"/>
    <w:rsid w:val="00ED45A5"/>
    <w:rsid w:val="00ED4CBC"/>
    <w:rsid w:val="00ED59CE"/>
    <w:rsid w:val="00ED5B65"/>
    <w:rsid w:val="00ED613E"/>
    <w:rsid w:val="00ED6F86"/>
    <w:rsid w:val="00EE0966"/>
    <w:rsid w:val="00EE0DF3"/>
    <w:rsid w:val="00EE2B28"/>
    <w:rsid w:val="00EE2E71"/>
    <w:rsid w:val="00EE4657"/>
    <w:rsid w:val="00EE6CEC"/>
    <w:rsid w:val="00EE6D23"/>
    <w:rsid w:val="00EE765C"/>
    <w:rsid w:val="00EF096E"/>
    <w:rsid w:val="00EF18E8"/>
    <w:rsid w:val="00EF2A0B"/>
    <w:rsid w:val="00EF4489"/>
    <w:rsid w:val="00EF5102"/>
    <w:rsid w:val="00EF5504"/>
    <w:rsid w:val="00EF5C03"/>
    <w:rsid w:val="00EF5C1F"/>
    <w:rsid w:val="00EF5CE0"/>
    <w:rsid w:val="00EF6215"/>
    <w:rsid w:val="00F00276"/>
    <w:rsid w:val="00F0166D"/>
    <w:rsid w:val="00F019A3"/>
    <w:rsid w:val="00F01EDB"/>
    <w:rsid w:val="00F026B4"/>
    <w:rsid w:val="00F0279B"/>
    <w:rsid w:val="00F02B40"/>
    <w:rsid w:val="00F02C45"/>
    <w:rsid w:val="00F02D7F"/>
    <w:rsid w:val="00F03986"/>
    <w:rsid w:val="00F04152"/>
    <w:rsid w:val="00F05135"/>
    <w:rsid w:val="00F06E5B"/>
    <w:rsid w:val="00F07A9F"/>
    <w:rsid w:val="00F102A2"/>
    <w:rsid w:val="00F10D3F"/>
    <w:rsid w:val="00F10E0F"/>
    <w:rsid w:val="00F124DC"/>
    <w:rsid w:val="00F12CC3"/>
    <w:rsid w:val="00F23843"/>
    <w:rsid w:val="00F23916"/>
    <w:rsid w:val="00F253CE"/>
    <w:rsid w:val="00F26607"/>
    <w:rsid w:val="00F2693D"/>
    <w:rsid w:val="00F30C83"/>
    <w:rsid w:val="00F31162"/>
    <w:rsid w:val="00F32807"/>
    <w:rsid w:val="00F32FFF"/>
    <w:rsid w:val="00F34A9D"/>
    <w:rsid w:val="00F35832"/>
    <w:rsid w:val="00F40D87"/>
    <w:rsid w:val="00F42FDD"/>
    <w:rsid w:val="00F43EBE"/>
    <w:rsid w:val="00F457AE"/>
    <w:rsid w:val="00F45F64"/>
    <w:rsid w:val="00F4614F"/>
    <w:rsid w:val="00F50F7B"/>
    <w:rsid w:val="00F52C02"/>
    <w:rsid w:val="00F5305F"/>
    <w:rsid w:val="00F5352A"/>
    <w:rsid w:val="00F54A8D"/>
    <w:rsid w:val="00F607AA"/>
    <w:rsid w:val="00F60D1E"/>
    <w:rsid w:val="00F615E6"/>
    <w:rsid w:val="00F62CA2"/>
    <w:rsid w:val="00F6380E"/>
    <w:rsid w:val="00F65362"/>
    <w:rsid w:val="00F6663D"/>
    <w:rsid w:val="00F6677C"/>
    <w:rsid w:val="00F67228"/>
    <w:rsid w:val="00F67CEE"/>
    <w:rsid w:val="00F703F9"/>
    <w:rsid w:val="00F7088F"/>
    <w:rsid w:val="00F709D4"/>
    <w:rsid w:val="00F719D6"/>
    <w:rsid w:val="00F74786"/>
    <w:rsid w:val="00F75BD2"/>
    <w:rsid w:val="00F771CE"/>
    <w:rsid w:val="00F82951"/>
    <w:rsid w:val="00F8348C"/>
    <w:rsid w:val="00F83FAB"/>
    <w:rsid w:val="00F84456"/>
    <w:rsid w:val="00F87527"/>
    <w:rsid w:val="00F92465"/>
    <w:rsid w:val="00F924B7"/>
    <w:rsid w:val="00F92D9A"/>
    <w:rsid w:val="00F92E05"/>
    <w:rsid w:val="00F938F9"/>
    <w:rsid w:val="00F953E4"/>
    <w:rsid w:val="00F978D7"/>
    <w:rsid w:val="00FA0343"/>
    <w:rsid w:val="00FA133B"/>
    <w:rsid w:val="00FA3E81"/>
    <w:rsid w:val="00FA48D6"/>
    <w:rsid w:val="00FA531B"/>
    <w:rsid w:val="00FB2D32"/>
    <w:rsid w:val="00FB516A"/>
    <w:rsid w:val="00FB5986"/>
    <w:rsid w:val="00FB5E33"/>
    <w:rsid w:val="00FB7632"/>
    <w:rsid w:val="00FC5819"/>
    <w:rsid w:val="00FC6A6B"/>
    <w:rsid w:val="00FC6C2B"/>
    <w:rsid w:val="00FC732B"/>
    <w:rsid w:val="00FC76FF"/>
    <w:rsid w:val="00FD11B3"/>
    <w:rsid w:val="00FD2382"/>
    <w:rsid w:val="00FD25F6"/>
    <w:rsid w:val="00FD3ECA"/>
    <w:rsid w:val="00FD5275"/>
    <w:rsid w:val="00FD5AC9"/>
    <w:rsid w:val="00FD6944"/>
    <w:rsid w:val="00FD7172"/>
    <w:rsid w:val="00FE0484"/>
    <w:rsid w:val="00FE12FD"/>
    <w:rsid w:val="00FE4235"/>
    <w:rsid w:val="00FE55D1"/>
    <w:rsid w:val="00FE561D"/>
    <w:rsid w:val="00FE603D"/>
    <w:rsid w:val="00FE664C"/>
    <w:rsid w:val="00FE66FA"/>
    <w:rsid w:val="00FE70F8"/>
    <w:rsid w:val="00FF0161"/>
    <w:rsid w:val="00FF12AD"/>
    <w:rsid w:val="00FF2D1E"/>
    <w:rsid w:val="00FF2F0A"/>
    <w:rsid w:val="00FF6074"/>
    <w:rsid w:val="00FF6227"/>
    <w:rsid w:val="00FF6243"/>
    <w:rsid w:val="00F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5761BAD0"/>
  <w15:docId w15:val="{39482397-D630-4C3F-88EB-F0E95559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834"/>
    <w:pPr>
      <w:spacing w:after="160" w:line="259" w:lineRule="auto"/>
    </w:pPr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625E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GB"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3D583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D5834"/>
  </w:style>
  <w:style w:type="paragraph" w:styleId="ListParagraph">
    <w:name w:val="List Paragraph"/>
    <w:basedOn w:val="Normal"/>
    <w:uiPriority w:val="34"/>
    <w:qFormat/>
    <w:rsid w:val="00751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D6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6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7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D2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E576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50E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0E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0E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E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E6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26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187"/>
  </w:style>
  <w:style w:type="paragraph" w:styleId="Footer">
    <w:name w:val="footer"/>
    <w:basedOn w:val="Normal"/>
    <w:link w:val="FooterChar"/>
    <w:uiPriority w:val="99"/>
    <w:unhideWhenUsed/>
    <w:rsid w:val="00226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187"/>
  </w:style>
  <w:style w:type="paragraph" w:styleId="BodyText3">
    <w:name w:val="Body Text 3"/>
    <w:basedOn w:val="Normal"/>
    <w:link w:val="BodyText3Char"/>
    <w:rsid w:val="001625E4"/>
    <w:pPr>
      <w:widowControl w:val="0"/>
      <w:spacing w:after="0" w:line="480" w:lineRule="auto"/>
    </w:pPr>
    <w:rPr>
      <w:rFonts w:ascii="Arial" w:eastAsia="Times New Roman" w:hAnsi="Arial" w:cs="Arial"/>
    </w:rPr>
  </w:style>
  <w:style w:type="character" w:customStyle="1" w:styleId="BodyText3Char">
    <w:name w:val="Body Text 3 Char"/>
    <w:basedOn w:val="DefaultParagraphFont"/>
    <w:link w:val="BodyText3"/>
    <w:rsid w:val="001625E4"/>
    <w:rPr>
      <w:rFonts w:ascii="Arial" w:eastAsia="Times New Roman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1625E4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apple-converted-space">
    <w:name w:val="apple-converted-space"/>
    <w:basedOn w:val="DefaultParagraphFont"/>
    <w:rsid w:val="001625E4"/>
  </w:style>
  <w:style w:type="character" w:styleId="Emphasis">
    <w:name w:val="Emphasis"/>
    <w:basedOn w:val="DefaultParagraphFont"/>
    <w:uiPriority w:val="20"/>
    <w:qFormat/>
    <w:rsid w:val="001625E4"/>
    <w:rPr>
      <w:i/>
      <w:iCs/>
    </w:rPr>
  </w:style>
  <w:style w:type="paragraph" w:customStyle="1" w:styleId="p">
    <w:name w:val="p"/>
    <w:basedOn w:val="Normal"/>
    <w:rsid w:val="001625E4"/>
    <w:pPr>
      <w:spacing w:before="100" w:beforeAutospacing="1" w:after="100" w:afterAutospacing="1" w:line="240" w:lineRule="auto"/>
    </w:pPr>
    <w:rPr>
      <w:rFonts w:eastAsia="Times New Roman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12C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uiPriority w:val="99"/>
    <w:rsid w:val="00F12CC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FC732B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AE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0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49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3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26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89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86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0E357-0B48-4E07-9FEB-2ED391E32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7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</Company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Nikos</dc:creator>
  <cp:lastModifiedBy>Kronsberg, Shari</cp:lastModifiedBy>
  <cp:revision>14</cp:revision>
  <cp:lastPrinted>2020-12-13T14:33:00Z</cp:lastPrinted>
  <dcterms:created xsi:type="dcterms:W3CDTF">2021-04-10T15:35:00Z</dcterms:created>
  <dcterms:modified xsi:type="dcterms:W3CDTF">2021-05-11T21:02:00Z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-1956307503</vt:i4>
  </property>
</Properties>
</file>